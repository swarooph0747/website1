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3E39" w14:textId="05CFA6C9" w:rsidR="00DF0748" w:rsidRPr="00C66678" w:rsidRDefault="00E91685" w:rsidP="0041746D">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pPr>
      <w:r>
        <w:rPr>
          <w:rFonts w:ascii="Arial" w:hAnsi="Arial" w:cs="Arial"/>
          <w:b w:val="0"/>
        </w:rPr>
        <w:t xml:space="preserve"> </w:t>
      </w:r>
    </w:p>
    <w:tbl>
      <w:tblPr>
        <w:tblW w:w="0" w:type="auto"/>
        <w:jc w:val="center"/>
        <w:tblLayout w:type="fixed"/>
        <w:tblCellMar>
          <w:left w:w="60" w:type="dxa"/>
          <w:right w:w="60" w:type="dxa"/>
        </w:tblCellMar>
        <w:tblLook w:val="0000" w:firstRow="0" w:lastRow="0" w:firstColumn="0" w:lastColumn="0" w:noHBand="0" w:noVBand="0"/>
      </w:tblPr>
      <w:tblGrid>
        <w:gridCol w:w="2096"/>
        <w:gridCol w:w="7263"/>
      </w:tblGrid>
      <w:tr w:rsidR="00DF0748" w:rsidRPr="00B0427E" w14:paraId="36A45CB7" w14:textId="77777777">
        <w:trPr>
          <w:trHeight w:hRule="exact" w:val="2340"/>
          <w:jc w:val="center"/>
        </w:trPr>
        <w:tc>
          <w:tcPr>
            <w:tcW w:w="2096" w:type="dxa"/>
            <w:tcBorders>
              <w:top w:val="single" w:sz="6" w:space="0" w:color="FFFFFF"/>
              <w:left w:val="single" w:sz="6" w:space="0" w:color="FFFFFF"/>
              <w:bottom w:val="single" w:sz="6" w:space="0" w:color="FFFFFF"/>
              <w:right w:val="single" w:sz="6" w:space="0" w:color="FFFFFF"/>
            </w:tcBorders>
          </w:tcPr>
          <w:p w14:paraId="33A3F423" w14:textId="58E50895" w:rsidR="00DF0748" w:rsidRPr="00B0427E" w:rsidRDefault="008B07FD">
            <w:pPr>
              <w:pBdr>
                <w:top w:val="single" w:sz="6" w:space="0" w:color="FFFFFF"/>
                <w:left w:val="single" w:sz="6" w:space="0" w:color="FFFFFF"/>
                <w:bottom w:val="single" w:sz="6" w:space="0" w:color="FFFFFF"/>
                <w:right w:val="single" w:sz="6" w:space="0" w:color="FFFFFF"/>
              </w:pBdr>
              <w:rPr>
                <w:rFonts w:ascii="Arial" w:hAnsi="Arial" w:cs="Arial"/>
              </w:rPr>
            </w:pPr>
            <w:bookmarkStart w:id="0" w:name="_Toc434737543"/>
            <w:r w:rsidRPr="00B0427E">
              <w:rPr>
                <w:rFonts w:ascii="Arial" w:hAnsi="Arial" w:cs="Arial"/>
                <w:noProof/>
              </w:rPr>
              <w:drawing>
                <wp:inline distT="0" distB="0" distL="0" distR="0" wp14:anchorId="2EDBEC85" wp14:editId="6023CFBA">
                  <wp:extent cx="1255395"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157" t="-1126" r="-1157" b="-1126"/>
                          <a:stretch>
                            <a:fillRect/>
                          </a:stretch>
                        </pic:blipFill>
                        <pic:spPr bwMode="auto">
                          <a:xfrm>
                            <a:off x="0" y="0"/>
                            <a:ext cx="1255395" cy="1242060"/>
                          </a:xfrm>
                          <a:prstGeom prst="rect">
                            <a:avLst/>
                          </a:prstGeom>
                          <a:noFill/>
                          <a:ln>
                            <a:noFill/>
                          </a:ln>
                        </pic:spPr>
                      </pic:pic>
                    </a:graphicData>
                  </a:graphic>
                </wp:inline>
              </w:drawing>
            </w:r>
          </w:p>
          <w:p w14:paraId="33D9BDFB" w14:textId="77777777" w:rsidR="00DF0748" w:rsidRPr="00B0427E" w:rsidRDefault="00DF0748">
            <w:pPr>
              <w:rPr>
                <w:rFonts w:ascii="Arial" w:hAnsi="Arial" w:cs="Arial"/>
                <w:b/>
                <w:bCs/>
                <w:sz w:val="36"/>
                <w:szCs w:val="36"/>
              </w:rPr>
            </w:pPr>
          </w:p>
        </w:tc>
        <w:tc>
          <w:tcPr>
            <w:tcW w:w="7263" w:type="dxa"/>
            <w:tcBorders>
              <w:top w:val="single" w:sz="6" w:space="0" w:color="FFFFFF"/>
              <w:left w:val="single" w:sz="6" w:space="0" w:color="FFFFFF"/>
              <w:bottom w:val="single" w:sz="6" w:space="0" w:color="FFFFFF"/>
              <w:right w:val="single" w:sz="6" w:space="0" w:color="FFFFFF"/>
            </w:tcBorders>
            <w:vAlign w:val="bottom"/>
          </w:tcPr>
          <w:p w14:paraId="435A02CD" w14:textId="77777777" w:rsidR="00DF0748" w:rsidRPr="00B0427E" w:rsidRDefault="00DF0748">
            <w:pPr>
              <w:jc w:val="center"/>
              <w:rPr>
                <w:rFonts w:ascii="Arial" w:hAnsi="Arial" w:cs="Arial"/>
                <w:b/>
                <w:bCs/>
                <w:sz w:val="36"/>
                <w:szCs w:val="36"/>
              </w:rPr>
            </w:pPr>
            <w:r w:rsidRPr="00B0427E">
              <w:rPr>
                <w:rFonts w:ascii="Arial" w:hAnsi="Arial" w:cs="Arial"/>
                <w:b/>
                <w:bCs/>
                <w:sz w:val="36"/>
                <w:szCs w:val="36"/>
              </w:rPr>
              <w:t xml:space="preserve">Colorado River Commission of </w:t>
            </w:r>
            <w:smartTag w:uri="urn:schemas-microsoft-com:office:smarttags" w:element="place">
              <w:smartTag w:uri="urn:schemas-microsoft-com:office:smarttags" w:element="State">
                <w:r w:rsidRPr="00B0427E">
                  <w:rPr>
                    <w:rFonts w:ascii="Arial" w:hAnsi="Arial" w:cs="Arial"/>
                    <w:b/>
                    <w:bCs/>
                    <w:sz w:val="36"/>
                    <w:szCs w:val="36"/>
                  </w:rPr>
                  <w:t>Nevada</w:t>
                </w:r>
              </w:smartTag>
            </w:smartTag>
          </w:p>
          <w:p w14:paraId="6F2A4A49" w14:textId="77777777" w:rsidR="00DF0748" w:rsidRPr="00B0427E" w:rsidRDefault="00DF0748">
            <w:pPr>
              <w:jc w:val="center"/>
              <w:rPr>
                <w:rFonts w:ascii="Arial" w:hAnsi="Arial" w:cs="Arial"/>
                <w:b/>
                <w:bCs/>
                <w:sz w:val="36"/>
                <w:szCs w:val="36"/>
              </w:rPr>
            </w:pPr>
            <w:smartTag w:uri="urn:schemas-microsoft-com:office:smarttags" w:element="Street">
              <w:smartTag w:uri="urn:schemas-microsoft-com:office:smarttags" w:element="address">
                <w:r w:rsidRPr="00B0427E">
                  <w:rPr>
                    <w:rFonts w:ascii="Arial" w:hAnsi="Arial" w:cs="Arial"/>
                    <w:b/>
                    <w:bCs/>
                    <w:sz w:val="36"/>
                    <w:szCs w:val="36"/>
                  </w:rPr>
                  <w:t>555 East Washington Avenue, Suite 3100</w:t>
                </w:r>
              </w:smartTag>
            </w:smartTag>
          </w:p>
          <w:p w14:paraId="4470CE3A" w14:textId="77777777" w:rsidR="00DF0748" w:rsidRPr="00B0427E" w:rsidRDefault="00DF0748">
            <w:pPr>
              <w:jc w:val="center"/>
              <w:rPr>
                <w:rFonts w:ascii="Arial" w:hAnsi="Arial" w:cs="Arial"/>
                <w:b/>
                <w:bCs/>
                <w:sz w:val="36"/>
                <w:szCs w:val="36"/>
              </w:rPr>
            </w:pPr>
            <w:smartTag w:uri="urn:schemas-microsoft-com:office:smarttags" w:element="place">
              <w:smartTag w:uri="urn:schemas-microsoft-com:office:smarttags" w:element="City">
                <w:r w:rsidRPr="00B0427E">
                  <w:rPr>
                    <w:rFonts w:ascii="Arial" w:hAnsi="Arial" w:cs="Arial"/>
                    <w:b/>
                    <w:bCs/>
                    <w:sz w:val="36"/>
                    <w:szCs w:val="36"/>
                  </w:rPr>
                  <w:t>Las Vegas</w:t>
                </w:r>
              </w:smartTag>
              <w:r w:rsidRPr="00B0427E">
                <w:rPr>
                  <w:rFonts w:ascii="Arial" w:hAnsi="Arial" w:cs="Arial"/>
                  <w:b/>
                  <w:bCs/>
                  <w:sz w:val="36"/>
                  <w:szCs w:val="36"/>
                </w:rPr>
                <w:t xml:space="preserve">, </w:t>
              </w:r>
              <w:smartTag w:uri="urn:schemas-microsoft-com:office:smarttags" w:element="State">
                <w:r w:rsidRPr="00B0427E">
                  <w:rPr>
                    <w:rFonts w:ascii="Arial" w:hAnsi="Arial" w:cs="Arial"/>
                    <w:b/>
                    <w:bCs/>
                    <w:sz w:val="36"/>
                    <w:szCs w:val="36"/>
                  </w:rPr>
                  <w:t>Nevada</w:t>
                </w:r>
              </w:smartTag>
              <w:r w:rsidRPr="00B0427E">
                <w:rPr>
                  <w:rFonts w:ascii="Arial" w:hAnsi="Arial" w:cs="Arial"/>
                  <w:b/>
                  <w:bCs/>
                  <w:sz w:val="36"/>
                  <w:szCs w:val="36"/>
                </w:rPr>
                <w:t xml:space="preserve"> </w:t>
              </w:r>
              <w:smartTag w:uri="urn:schemas-microsoft-com:office:smarttags" w:element="PostalCode">
                <w:r w:rsidRPr="00B0427E">
                  <w:rPr>
                    <w:rFonts w:ascii="Arial" w:hAnsi="Arial" w:cs="Arial"/>
                    <w:b/>
                    <w:bCs/>
                    <w:sz w:val="36"/>
                    <w:szCs w:val="36"/>
                  </w:rPr>
                  <w:t>89101-1065</w:t>
                </w:r>
              </w:smartTag>
            </w:smartTag>
          </w:p>
        </w:tc>
      </w:tr>
    </w:tbl>
    <w:p w14:paraId="5A85A38F" w14:textId="77777777" w:rsidR="00DF0748" w:rsidRPr="00B0427E" w:rsidRDefault="00DF0748">
      <w:pPr>
        <w:tabs>
          <w:tab w:val="center" w:pos="4680"/>
        </w:tabs>
        <w:jc w:val="center"/>
        <w:rPr>
          <w:rFonts w:ascii="Arial" w:hAnsi="Arial" w:cs="Arial"/>
          <w:sz w:val="48"/>
        </w:rPr>
      </w:pPr>
    </w:p>
    <w:p w14:paraId="53E07EF0" w14:textId="77777777" w:rsidR="00DF0748" w:rsidRPr="00B0427E" w:rsidRDefault="00DF0748">
      <w:pPr>
        <w:tabs>
          <w:tab w:val="center" w:pos="4680"/>
        </w:tabs>
        <w:jc w:val="center"/>
        <w:rPr>
          <w:rFonts w:ascii="Arial" w:hAnsi="Arial" w:cs="Arial"/>
          <w:sz w:val="48"/>
        </w:rPr>
      </w:pPr>
    </w:p>
    <w:p w14:paraId="66729CCB" w14:textId="77777777" w:rsidR="00DF0748" w:rsidRPr="00B0427E" w:rsidRDefault="00DF0748">
      <w:pPr>
        <w:pStyle w:val="BodyText"/>
        <w:rPr>
          <w:rFonts w:ascii="Arial" w:hAnsi="Arial" w:cs="Arial"/>
        </w:rPr>
      </w:pPr>
    </w:p>
    <w:p w14:paraId="55F60F41" w14:textId="25E9AB4E" w:rsidR="00DF0748" w:rsidRPr="00B0427E" w:rsidRDefault="008B07FD">
      <w:pPr>
        <w:spacing w:line="86" w:lineRule="exact"/>
        <w:jc w:val="right"/>
        <w:rPr>
          <w:rFonts w:ascii="Arial" w:hAnsi="Arial" w:cs="Arial"/>
          <w:b/>
          <w:bCs/>
        </w:rPr>
      </w:pPr>
      <w:r w:rsidRPr="00B0427E">
        <w:rPr>
          <w:rFonts w:ascii="Arial" w:hAnsi="Arial" w:cs="Arial"/>
          <w:noProof/>
        </w:rPr>
        <mc:AlternateContent>
          <mc:Choice Requires="wps">
            <w:drawing>
              <wp:anchor distT="0" distB="0" distL="114300" distR="114300" simplePos="0" relativeHeight="251650560" behindDoc="1" locked="1" layoutInCell="0" allowOverlap="1" wp14:anchorId="3C942825" wp14:editId="2C572315">
                <wp:simplePos x="0" y="0"/>
                <wp:positionH relativeFrom="page">
                  <wp:posOffset>914400</wp:posOffset>
                </wp:positionH>
                <wp:positionV relativeFrom="paragraph">
                  <wp:posOffset>0</wp:posOffset>
                </wp:positionV>
                <wp:extent cx="5943600" cy="54610"/>
                <wp:effectExtent l="0" t="3810" r="0" b="0"/>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F5AD7" id="Rectangle 2" o:spid="_x0000_s1026" style="position:absolute;margin-left:1in;margin-top:0;width:468pt;height:4.3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p>
    <w:p w14:paraId="5BB425F3" w14:textId="77777777" w:rsidR="00DF0748" w:rsidRPr="00B0427E" w:rsidRDefault="00DF0748">
      <w:pPr>
        <w:jc w:val="right"/>
        <w:rPr>
          <w:rFonts w:ascii="Arial" w:hAnsi="Arial" w:cs="Arial"/>
          <w:b/>
          <w:bCs/>
        </w:rPr>
      </w:pPr>
    </w:p>
    <w:p w14:paraId="2920C65A" w14:textId="77777777" w:rsidR="00DF0748" w:rsidRPr="00B0427E" w:rsidRDefault="00DF0748">
      <w:pPr>
        <w:jc w:val="right"/>
        <w:rPr>
          <w:rFonts w:ascii="Arial" w:hAnsi="Arial" w:cs="Arial"/>
          <w:b/>
          <w:bCs/>
        </w:rPr>
      </w:pPr>
    </w:p>
    <w:sdt>
      <w:sdtPr>
        <w:rPr>
          <w:rFonts w:ascii="Arial" w:hAnsi="Arial" w:cs="Arial"/>
          <w:snapToGrid/>
          <w:sz w:val="56"/>
          <w:szCs w:val="56"/>
        </w:rPr>
        <w:alias w:val="Subject"/>
        <w:tag w:val=""/>
        <w:id w:val="531618880"/>
        <w:placeholder>
          <w:docPart w:val="1A58533352B04E7D89955396D1377CEB"/>
        </w:placeholder>
        <w:dataBinding w:prefixMappings="xmlns:ns0='http://purl.org/dc/elements/1.1/' xmlns:ns1='http://schemas.openxmlformats.org/package/2006/metadata/core-properties' " w:xpath="/ns1:coreProperties[1]/ns0:subject[1]" w:storeItemID="{6C3C8BC8-F283-45AE-878A-BAB7291924A1}"/>
        <w:text/>
      </w:sdtPr>
      <w:sdtEndPr/>
      <w:sdtContent>
        <w:p w14:paraId="696633D3" w14:textId="09799B12" w:rsidR="00DF0748" w:rsidRPr="00B0427E" w:rsidRDefault="000A37AE">
          <w:pPr>
            <w:pStyle w:val="Heading1"/>
            <w:spacing w:before="120"/>
            <w:rPr>
              <w:rFonts w:ascii="Arial" w:hAnsi="Arial" w:cs="Arial"/>
              <w:sz w:val="56"/>
              <w:szCs w:val="56"/>
            </w:rPr>
          </w:pPr>
          <w:r>
            <w:rPr>
              <w:rFonts w:ascii="Arial" w:hAnsi="Arial" w:cs="Arial"/>
              <w:snapToGrid/>
              <w:sz w:val="56"/>
              <w:szCs w:val="56"/>
            </w:rPr>
            <w:t>Monthill Substation</w:t>
          </w:r>
        </w:p>
      </w:sdtContent>
    </w:sdt>
    <w:p w14:paraId="10DF0A49" w14:textId="77777777" w:rsidR="00DF0748" w:rsidRPr="00B0427E" w:rsidRDefault="00DF0748">
      <w:pPr>
        <w:rPr>
          <w:rFonts w:ascii="Arial" w:hAnsi="Arial" w:cs="Arial"/>
          <w:sz w:val="44"/>
        </w:rPr>
      </w:pPr>
    </w:p>
    <w:p w14:paraId="579A43D2" w14:textId="7CE09DBF" w:rsidR="00DF0748" w:rsidRPr="00B0427E" w:rsidRDefault="00DF0748">
      <w:pPr>
        <w:pStyle w:val="Heading1"/>
        <w:spacing w:before="120"/>
        <w:rPr>
          <w:rFonts w:ascii="Arial" w:hAnsi="Arial" w:cs="Arial"/>
          <w:bCs/>
          <w:sz w:val="44"/>
        </w:rPr>
      </w:pPr>
      <w:r w:rsidRPr="00B0427E">
        <w:rPr>
          <w:rFonts w:ascii="Arial" w:hAnsi="Arial" w:cs="Arial"/>
          <w:bCs/>
          <w:sz w:val="44"/>
        </w:rPr>
        <w:t xml:space="preserve">Contract No. </w:t>
      </w:r>
      <w:sdt>
        <w:sdtPr>
          <w:rPr>
            <w:rFonts w:ascii="Arial" w:hAnsi="Arial" w:cs="Arial"/>
            <w:bCs/>
            <w:sz w:val="44"/>
          </w:rPr>
          <w:alias w:val="Status"/>
          <w:tag w:val=""/>
          <w:id w:val="-1566479017"/>
          <w:placeholder>
            <w:docPart w:val="48736D0503C04F93BE5F0672251C0245"/>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3368">
            <w:rPr>
              <w:rFonts w:ascii="Arial" w:hAnsi="Arial" w:cs="Arial"/>
              <w:bCs/>
              <w:sz w:val="44"/>
            </w:rPr>
            <w:t>CRCMH-02</w:t>
          </w:r>
        </w:sdtContent>
      </w:sdt>
    </w:p>
    <w:sdt>
      <w:sdtPr>
        <w:rPr>
          <w:rFonts w:ascii="Arial" w:hAnsi="Arial" w:cs="Arial"/>
          <w:snapToGrid/>
          <w:sz w:val="44"/>
        </w:rPr>
        <w:alias w:val="Keywords"/>
        <w:tag w:val=""/>
        <w:id w:val="692497149"/>
        <w:placeholder>
          <w:docPart w:val="2985D7BF312D4C68AC9C70EA54264002"/>
        </w:placeholder>
        <w:dataBinding w:prefixMappings="xmlns:ns0='http://purl.org/dc/elements/1.1/' xmlns:ns1='http://schemas.openxmlformats.org/package/2006/metadata/core-properties' " w:xpath="/ns1:coreProperties[1]/ns1:keywords[1]" w:storeItemID="{6C3C8BC8-F283-45AE-878A-BAB7291924A1}"/>
        <w:text/>
      </w:sdtPr>
      <w:sdtEndPr/>
      <w:sdtContent>
        <w:p w14:paraId="5428BD0F" w14:textId="1C79F852" w:rsidR="00DF0748" w:rsidRPr="00B0427E" w:rsidRDefault="00743368">
          <w:pPr>
            <w:pStyle w:val="Heading6"/>
            <w:spacing w:before="0" w:after="0"/>
            <w:jc w:val="center"/>
            <w:rPr>
              <w:rFonts w:ascii="Arial" w:hAnsi="Arial" w:cs="Arial"/>
              <w:bCs w:val="0"/>
              <w:sz w:val="44"/>
            </w:rPr>
          </w:pPr>
          <w:r>
            <w:rPr>
              <w:rFonts w:ascii="Arial" w:hAnsi="Arial" w:cs="Arial"/>
              <w:snapToGrid/>
              <w:sz w:val="44"/>
            </w:rPr>
            <w:t>Liquid-Filled Main Power Transformer (MPT)</w:t>
          </w:r>
        </w:p>
      </w:sdtContent>
    </w:sdt>
    <w:p w14:paraId="39E9C643" w14:textId="77777777" w:rsidR="00533DEB" w:rsidRPr="00B0427E" w:rsidRDefault="00533DEB">
      <w:pPr>
        <w:tabs>
          <w:tab w:val="center" w:pos="4680"/>
        </w:tabs>
        <w:jc w:val="center"/>
        <w:rPr>
          <w:rFonts w:ascii="Arial" w:hAnsi="Arial" w:cs="Arial"/>
          <w:b/>
          <w:sz w:val="44"/>
        </w:rPr>
      </w:pPr>
    </w:p>
    <w:p w14:paraId="5867BBB3" w14:textId="12421B06" w:rsidR="00DF0748" w:rsidRPr="00B0427E" w:rsidRDefault="00C66678">
      <w:pPr>
        <w:tabs>
          <w:tab w:val="center" w:pos="4680"/>
        </w:tabs>
        <w:jc w:val="center"/>
        <w:rPr>
          <w:rFonts w:ascii="Arial" w:hAnsi="Arial" w:cs="Arial"/>
          <w:b/>
          <w:bCs/>
          <w:u w:val="single"/>
        </w:rPr>
      </w:pPr>
      <w:r w:rsidRPr="00B0427E">
        <w:rPr>
          <w:rFonts w:ascii="Arial" w:hAnsi="Arial" w:cs="Arial"/>
          <w:b/>
          <w:sz w:val="44"/>
        </w:rPr>
        <w:t>Bid</w:t>
      </w:r>
      <w:r w:rsidR="00DF0748" w:rsidRPr="00B0427E">
        <w:rPr>
          <w:rFonts w:ascii="Arial" w:hAnsi="Arial" w:cs="Arial"/>
          <w:b/>
          <w:sz w:val="44"/>
        </w:rPr>
        <w:t xml:space="preserve"> Documents and Specifications</w:t>
      </w:r>
    </w:p>
    <w:p w14:paraId="1E98A72F" w14:textId="77777777" w:rsidR="00DF0748" w:rsidRPr="00B0427E" w:rsidRDefault="00DF0748">
      <w:pPr>
        <w:tabs>
          <w:tab w:val="center" w:pos="4680"/>
        </w:tabs>
        <w:rPr>
          <w:rFonts w:ascii="Arial" w:hAnsi="Arial" w:cs="Arial"/>
          <w:b/>
          <w:bCs/>
          <w:u w:val="single"/>
        </w:rPr>
      </w:pPr>
    </w:p>
    <w:p w14:paraId="615271CA" w14:textId="52F5E477" w:rsidR="00DF0748" w:rsidRPr="00B0427E" w:rsidRDefault="008B07FD" w:rsidP="00CC7336">
      <w:pPr>
        <w:spacing w:line="86" w:lineRule="exact"/>
        <w:jc w:val="right"/>
        <w:rPr>
          <w:rFonts w:ascii="Arial" w:hAnsi="Arial" w:cs="Arial"/>
        </w:rPr>
      </w:pPr>
      <w:r w:rsidRPr="00B0427E">
        <w:rPr>
          <w:rFonts w:ascii="Arial" w:hAnsi="Arial" w:cs="Arial"/>
          <w:noProof/>
        </w:rPr>
        <mc:AlternateContent>
          <mc:Choice Requires="wps">
            <w:drawing>
              <wp:anchor distT="0" distB="0" distL="114300" distR="114300" simplePos="0" relativeHeight="251651584" behindDoc="1" locked="1" layoutInCell="0" allowOverlap="1" wp14:anchorId="1AD4E617" wp14:editId="382DDFF7">
                <wp:simplePos x="0" y="0"/>
                <wp:positionH relativeFrom="page">
                  <wp:posOffset>914400</wp:posOffset>
                </wp:positionH>
                <wp:positionV relativeFrom="paragraph">
                  <wp:posOffset>0</wp:posOffset>
                </wp:positionV>
                <wp:extent cx="5943600" cy="54610"/>
                <wp:effectExtent l="0" t="0" r="0" b="3175"/>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44241" id="Rectangle 3" o:spid="_x0000_s1026" style="position:absolute;margin-left:1in;margin-top:0;width:468pt;height:4.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r w:rsidR="00DF0748" w:rsidRPr="00B0427E">
        <w:rPr>
          <w:rFonts w:ascii="Arial" w:hAnsi="Arial" w:cs="Arial"/>
          <w:u w:val="single"/>
        </w:rPr>
        <w:t xml:space="preserve">                                                   </w:t>
      </w:r>
    </w:p>
    <w:p w14:paraId="32E449AB" w14:textId="77777777" w:rsidR="00DF0748" w:rsidRPr="00B0427E" w:rsidRDefault="00DF0748">
      <w:pPr>
        <w:spacing w:line="360" w:lineRule="auto"/>
        <w:jc w:val="right"/>
        <w:rPr>
          <w:rFonts w:ascii="Arial" w:hAnsi="Arial" w:cs="Arial"/>
          <w:u w:val="single"/>
        </w:rPr>
      </w:pPr>
    </w:p>
    <w:p w14:paraId="4650C08D" w14:textId="77777777" w:rsidR="00DF0748" w:rsidRPr="00B0427E" w:rsidRDefault="00DF0748">
      <w:pPr>
        <w:jc w:val="right"/>
        <w:rPr>
          <w:rFonts w:ascii="Arial" w:hAnsi="Arial" w:cs="Arial"/>
        </w:rPr>
      </w:pPr>
    </w:p>
    <w:p w14:paraId="22F7B7FE" w14:textId="77777777" w:rsidR="00CC7336" w:rsidRPr="00B0427E" w:rsidRDefault="00CC7336">
      <w:pPr>
        <w:jc w:val="right"/>
        <w:rPr>
          <w:rFonts w:ascii="Arial" w:hAnsi="Arial" w:cs="Arial"/>
        </w:rPr>
      </w:pPr>
    </w:p>
    <w:p w14:paraId="145A4BCA" w14:textId="77777777" w:rsidR="00CC7336" w:rsidRPr="00B0427E" w:rsidRDefault="00CC7336">
      <w:pPr>
        <w:jc w:val="right"/>
        <w:rPr>
          <w:rFonts w:ascii="Arial" w:hAnsi="Arial" w:cs="Arial"/>
        </w:rPr>
      </w:pPr>
    </w:p>
    <w:p w14:paraId="671A46EB" w14:textId="77777777" w:rsidR="00CC7336" w:rsidRPr="00B0427E" w:rsidRDefault="00CC7336">
      <w:pPr>
        <w:jc w:val="right"/>
        <w:rPr>
          <w:rFonts w:ascii="Arial" w:hAnsi="Arial" w:cs="Arial"/>
        </w:rPr>
      </w:pPr>
    </w:p>
    <w:p w14:paraId="761F8A99" w14:textId="77777777" w:rsidR="00CC7336" w:rsidRPr="00B0427E" w:rsidRDefault="00CC7336">
      <w:pPr>
        <w:jc w:val="right"/>
        <w:rPr>
          <w:rFonts w:ascii="Arial" w:hAnsi="Arial" w:cs="Arial"/>
        </w:rPr>
      </w:pPr>
    </w:p>
    <w:p w14:paraId="3314F8A2" w14:textId="77777777" w:rsidR="00CC7336" w:rsidRPr="00B0427E" w:rsidRDefault="00CC7336">
      <w:pPr>
        <w:jc w:val="right"/>
        <w:rPr>
          <w:rFonts w:ascii="Arial" w:hAnsi="Arial" w:cs="Arial"/>
        </w:rPr>
      </w:pPr>
    </w:p>
    <w:p w14:paraId="46932BCE" w14:textId="77777777" w:rsidR="00CC7336" w:rsidRDefault="00CC7336">
      <w:pPr>
        <w:jc w:val="right"/>
        <w:rPr>
          <w:rFonts w:ascii="Arial" w:hAnsi="Arial" w:cs="Arial"/>
        </w:rPr>
      </w:pPr>
    </w:p>
    <w:p w14:paraId="5EF393D4" w14:textId="77777777" w:rsidR="000A37AE" w:rsidRDefault="000A37AE">
      <w:pPr>
        <w:jc w:val="right"/>
        <w:rPr>
          <w:rFonts w:ascii="Arial" w:hAnsi="Arial" w:cs="Arial"/>
        </w:rPr>
      </w:pPr>
    </w:p>
    <w:p w14:paraId="5594F8FD" w14:textId="77777777" w:rsidR="000A37AE" w:rsidRPr="00B0427E" w:rsidRDefault="000A37AE">
      <w:pPr>
        <w:jc w:val="right"/>
        <w:rPr>
          <w:rFonts w:ascii="Arial" w:hAnsi="Arial" w:cs="Arial"/>
        </w:rPr>
      </w:pPr>
    </w:p>
    <w:p w14:paraId="17044638" w14:textId="77777777" w:rsidR="00DF0748" w:rsidRPr="00B0427E" w:rsidRDefault="00DF0748">
      <w:pPr>
        <w:jc w:val="right"/>
        <w:rPr>
          <w:rFonts w:ascii="Arial" w:hAnsi="Arial" w:cs="Arial"/>
        </w:rPr>
      </w:pPr>
      <w:r w:rsidRPr="00B0427E">
        <w:rPr>
          <w:rFonts w:ascii="Arial" w:hAnsi="Arial" w:cs="Arial"/>
        </w:rPr>
        <w:t>Issue:  For Bid</w:t>
      </w:r>
    </w:p>
    <w:p w14:paraId="09F4BC2F" w14:textId="1E736235" w:rsidR="00DF0748" w:rsidRPr="00B0427E" w:rsidRDefault="0078233C" w:rsidP="00715E23">
      <w:pPr>
        <w:jc w:val="right"/>
        <w:rPr>
          <w:rFonts w:ascii="Arial" w:hAnsi="Arial" w:cs="Arial"/>
        </w:rPr>
        <w:sectPr w:rsidR="00DF0748" w:rsidRPr="00B0427E" w:rsidSect="00AE5E25">
          <w:footerReference w:type="even" r:id="rId9"/>
          <w:footerReference w:type="default" r:id="rId10"/>
          <w:footnotePr>
            <w:pos w:val="sectEnd"/>
          </w:footnotePr>
          <w:endnotePr>
            <w:numFmt w:val="decimal"/>
            <w:numStart w:val="0"/>
          </w:endnotePr>
          <w:type w:val="continuous"/>
          <w:pgSz w:w="12240" w:h="15840"/>
          <w:pgMar w:top="1440" w:right="1440" w:bottom="1440" w:left="1440" w:header="1440" w:footer="495" w:gutter="0"/>
          <w:cols w:space="720"/>
          <w:noEndnote/>
        </w:sectPr>
      </w:pPr>
      <w:r>
        <w:rPr>
          <w:rFonts w:ascii="Arial" w:hAnsi="Arial" w:cs="Arial"/>
        </w:rPr>
        <w:t xml:space="preserve">October </w:t>
      </w:r>
      <w:r w:rsidR="00E80818">
        <w:rPr>
          <w:rFonts w:ascii="Arial" w:hAnsi="Arial" w:cs="Arial"/>
        </w:rPr>
        <w:t>10</w:t>
      </w:r>
      <w:r>
        <w:rPr>
          <w:rFonts w:ascii="Arial" w:hAnsi="Arial" w:cs="Arial"/>
        </w:rPr>
        <w:t>, 2023</w:t>
      </w:r>
    </w:p>
    <w:bookmarkEnd w:id="0" w:displacedByCustomXml="next"/>
    <w:sdt>
      <w:sdtPr>
        <w:rPr>
          <w:rFonts w:ascii="Arial" w:hAnsi="Arial" w:cs="Arial"/>
          <w:caps/>
          <w:szCs w:val="24"/>
        </w:rPr>
        <w:alias w:val="Subject"/>
        <w:tag w:val=""/>
        <w:id w:val="-1196310844"/>
        <w:placeholder>
          <w:docPart w:val="890833F177194546A20E6F974CA7D56B"/>
        </w:placeholder>
        <w:dataBinding w:prefixMappings="xmlns:ns0='http://purl.org/dc/elements/1.1/' xmlns:ns1='http://schemas.openxmlformats.org/package/2006/metadata/core-properties' " w:xpath="/ns1:coreProperties[1]/ns0:subject[1]" w:storeItemID="{6C3C8BC8-F283-45AE-878A-BAB7291924A1}"/>
        <w:text/>
      </w:sdtPr>
      <w:sdtEndPr/>
      <w:sdtContent>
        <w:p w14:paraId="0CE41ABD" w14:textId="178D61A6" w:rsidR="00DF0748" w:rsidRPr="00C251C0" w:rsidRDefault="000A37AE">
          <w:pPr>
            <w:pStyle w:val="Heading1"/>
            <w:spacing w:before="120"/>
            <w:rPr>
              <w:rFonts w:ascii="Arial" w:hAnsi="Arial" w:cs="Arial"/>
              <w:caps/>
              <w:szCs w:val="24"/>
            </w:rPr>
          </w:pPr>
          <w:r w:rsidRPr="00C251C0">
            <w:rPr>
              <w:rFonts w:ascii="Arial" w:hAnsi="Arial" w:cs="Arial"/>
              <w:caps/>
              <w:szCs w:val="24"/>
            </w:rPr>
            <w:t>Monthill Substation</w:t>
          </w:r>
        </w:p>
      </w:sdtContent>
    </w:sdt>
    <w:p w14:paraId="25E278F6" w14:textId="77777777" w:rsidR="00DF0748" w:rsidRPr="00B0427E" w:rsidRDefault="00DF0748">
      <w:pPr>
        <w:jc w:val="center"/>
        <w:rPr>
          <w:rFonts w:ascii="Arial" w:hAnsi="Arial" w:cs="Arial"/>
          <w:szCs w:val="24"/>
        </w:rPr>
      </w:pPr>
    </w:p>
    <w:p w14:paraId="7C4746F6" w14:textId="678543F7" w:rsidR="00DF0748" w:rsidRPr="00B0427E" w:rsidRDefault="00CB1E71">
      <w:pPr>
        <w:pStyle w:val="Heading1"/>
        <w:spacing w:before="120"/>
        <w:rPr>
          <w:rFonts w:ascii="Arial" w:hAnsi="Arial" w:cs="Arial"/>
          <w:bCs/>
          <w:szCs w:val="24"/>
        </w:rPr>
      </w:pPr>
      <w:r w:rsidRPr="00B0427E">
        <w:rPr>
          <w:rFonts w:ascii="Arial" w:hAnsi="Arial" w:cs="Arial"/>
          <w:bCs/>
          <w:szCs w:val="24"/>
        </w:rPr>
        <w:t>Contract</w:t>
      </w:r>
      <w:r w:rsidR="00DF0748" w:rsidRPr="00B0427E">
        <w:rPr>
          <w:rFonts w:ascii="Arial" w:hAnsi="Arial" w:cs="Arial"/>
          <w:bCs/>
          <w:szCs w:val="24"/>
        </w:rPr>
        <w:t xml:space="preserve"> No. </w:t>
      </w:r>
      <w:sdt>
        <w:sdtPr>
          <w:rPr>
            <w:rFonts w:ascii="Arial" w:hAnsi="Arial" w:cs="Arial"/>
            <w:bCs/>
            <w:szCs w:val="24"/>
          </w:rPr>
          <w:alias w:val="Status"/>
          <w:tag w:val=""/>
          <w:id w:val="-834297838"/>
          <w:placeholder>
            <w:docPart w:val="B1E3A891F7044796A501043101548F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3368">
            <w:rPr>
              <w:rFonts w:ascii="Arial" w:hAnsi="Arial" w:cs="Arial"/>
              <w:bCs/>
              <w:szCs w:val="24"/>
            </w:rPr>
            <w:t>CRCMH-02</w:t>
          </w:r>
        </w:sdtContent>
      </w:sdt>
    </w:p>
    <w:sdt>
      <w:sdtPr>
        <w:rPr>
          <w:rFonts w:ascii="Arial" w:hAnsi="Arial" w:cs="Arial"/>
          <w:bCs w:val="0"/>
          <w:sz w:val="24"/>
          <w:szCs w:val="24"/>
        </w:rPr>
        <w:alias w:val="Keywords"/>
        <w:tag w:val=""/>
        <w:id w:val="798489830"/>
        <w:placeholder>
          <w:docPart w:val="79DE50B185C3455DA4262724BB1604C9"/>
        </w:placeholder>
        <w:dataBinding w:prefixMappings="xmlns:ns0='http://purl.org/dc/elements/1.1/' xmlns:ns1='http://schemas.openxmlformats.org/package/2006/metadata/core-properties' " w:xpath="/ns1:coreProperties[1]/ns1:keywords[1]" w:storeItemID="{6C3C8BC8-F283-45AE-878A-BAB7291924A1}"/>
        <w:text/>
      </w:sdtPr>
      <w:sdtEndPr/>
      <w:sdtContent>
        <w:p w14:paraId="557A4427" w14:textId="15DEF484" w:rsidR="00DF0748" w:rsidRPr="00B0427E" w:rsidRDefault="00743368">
          <w:pPr>
            <w:pStyle w:val="Heading6"/>
            <w:spacing w:before="0" w:after="0"/>
            <w:jc w:val="center"/>
            <w:rPr>
              <w:rFonts w:ascii="Arial" w:hAnsi="Arial" w:cs="Arial"/>
              <w:bCs w:val="0"/>
              <w:sz w:val="24"/>
              <w:szCs w:val="24"/>
            </w:rPr>
          </w:pPr>
          <w:r>
            <w:rPr>
              <w:rFonts w:ascii="Arial" w:hAnsi="Arial" w:cs="Arial"/>
              <w:bCs w:val="0"/>
              <w:sz w:val="24"/>
              <w:szCs w:val="24"/>
            </w:rPr>
            <w:t>Liquid-Filled Main Power Transformer (MPT)</w:t>
          </w:r>
        </w:p>
      </w:sdtContent>
    </w:sdt>
    <w:p w14:paraId="4E955E83" w14:textId="77777777" w:rsidR="00E35FAB" w:rsidRPr="00B0427E" w:rsidRDefault="00E35FAB">
      <w:pPr>
        <w:pStyle w:val="Heading3"/>
        <w:spacing w:before="0" w:after="0"/>
        <w:jc w:val="center"/>
        <w:rPr>
          <w:sz w:val="24"/>
          <w:szCs w:val="24"/>
        </w:rPr>
      </w:pPr>
    </w:p>
    <w:p w14:paraId="5357B955" w14:textId="0E5DA56D" w:rsidR="00DF0748" w:rsidRPr="00B0427E" w:rsidRDefault="00CC5A3E">
      <w:pPr>
        <w:pStyle w:val="Heading3"/>
        <w:spacing w:before="0" w:after="0"/>
        <w:jc w:val="center"/>
        <w:rPr>
          <w:bCs w:val="0"/>
          <w:sz w:val="24"/>
          <w:szCs w:val="24"/>
        </w:rPr>
      </w:pPr>
      <w:r w:rsidRPr="00B0427E">
        <w:rPr>
          <w:sz w:val="24"/>
          <w:szCs w:val="24"/>
        </w:rPr>
        <w:t>Bid</w:t>
      </w:r>
      <w:r w:rsidR="00DF0748" w:rsidRPr="00B0427E">
        <w:rPr>
          <w:sz w:val="24"/>
          <w:szCs w:val="24"/>
        </w:rPr>
        <w:t xml:space="preserve"> Documents and Specifications</w:t>
      </w:r>
    </w:p>
    <w:p w14:paraId="676DC160" w14:textId="77777777" w:rsidR="00DF0748" w:rsidRPr="00B0427E" w:rsidRDefault="00DF0748">
      <w:pPr>
        <w:pStyle w:val="Heading3"/>
        <w:spacing w:before="0" w:after="0"/>
        <w:jc w:val="center"/>
        <w:rPr>
          <w:bCs w:val="0"/>
          <w:sz w:val="24"/>
          <w:szCs w:val="24"/>
        </w:rPr>
      </w:pPr>
    </w:p>
    <w:p w14:paraId="78A0755C" w14:textId="77777777" w:rsidR="00DF0748" w:rsidRPr="00B0427E" w:rsidRDefault="00DF0748">
      <w:pPr>
        <w:rPr>
          <w:rFonts w:ascii="Arial" w:hAnsi="Arial" w:cs="Arial"/>
          <w:szCs w:val="24"/>
        </w:rPr>
      </w:pPr>
    </w:p>
    <w:p w14:paraId="3EC3436E" w14:textId="77777777" w:rsidR="00DF0748" w:rsidRPr="00B0427E" w:rsidRDefault="00DF0748">
      <w:pPr>
        <w:pStyle w:val="Heading6"/>
        <w:spacing w:before="0" w:after="0"/>
        <w:jc w:val="center"/>
        <w:rPr>
          <w:rFonts w:ascii="Arial" w:hAnsi="Arial" w:cs="Arial"/>
          <w:sz w:val="24"/>
          <w:szCs w:val="24"/>
          <w:u w:val="single"/>
        </w:rPr>
      </w:pPr>
      <w:r w:rsidRPr="00B0427E">
        <w:rPr>
          <w:rFonts w:ascii="Arial" w:hAnsi="Arial" w:cs="Arial"/>
          <w:sz w:val="24"/>
          <w:szCs w:val="24"/>
          <w:u w:val="single"/>
        </w:rPr>
        <w:t>TABLE OF CONTENTS</w:t>
      </w:r>
    </w:p>
    <w:p w14:paraId="63FEBA49" w14:textId="77777777" w:rsidR="00DF0748" w:rsidRPr="00B0427E" w:rsidRDefault="00DF0748">
      <w:pPr>
        <w:rPr>
          <w:rFonts w:ascii="Arial" w:hAnsi="Arial" w:cs="Arial"/>
          <w:szCs w:val="24"/>
        </w:rPr>
      </w:pPr>
    </w:p>
    <w:p w14:paraId="3E3D6EDE" w14:textId="77777777" w:rsidR="00DF0748" w:rsidRPr="00B0427E" w:rsidRDefault="00DF0748">
      <w:pPr>
        <w:tabs>
          <w:tab w:val="right" w:pos="9000"/>
        </w:tabs>
        <w:ind w:firstLine="720"/>
        <w:rPr>
          <w:rFonts w:ascii="Arial" w:hAnsi="Arial" w:cs="Arial"/>
          <w:b/>
          <w:szCs w:val="24"/>
          <w:u w:val="single"/>
        </w:rPr>
      </w:pPr>
      <w:r w:rsidRPr="00B0427E">
        <w:rPr>
          <w:rFonts w:ascii="Arial" w:hAnsi="Arial" w:cs="Arial"/>
          <w:b/>
          <w:szCs w:val="24"/>
          <w:u w:val="single"/>
        </w:rPr>
        <w:t>Item</w:t>
      </w:r>
      <w:r w:rsidRPr="00B0427E">
        <w:rPr>
          <w:rFonts w:ascii="Arial" w:hAnsi="Arial" w:cs="Arial"/>
          <w:b/>
          <w:szCs w:val="24"/>
        </w:rPr>
        <w:tab/>
        <w:t xml:space="preserve">  </w:t>
      </w:r>
      <w:r w:rsidRPr="00B0427E">
        <w:rPr>
          <w:rFonts w:ascii="Arial" w:hAnsi="Arial" w:cs="Arial"/>
          <w:b/>
          <w:szCs w:val="24"/>
          <w:u w:val="single"/>
        </w:rPr>
        <w:t>Section</w:t>
      </w:r>
    </w:p>
    <w:p w14:paraId="55D30726" w14:textId="77777777" w:rsidR="00DF0748" w:rsidRPr="00B0427E" w:rsidRDefault="00DF0748">
      <w:pPr>
        <w:pStyle w:val="BodyText"/>
        <w:tabs>
          <w:tab w:val="left" w:pos="1440"/>
          <w:tab w:val="right" w:leader="dot" w:pos="8910"/>
          <w:tab w:val="left" w:leader="dot" w:pos="9180"/>
        </w:tabs>
        <w:spacing w:after="0"/>
        <w:rPr>
          <w:rFonts w:ascii="Arial" w:hAnsi="Arial" w:cs="Arial"/>
          <w:b/>
          <w:szCs w:val="24"/>
          <w:u w:val="single"/>
        </w:rPr>
      </w:pPr>
    </w:p>
    <w:p w14:paraId="1BC6281B" w14:textId="77777777" w:rsidR="00DF0748" w:rsidRPr="00B0427E" w:rsidRDefault="00DF0748">
      <w:pPr>
        <w:pStyle w:val="BodyText"/>
        <w:tabs>
          <w:tab w:val="left" w:pos="720"/>
          <w:tab w:val="right" w:leader="dot" w:pos="8910"/>
          <w:tab w:val="left" w:leader="dot" w:pos="9180"/>
        </w:tabs>
        <w:spacing w:after="0"/>
        <w:rPr>
          <w:rFonts w:ascii="Arial" w:hAnsi="Arial" w:cs="Arial"/>
        </w:rPr>
      </w:pPr>
      <w:r w:rsidRPr="00B0427E">
        <w:rPr>
          <w:rFonts w:ascii="Arial" w:hAnsi="Arial" w:cs="Arial"/>
          <w:bCs/>
        </w:rPr>
        <w:tab/>
        <w:t>Re</w:t>
      </w:r>
      <w:r w:rsidRPr="00B0427E">
        <w:rPr>
          <w:rFonts w:ascii="Arial" w:hAnsi="Arial" w:cs="Arial"/>
        </w:rPr>
        <w:t>quest for Bids</w:t>
      </w:r>
      <w:r w:rsidRPr="00B0427E">
        <w:rPr>
          <w:rFonts w:ascii="Arial" w:hAnsi="Arial" w:cs="Arial"/>
        </w:rPr>
        <w:tab/>
        <w:t>100</w:t>
      </w:r>
    </w:p>
    <w:p w14:paraId="1BFD4B7C"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Instructions</w:t>
      </w:r>
      <w:r w:rsidRPr="00B0427E">
        <w:rPr>
          <w:rFonts w:ascii="Arial" w:hAnsi="Arial" w:cs="Arial"/>
        </w:rPr>
        <w:tab/>
        <w:t>200</w:t>
      </w:r>
    </w:p>
    <w:p w14:paraId="5F4585F3"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Form</w:t>
      </w:r>
      <w:r w:rsidRPr="00B0427E">
        <w:rPr>
          <w:rFonts w:ascii="Arial" w:hAnsi="Arial" w:cs="Arial"/>
        </w:rPr>
        <w:tab/>
        <w:t>300</w:t>
      </w:r>
    </w:p>
    <w:p w14:paraId="09309412"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Addendum</w:t>
      </w:r>
      <w:r w:rsidRPr="00B0427E">
        <w:rPr>
          <w:rFonts w:ascii="Arial" w:hAnsi="Arial" w:cs="Arial"/>
        </w:rPr>
        <w:tab/>
        <w:t>320</w:t>
      </w:r>
    </w:p>
    <w:p w14:paraId="27AD3362" w14:textId="5E47720F" w:rsidR="00DF0748"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Clarification</w:t>
      </w:r>
      <w:r w:rsidRPr="00B0427E">
        <w:rPr>
          <w:rFonts w:ascii="Arial" w:hAnsi="Arial" w:cs="Arial"/>
        </w:rPr>
        <w:tab/>
        <w:t>340</w:t>
      </w:r>
    </w:p>
    <w:p w14:paraId="3A98FCF6" w14:textId="146ED91F"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 xml:space="preserve">Contract No. </w:t>
      </w:r>
      <w:sdt>
        <w:sdtPr>
          <w:rPr>
            <w:rFonts w:ascii="Arial" w:hAnsi="Arial" w:cs="Arial"/>
            <w:szCs w:val="24"/>
          </w:rPr>
          <w:alias w:val="Status"/>
          <w:tag w:val=""/>
          <w:id w:val="-1187523229"/>
          <w:placeholder>
            <w:docPart w:val="953F307C1AF7456CAD9435CCB1170F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3368">
            <w:rPr>
              <w:rFonts w:ascii="Arial" w:hAnsi="Arial" w:cs="Arial"/>
              <w:szCs w:val="24"/>
            </w:rPr>
            <w:t>CRCMH-02</w:t>
          </w:r>
        </w:sdtContent>
      </w:sdt>
      <w:r w:rsidRPr="00B0427E">
        <w:rPr>
          <w:rFonts w:ascii="Arial" w:hAnsi="Arial" w:cs="Arial"/>
          <w:szCs w:val="24"/>
        </w:rPr>
        <w:t>,</w:t>
      </w:r>
      <w:r w:rsidRPr="00B0427E">
        <w:rPr>
          <w:rFonts w:ascii="Arial" w:hAnsi="Arial" w:cs="Arial"/>
          <w:bCs/>
          <w:szCs w:val="24"/>
        </w:rPr>
        <w:t xml:space="preserve"> </w:t>
      </w:r>
      <w:sdt>
        <w:sdtPr>
          <w:rPr>
            <w:rFonts w:ascii="Arial" w:hAnsi="Arial" w:cs="Arial"/>
            <w:bCs/>
            <w:szCs w:val="24"/>
          </w:rPr>
          <w:alias w:val="Keywords"/>
          <w:tag w:val=""/>
          <w:id w:val="-1437288817"/>
          <w:placeholder>
            <w:docPart w:val="234D02CFCF1B4B08B65AB2F4CD0478F3"/>
          </w:placeholder>
          <w:dataBinding w:prefixMappings="xmlns:ns0='http://purl.org/dc/elements/1.1/' xmlns:ns1='http://schemas.openxmlformats.org/package/2006/metadata/core-properties' " w:xpath="/ns1:coreProperties[1]/ns1:keywords[1]" w:storeItemID="{6C3C8BC8-F283-45AE-878A-BAB7291924A1}"/>
          <w:text/>
        </w:sdtPr>
        <w:sdtEndPr/>
        <w:sdtContent>
          <w:r w:rsidR="00743368">
            <w:rPr>
              <w:rFonts w:ascii="Arial" w:hAnsi="Arial" w:cs="Arial"/>
              <w:bCs/>
              <w:szCs w:val="24"/>
            </w:rPr>
            <w:t>Liquid-Filled Main Power Transformer (MPT)</w:t>
          </w:r>
        </w:sdtContent>
      </w:sdt>
      <w:r w:rsidRPr="00B0427E">
        <w:rPr>
          <w:rFonts w:ascii="Arial" w:hAnsi="Arial" w:cs="Arial"/>
          <w:szCs w:val="24"/>
        </w:rPr>
        <w:tab/>
        <w:t>400</w:t>
      </w:r>
    </w:p>
    <w:p w14:paraId="1A2D325A"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Performance Bond</w:t>
      </w:r>
      <w:r w:rsidRPr="00B0427E">
        <w:rPr>
          <w:rFonts w:ascii="Arial" w:hAnsi="Arial" w:cs="Arial"/>
          <w:szCs w:val="24"/>
        </w:rPr>
        <w:tab/>
        <w:t>500</w:t>
      </w:r>
    </w:p>
    <w:p w14:paraId="52F15706"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Summary of the Work</w:t>
      </w:r>
      <w:r w:rsidRPr="00B0427E">
        <w:rPr>
          <w:rFonts w:ascii="Arial" w:hAnsi="Arial" w:cs="Arial"/>
          <w:szCs w:val="24"/>
        </w:rPr>
        <w:tab/>
        <w:t>600</w:t>
      </w:r>
    </w:p>
    <w:p w14:paraId="0FA46117"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Submittals</w:t>
      </w:r>
      <w:r w:rsidRPr="00B0427E">
        <w:rPr>
          <w:rFonts w:ascii="Arial" w:hAnsi="Arial" w:cs="Arial"/>
          <w:szCs w:val="24"/>
        </w:rPr>
        <w:tab/>
        <w:t>700</w:t>
      </w:r>
    </w:p>
    <w:p w14:paraId="302D7604" w14:textId="77777777" w:rsidR="00DF0748" w:rsidRPr="00B0427E" w:rsidRDefault="00ED130E">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Equipment</w:t>
      </w:r>
      <w:r w:rsidR="00DF0748" w:rsidRPr="00B0427E">
        <w:rPr>
          <w:rFonts w:ascii="Arial" w:hAnsi="Arial" w:cs="Arial"/>
          <w:szCs w:val="24"/>
        </w:rPr>
        <w:tab/>
        <w:t>800</w:t>
      </w:r>
    </w:p>
    <w:p w14:paraId="5B1535F1" w14:textId="71AF72D4"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Manufacturer</w:t>
      </w:r>
      <w:r w:rsidR="002350F6" w:rsidRPr="00B0427E">
        <w:rPr>
          <w:rFonts w:ascii="Arial" w:hAnsi="Arial" w:cs="Arial"/>
          <w:szCs w:val="24"/>
        </w:rPr>
        <w:t>’</w:t>
      </w:r>
      <w:r w:rsidRPr="00B0427E">
        <w:rPr>
          <w:rFonts w:ascii="Arial" w:hAnsi="Arial" w:cs="Arial"/>
          <w:szCs w:val="24"/>
        </w:rPr>
        <w:t>s Field Service</w:t>
      </w:r>
      <w:r w:rsidRPr="00B0427E">
        <w:rPr>
          <w:rFonts w:ascii="Arial" w:hAnsi="Arial" w:cs="Arial"/>
          <w:szCs w:val="24"/>
        </w:rPr>
        <w:tab/>
        <w:t>900</w:t>
      </w:r>
    </w:p>
    <w:p w14:paraId="36DF2DBE" w14:textId="091E955D" w:rsidR="00D01A4C" w:rsidRPr="00B0427E" w:rsidRDefault="00D01A4C" w:rsidP="00D01A4C">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Certification Sheet</w:t>
      </w:r>
      <w:r w:rsidR="00C6143D">
        <w:rPr>
          <w:rFonts w:ascii="Arial" w:hAnsi="Arial" w:cs="Arial"/>
          <w:szCs w:val="24"/>
        </w:rPr>
        <w:t xml:space="preserve"> and Specifications for </w:t>
      </w:r>
      <w:r w:rsidR="009006A6">
        <w:rPr>
          <w:rFonts w:ascii="Arial" w:hAnsi="Arial" w:cs="Arial"/>
          <w:szCs w:val="24"/>
        </w:rPr>
        <w:t>MPT</w:t>
      </w:r>
      <w:r w:rsidRPr="00B0427E">
        <w:rPr>
          <w:rFonts w:ascii="Arial" w:hAnsi="Arial" w:cs="Arial"/>
          <w:szCs w:val="24"/>
        </w:rPr>
        <w:tab/>
        <w:t>1000</w:t>
      </w:r>
    </w:p>
    <w:p w14:paraId="73FDC851" w14:textId="19F031A3" w:rsidR="00DF0748" w:rsidRPr="00B0427E" w:rsidRDefault="00D01A4C" w:rsidP="00C6143D">
      <w:pPr>
        <w:pStyle w:val="BodyText"/>
        <w:tabs>
          <w:tab w:val="left" w:pos="720"/>
          <w:tab w:val="right" w:leader="dot" w:pos="8910"/>
          <w:tab w:val="right" w:pos="9180"/>
        </w:tabs>
        <w:spacing w:after="0"/>
        <w:rPr>
          <w:rFonts w:ascii="Arial" w:hAnsi="Arial" w:cs="Arial"/>
        </w:rPr>
      </w:pPr>
      <w:r w:rsidRPr="00B0427E">
        <w:rPr>
          <w:rFonts w:ascii="Arial" w:hAnsi="Arial" w:cs="Arial"/>
          <w:szCs w:val="24"/>
        </w:rPr>
        <w:tab/>
      </w:r>
      <w:r w:rsidR="001646D2" w:rsidRPr="00B0427E">
        <w:rPr>
          <w:rFonts w:ascii="Arial" w:hAnsi="Arial" w:cs="Arial"/>
        </w:rPr>
        <w:t>Drawing</w:t>
      </w:r>
      <w:r w:rsidR="00102AAE" w:rsidRPr="00B0427E">
        <w:rPr>
          <w:rFonts w:ascii="Arial" w:hAnsi="Arial" w:cs="Arial"/>
        </w:rPr>
        <w:t xml:space="preserve"> List</w:t>
      </w:r>
      <w:r w:rsidR="001646D2" w:rsidRPr="00B0427E">
        <w:rPr>
          <w:rFonts w:ascii="Arial" w:hAnsi="Arial" w:cs="Arial"/>
        </w:rPr>
        <w:tab/>
      </w:r>
      <w:r w:rsidR="00102AAE" w:rsidRPr="00B0427E">
        <w:rPr>
          <w:rFonts w:ascii="Arial" w:hAnsi="Arial" w:cs="Arial"/>
        </w:rPr>
        <w:t>1</w:t>
      </w:r>
      <w:r w:rsidR="002C101A" w:rsidRPr="00B0427E">
        <w:rPr>
          <w:rFonts w:ascii="Arial" w:hAnsi="Arial" w:cs="Arial"/>
        </w:rPr>
        <w:t>1</w:t>
      </w:r>
      <w:r w:rsidR="00102AAE" w:rsidRPr="00B0427E">
        <w:rPr>
          <w:rFonts w:ascii="Arial" w:hAnsi="Arial" w:cs="Arial"/>
        </w:rPr>
        <w:t>00</w:t>
      </w:r>
    </w:p>
    <w:p w14:paraId="69FAC675"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p>
    <w:p w14:paraId="549C5A3C" w14:textId="77777777" w:rsidR="00DF0748" w:rsidRPr="00B0427E" w:rsidRDefault="00DF0748">
      <w:pPr>
        <w:rPr>
          <w:rFonts w:ascii="Arial" w:hAnsi="Arial" w:cs="Arial"/>
        </w:rPr>
      </w:pPr>
    </w:p>
    <w:p w14:paraId="0D3E8093" w14:textId="77777777" w:rsidR="00DF0748" w:rsidRPr="00B0427E" w:rsidRDefault="00DF0748">
      <w:pPr>
        <w:rPr>
          <w:rFonts w:ascii="Arial" w:hAnsi="Arial" w:cs="Arial"/>
        </w:rPr>
      </w:pPr>
    </w:p>
    <w:p w14:paraId="31D73389" w14:textId="77777777" w:rsidR="00DF0748" w:rsidRPr="00B0427E" w:rsidRDefault="00DF0748">
      <w:pPr>
        <w:rPr>
          <w:rFonts w:ascii="Arial" w:hAnsi="Arial" w:cs="Arial"/>
        </w:rPr>
      </w:pPr>
    </w:p>
    <w:p w14:paraId="27E0E816" w14:textId="77777777" w:rsidR="00DF0748" w:rsidRPr="00B0427E" w:rsidRDefault="00DF0748">
      <w:pPr>
        <w:rPr>
          <w:rFonts w:ascii="Arial" w:hAnsi="Arial" w:cs="Arial"/>
        </w:rPr>
      </w:pPr>
    </w:p>
    <w:p w14:paraId="7A345B3F"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sectPr w:rsidR="00DF0748" w:rsidRPr="00B0427E" w:rsidSect="00C41EE1">
          <w:headerReference w:type="default" r:id="rId11"/>
          <w:footerReference w:type="default" r:id="rId12"/>
          <w:footnotePr>
            <w:pos w:val="sectEnd"/>
          </w:footnotePr>
          <w:endnotePr>
            <w:numFmt w:val="decimal"/>
            <w:numStart w:val="0"/>
          </w:endnotePr>
          <w:pgSz w:w="12240" w:h="15840"/>
          <w:pgMar w:top="1440" w:right="1440" w:bottom="1440" w:left="1440" w:header="720" w:footer="720" w:gutter="0"/>
          <w:cols w:space="720"/>
          <w:docGrid w:linePitch="360"/>
        </w:sectPr>
      </w:pPr>
    </w:p>
    <w:p w14:paraId="459D7620" w14:textId="77777777" w:rsidR="00DF0748" w:rsidRPr="00B0427E" w:rsidRDefault="00DF0748">
      <w:pPr>
        <w:pStyle w:val="Heading3"/>
        <w:spacing w:before="0" w:after="0"/>
        <w:jc w:val="center"/>
        <w:rPr>
          <w:sz w:val="24"/>
          <w:szCs w:val="24"/>
        </w:rPr>
      </w:pPr>
      <w:bookmarkStart w:id="1" w:name="_Toc434737545"/>
      <w:r w:rsidRPr="00B0427E">
        <w:rPr>
          <w:sz w:val="24"/>
          <w:szCs w:val="24"/>
        </w:rPr>
        <w:lastRenderedPageBreak/>
        <w:t xml:space="preserve">SECTION </w:t>
      </w:r>
      <w:bookmarkEnd w:id="1"/>
      <w:r w:rsidRPr="00B0427E">
        <w:rPr>
          <w:sz w:val="24"/>
          <w:szCs w:val="24"/>
        </w:rPr>
        <w:t>100</w:t>
      </w:r>
    </w:p>
    <w:p w14:paraId="44C97561" w14:textId="77777777" w:rsidR="00DF0748" w:rsidRPr="00B0427E" w:rsidRDefault="00DF0748">
      <w:pPr>
        <w:pStyle w:val="Heading1"/>
        <w:widowControl/>
        <w:rPr>
          <w:rFonts w:ascii="Arial" w:hAnsi="Arial" w:cs="Arial"/>
        </w:rPr>
      </w:pPr>
      <w:bookmarkStart w:id="2" w:name="_Toc434737546"/>
      <w:r w:rsidRPr="00B0427E">
        <w:rPr>
          <w:rFonts w:ascii="Arial" w:hAnsi="Arial" w:cs="Arial"/>
          <w:szCs w:val="24"/>
        </w:rPr>
        <w:t xml:space="preserve">REQUEST FOR </w:t>
      </w:r>
      <w:bookmarkEnd w:id="2"/>
      <w:r w:rsidRPr="00B0427E">
        <w:rPr>
          <w:rFonts w:ascii="Arial" w:hAnsi="Arial" w:cs="Arial"/>
        </w:rPr>
        <w:t>BIDS</w:t>
      </w:r>
    </w:p>
    <w:p w14:paraId="7FA8D636" w14:textId="77777777" w:rsidR="00DF0748" w:rsidRPr="00B0427E" w:rsidRDefault="00DF0748">
      <w:pPr>
        <w:widowControl/>
        <w:tabs>
          <w:tab w:val="left" w:pos="0"/>
        </w:tabs>
        <w:suppressAutoHyphens/>
        <w:spacing w:line="240" w:lineRule="atLeast"/>
        <w:rPr>
          <w:rFonts w:ascii="Arial" w:hAnsi="Arial" w:cs="Arial"/>
          <w:szCs w:val="24"/>
        </w:rPr>
      </w:pPr>
    </w:p>
    <w:p w14:paraId="0B2EDCDE" w14:textId="77777777" w:rsidR="00DF0748" w:rsidRPr="00B0427E" w:rsidRDefault="00DF0748">
      <w:pPr>
        <w:pStyle w:val="Heading4"/>
        <w:ind w:left="720" w:hanging="720"/>
        <w:jc w:val="both"/>
        <w:rPr>
          <w:rFonts w:ascii="Arial" w:hAnsi="Arial" w:cs="Arial"/>
          <w:sz w:val="24"/>
          <w:szCs w:val="24"/>
        </w:rPr>
      </w:pPr>
      <w:r w:rsidRPr="00B0427E">
        <w:rPr>
          <w:rFonts w:ascii="Arial" w:hAnsi="Arial" w:cs="Arial"/>
          <w:sz w:val="24"/>
          <w:szCs w:val="24"/>
        </w:rPr>
        <w:t>1.</w:t>
      </w:r>
      <w:r w:rsidRPr="00B0427E">
        <w:rPr>
          <w:rFonts w:ascii="Arial" w:hAnsi="Arial" w:cs="Arial"/>
          <w:sz w:val="24"/>
          <w:szCs w:val="24"/>
        </w:rPr>
        <w:tab/>
        <w:t>Notice.</w:t>
      </w:r>
    </w:p>
    <w:p w14:paraId="1FDBDEE2" w14:textId="77777777" w:rsidR="00DF0748" w:rsidRPr="00B0427E" w:rsidRDefault="00DF0748">
      <w:pPr>
        <w:widowControl/>
        <w:tabs>
          <w:tab w:val="left" w:pos="0"/>
        </w:tabs>
        <w:suppressAutoHyphens/>
        <w:spacing w:line="240" w:lineRule="atLeast"/>
        <w:rPr>
          <w:rFonts w:ascii="Arial" w:hAnsi="Arial" w:cs="Arial"/>
          <w:szCs w:val="24"/>
        </w:rPr>
      </w:pPr>
    </w:p>
    <w:p w14:paraId="2F6DEF66"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The Colorado River Commission of Nevada </w:t>
      </w:r>
      <w:r>
        <w:rPr>
          <w:rFonts w:ascii="Arial" w:hAnsi="Arial" w:cs="Arial"/>
          <w:szCs w:val="24"/>
        </w:rPr>
        <w:t xml:space="preserve">(CRCNV) </w:t>
      </w:r>
      <w:r w:rsidRPr="00A44D52">
        <w:rPr>
          <w:rFonts w:ascii="Arial" w:hAnsi="Arial" w:cs="Arial"/>
          <w:szCs w:val="24"/>
        </w:rPr>
        <w:t xml:space="preserve">hereby requests that you submit a bid to supply all or a portion of the material described in the following documents, under the terms of the Contract included herein. </w:t>
      </w:r>
    </w:p>
    <w:p w14:paraId="2785DDE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559F4D3F"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bookmarkStart w:id="3" w:name="_Hlk98152195"/>
      <w:r w:rsidRPr="00424179">
        <w:rPr>
          <w:rFonts w:ascii="Arial" w:hAnsi="Arial" w:cs="Arial"/>
          <w:szCs w:val="24"/>
        </w:rPr>
        <w:t>Vendors shall submit their proposals by using Create Quote through the State electronic procurement website, https://NevadaEPro.com, in accordance with the instructions</w:t>
      </w:r>
      <w:r>
        <w:rPr>
          <w:rFonts w:ascii="Arial" w:hAnsi="Arial" w:cs="Arial"/>
          <w:szCs w:val="24"/>
        </w:rPr>
        <w:t xml:space="preserve"> provided on the </w:t>
      </w:r>
      <w:proofErr w:type="spellStart"/>
      <w:r>
        <w:rPr>
          <w:rFonts w:ascii="Arial" w:hAnsi="Arial" w:cs="Arial"/>
          <w:szCs w:val="24"/>
        </w:rPr>
        <w:t>NevadaEPro</w:t>
      </w:r>
      <w:proofErr w:type="spellEnd"/>
      <w:r>
        <w:rPr>
          <w:rFonts w:ascii="Arial" w:hAnsi="Arial" w:cs="Arial"/>
          <w:szCs w:val="24"/>
        </w:rPr>
        <w:t xml:space="preserve"> website</w:t>
      </w:r>
      <w:bookmarkEnd w:id="3"/>
      <w:r>
        <w:rPr>
          <w:rFonts w:ascii="Arial" w:hAnsi="Arial" w:cs="Arial"/>
          <w:szCs w:val="24"/>
        </w:rPr>
        <w:t>.</w:t>
      </w:r>
    </w:p>
    <w:p w14:paraId="5B6351A9"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p>
    <w:p w14:paraId="0C40B031" w14:textId="77777777" w:rsidR="00D53EF3" w:rsidRDefault="00D53EF3" w:rsidP="00D53EF3">
      <w:pPr>
        <w:widowControl/>
        <w:tabs>
          <w:tab w:val="left" w:pos="720"/>
        </w:tabs>
        <w:suppressAutoHyphens/>
        <w:spacing w:line="240" w:lineRule="atLeast"/>
        <w:ind w:left="720"/>
        <w:jc w:val="both"/>
        <w:rPr>
          <w:rFonts w:ascii="Arial" w:hAnsi="Arial" w:cs="Arial"/>
          <w:szCs w:val="24"/>
        </w:rPr>
      </w:pPr>
      <w:bookmarkStart w:id="4" w:name="_Hlk98152214"/>
      <w:r w:rsidRPr="00424179">
        <w:rPr>
          <w:rFonts w:ascii="Arial" w:hAnsi="Arial" w:cs="Arial"/>
          <w:szCs w:val="24"/>
        </w:rPr>
        <w:t xml:space="preserve">Refer to Instructions for Vendors Responding to a Bid in the Important Links section on the front page of </w:t>
      </w:r>
      <w:proofErr w:type="spellStart"/>
      <w:r w:rsidRPr="00424179">
        <w:rPr>
          <w:rFonts w:ascii="Arial" w:hAnsi="Arial" w:cs="Arial"/>
          <w:szCs w:val="24"/>
        </w:rPr>
        <w:t>NevadaEPro</w:t>
      </w:r>
      <w:proofErr w:type="spellEnd"/>
      <w:r w:rsidRPr="00424179">
        <w:rPr>
          <w:rFonts w:ascii="Arial" w:hAnsi="Arial" w:cs="Arial"/>
          <w:szCs w:val="24"/>
        </w:rPr>
        <w:t xml:space="preserve"> for instructions on how to submit a Quote using </w:t>
      </w:r>
      <w:proofErr w:type="spellStart"/>
      <w:r w:rsidRPr="00424179">
        <w:rPr>
          <w:rFonts w:ascii="Arial" w:hAnsi="Arial" w:cs="Arial"/>
          <w:szCs w:val="24"/>
        </w:rPr>
        <w:t>NevadaEPro</w:t>
      </w:r>
      <w:bookmarkEnd w:id="4"/>
      <w:proofErr w:type="spellEnd"/>
    </w:p>
    <w:p w14:paraId="28B3FB9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1BC723F3"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bookmarkStart w:id="5" w:name="_Hlk98154233"/>
      <w:r w:rsidRPr="00A44D52">
        <w:rPr>
          <w:rFonts w:ascii="Arial" w:hAnsi="Arial" w:cs="Arial"/>
          <w:szCs w:val="24"/>
        </w:rPr>
        <w:t xml:space="preserve">The Material shall be purchased by the </w:t>
      </w:r>
      <w:r>
        <w:rPr>
          <w:rFonts w:ascii="Arial" w:hAnsi="Arial" w:cs="Arial"/>
          <w:szCs w:val="24"/>
        </w:rPr>
        <w:t>CRCNV</w:t>
      </w:r>
      <w:r w:rsidRPr="00A44D52">
        <w:rPr>
          <w:rFonts w:ascii="Arial" w:hAnsi="Arial" w:cs="Arial"/>
          <w:szCs w:val="24"/>
        </w:rPr>
        <w:t xml:space="preserve"> pursuant to NRS 538.161(2) and its established </w:t>
      </w:r>
      <w:r>
        <w:rPr>
          <w:rFonts w:ascii="Arial" w:hAnsi="Arial" w:cs="Arial"/>
          <w:szCs w:val="24"/>
        </w:rPr>
        <w:t>p</w:t>
      </w:r>
      <w:r w:rsidRPr="00A44D52">
        <w:rPr>
          <w:rFonts w:ascii="Arial" w:hAnsi="Arial" w:cs="Arial"/>
          <w:szCs w:val="24"/>
        </w:rPr>
        <w:t xml:space="preserve">rocedures for </w:t>
      </w:r>
      <w:r w:rsidRPr="00C01ECE">
        <w:rPr>
          <w:rFonts w:ascii="Arial" w:hAnsi="Arial" w:cs="Arial"/>
          <w:szCs w:val="24"/>
        </w:rPr>
        <w:t>Purchasing Electrical Materials for the Power Delivery Project</w:t>
      </w:r>
      <w:bookmarkEnd w:id="5"/>
      <w:r w:rsidRPr="00A44D52">
        <w:rPr>
          <w:rFonts w:ascii="Arial" w:hAnsi="Arial" w:cs="Arial"/>
          <w:szCs w:val="24"/>
        </w:rPr>
        <w:t xml:space="preserve">.  The contract shall be awarded and administered in accordance with the laws of the State of </w:t>
      </w:r>
      <w:smartTag w:uri="urn:schemas-microsoft-com:office:smarttags" w:element="place">
        <w:smartTag w:uri="urn:schemas-microsoft-com:office:smarttags" w:element="State">
          <w:r w:rsidRPr="00A44D52">
            <w:rPr>
              <w:rFonts w:ascii="Arial" w:hAnsi="Arial" w:cs="Arial"/>
              <w:szCs w:val="24"/>
            </w:rPr>
            <w:t>Nevada</w:t>
          </w:r>
        </w:smartTag>
      </w:smartTag>
      <w:r w:rsidRPr="00A44D52">
        <w:rPr>
          <w:rFonts w:ascii="Arial" w:hAnsi="Arial" w:cs="Arial"/>
          <w:szCs w:val="24"/>
        </w:rPr>
        <w:t>.</w:t>
      </w:r>
    </w:p>
    <w:p w14:paraId="41BAEA2F"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AB6DCCC"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All Bids must be in accordance with this Request for Bids, the Bid Form and the Agreement published herein, and the documents referenced or included herein.  Complete sets of Bid Documents shall be used in preparing Bids; </w:t>
      </w:r>
      <w:r>
        <w:rPr>
          <w:rFonts w:ascii="Arial" w:hAnsi="Arial" w:cs="Arial"/>
          <w:szCs w:val="24"/>
        </w:rPr>
        <w:t>CRCNV</w:t>
      </w:r>
      <w:r w:rsidRPr="00A44D52">
        <w:rPr>
          <w:rFonts w:ascii="Arial" w:hAnsi="Arial" w:cs="Arial"/>
          <w:szCs w:val="24"/>
        </w:rPr>
        <w:t xml:space="preserve"> assumes no responsibility for error or misinterpretations resulting from </w:t>
      </w:r>
      <w:r>
        <w:rPr>
          <w:rFonts w:ascii="Arial" w:hAnsi="Arial" w:cs="Arial"/>
          <w:szCs w:val="24"/>
        </w:rPr>
        <w:t xml:space="preserve">the </w:t>
      </w:r>
      <w:r w:rsidRPr="00A44D52">
        <w:rPr>
          <w:rFonts w:ascii="Arial" w:hAnsi="Arial" w:cs="Arial"/>
          <w:szCs w:val="24"/>
        </w:rPr>
        <w:t>use of incomplete sets of Bid Documents.</w:t>
      </w:r>
    </w:p>
    <w:p w14:paraId="1441622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2B5EC55D"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Additional copies of documents</w:t>
      </w:r>
      <w:r>
        <w:rPr>
          <w:rFonts w:ascii="Arial" w:hAnsi="Arial" w:cs="Arial"/>
          <w:szCs w:val="24"/>
        </w:rPr>
        <w:t xml:space="preserve"> may be requested by electronic mail to </w:t>
      </w:r>
      <w:r w:rsidRPr="004641E5">
        <w:rPr>
          <w:rFonts w:ascii="Arial" w:hAnsi="Arial" w:cs="Arial"/>
          <w:color w:val="0070C0"/>
          <w:szCs w:val="24"/>
          <w:u w:val="single"/>
        </w:rPr>
        <w:t>crcadmins@crc.nv.gov</w:t>
      </w:r>
      <w:r>
        <w:rPr>
          <w:rFonts w:ascii="Arial" w:hAnsi="Arial" w:cs="Arial"/>
          <w:szCs w:val="24"/>
        </w:rPr>
        <w:t>.</w:t>
      </w:r>
    </w:p>
    <w:p w14:paraId="6DC642C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93F5B2E" w14:textId="6BBCD67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At said place and time, and promptly thereafter, all bids that have been duly received will be opened and read aloud.  The award of the Contract will be made at a later publicly</w:t>
      </w:r>
      <w:r w:rsidR="002350F6" w:rsidRPr="00B0427E">
        <w:rPr>
          <w:rFonts w:ascii="Arial" w:hAnsi="Arial" w:cs="Arial"/>
          <w:szCs w:val="24"/>
        </w:rPr>
        <w:t>-</w:t>
      </w:r>
      <w:r w:rsidRPr="00B0427E">
        <w:rPr>
          <w:rFonts w:ascii="Arial" w:hAnsi="Arial" w:cs="Arial"/>
          <w:szCs w:val="24"/>
        </w:rPr>
        <w:t xml:space="preserve">noticed meeting of the </w:t>
      </w:r>
      <w:r w:rsidR="00D53EF3">
        <w:rPr>
          <w:rFonts w:ascii="Arial" w:hAnsi="Arial" w:cs="Arial"/>
          <w:szCs w:val="24"/>
        </w:rPr>
        <w:t>CRCNV</w:t>
      </w:r>
      <w:r w:rsidRPr="00B0427E">
        <w:rPr>
          <w:rFonts w:ascii="Arial" w:hAnsi="Arial" w:cs="Arial"/>
          <w:szCs w:val="24"/>
        </w:rPr>
        <w:t>.</w:t>
      </w:r>
    </w:p>
    <w:p w14:paraId="4E99C48F" w14:textId="77777777" w:rsidR="00DF0748" w:rsidRPr="00B0427E" w:rsidRDefault="00DF0748">
      <w:pPr>
        <w:widowControl/>
        <w:tabs>
          <w:tab w:val="left" w:pos="0"/>
        </w:tabs>
        <w:suppressAutoHyphens/>
        <w:spacing w:line="240" w:lineRule="atLeast"/>
        <w:rPr>
          <w:rFonts w:ascii="Arial" w:hAnsi="Arial" w:cs="Arial"/>
          <w:szCs w:val="24"/>
        </w:rPr>
      </w:pPr>
    </w:p>
    <w:p w14:paraId="7C167B69"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2.</w:t>
      </w:r>
      <w:r w:rsidRPr="00B0427E">
        <w:rPr>
          <w:rFonts w:ascii="Arial" w:hAnsi="Arial" w:cs="Arial"/>
          <w:b/>
          <w:szCs w:val="24"/>
        </w:rPr>
        <w:tab/>
      </w:r>
      <w:r w:rsidR="0009272D" w:rsidRPr="00B0427E">
        <w:rPr>
          <w:rFonts w:ascii="Arial" w:hAnsi="Arial" w:cs="Arial"/>
          <w:b/>
          <w:szCs w:val="24"/>
        </w:rPr>
        <w:t>Equipment</w:t>
      </w:r>
      <w:r w:rsidRPr="00B0427E">
        <w:rPr>
          <w:rFonts w:ascii="Arial" w:hAnsi="Arial" w:cs="Arial"/>
          <w:b/>
          <w:szCs w:val="24"/>
        </w:rPr>
        <w:t>.</w:t>
      </w:r>
    </w:p>
    <w:p w14:paraId="058966B5" w14:textId="77777777" w:rsidR="00DF0748" w:rsidRPr="00B0427E" w:rsidRDefault="00DF0748">
      <w:pPr>
        <w:widowControl/>
        <w:tabs>
          <w:tab w:val="left" w:pos="0"/>
        </w:tabs>
        <w:suppressAutoHyphens/>
        <w:spacing w:line="240" w:lineRule="atLeast"/>
        <w:rPr>
          <w:rFonts w:ascii="Arial" w:hAnsi="Arial" w:cs="Arial"/>
          <w:szCs w:val="24"/>
        </w:rPr>
      </w:pPr>
    </w:p>
    <w:p w14:paraId="0335CF1A" w14:textId="77777777" w:rsidR="00DF0748" w:rsidRDefault="00DF0748" w:rsidP="00C66678">
      <w:pPr>
        <w:widowControl/>
        <w:tabs>
          <w:tab w:val="left" w:pos="1440"/>
        </w:tabs>
        <w:suppressAutoHyphens/>
        <w:spacing w:line="240" w:lineRule="atLeast"/>
        <w:ind w:left="720"/>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to be purchased under the Contract </w:t>
      </w:r>
      <w:r w:rsidR="0006597C" w:rsidRPr="00B0427E">
        <w:rPr>
          <w:rFonts w:ascii="Arial" w:hAnsi="Arial" w:cs="Arial"/>
          <w:szCs w:val="24"/>
        </w:rPr>
        <w:t>is</w:t>
      </w:r>
      <w:r w:rsidRPr="00B0427E">
        <w:rPr>
          <w:rFonts w:ascii="Arial" w:hAnsi="Arial" w:cs="Arial"/>
          <w:szCs w:val="24"/>
        </w:rPr>
        <w:t xml:space="preserve"> generally described as follows:</w:t>
      </w:r>
    </w:p>
    <w:p w14:paraId="729B5406" w14:textId="77777777" w:rsidR="00D807F6" w:rsidRPr="00B0427E" w:rsidRDefault="00D807F6" w:rsidP="00C66678">
      <w:pPr>
        <w:widowControl/>
        <w:tabs>
          <w:tab w:val="left" w:pos="1440"/>
        </w:tabs>
        <w:suppressAutoHyphens/>
        <w:spacing w:line="240" w:lineRule="atLeast"/>
        <w:ind w:left="720"/>
        <w:rPr>
          <w:rFonts w:ascii="Arial" w:hAnsi="Arial" w:cs="Arial"/>
          <w:szCs w:val="24"/>
        </w:rPr>
      </w:pPr>
    </w:p>
    <w:p w14:paraId="15DFD9AA" w14:textId="55A20DC7" w:rsidR="00DF0748" w:rsidRPr="00B0427E" w:rsidRDefault="00D807F6" w:rsidP="00D807F6">
      <w:pPr>
        <w:widowControl/>
        <w:tabs>
          <w:tab w:val="left" w:pos="1440"/>
        </w:tabs>
        <w:suppressAutoHyphens/>
        <w:spacing w:line="240" w:lineRule="atLeast"/>
        <w:ind w:left="1440"/>
        <w:jc w:val="both"/>
        <w:rPr>
          <w:rFonts w:ascii="Arial" w:hAnsi="Arial" w:cs="Arial"/>
          <w:szCs w:val="24"/>
        </w:rPr>
      </w:pPr>
      <w:r w:rsidRPr="00D807F6">
        <w:rPr>
          <w:rFonts w:ascii="Arial" w:hAnsi="Arial" w:cs="Arial"/>
          <w:szCs w:val="24"/>
        </w:rPr>
        <w:t>69</w:t>
      </w:r>
      <w:r w:rsidRPr="00C44F83">
        <w:rPr>
          <w:rFonts w:ascii="Arial" w:hAnsi="Arial" w:cs="Arial"/>
          <w:szCs w:val="24"/>
        </w:rPr>
        <w:t>Δ</w:t>
      </w:r>
      <w:r w:rsidRPr="00D807F6">
        <w:rPr>
          <w:rFonts w:ascii="Arial" w:hAnsi="Arial" w:cs="Arial"/>
          <w:szCs w:val="24"/>
        </w:rPr>
        <w:t>-12.47Y/7.20 kV, 12/16/20 MVA, three-phase, two-winding transformer. The MPT is being used as single customer distribution substation main power transformer for a water pumping facility. As such, the MPT will function as a step-down transformer. The MPT will be operating under full-load conditions for much of the time, consequently, load losses will be given careful consideration in the evaluation of each Supplier’s proposal.</w:t>
      </w:r>
      <w:r>
        <w:rPr>
          <w:rFonts w:ascii="Arial" w:hAnsi="Arial" w:cs="Arial"/>
          <w:szCs w:val="24"/>
        </w:rPr>
        <w:t xml:space="preserve"> </w:t>
      </w:r>
      <w:r w:rsidR="00DF0748" w:rsidRPr="00B0427E">
        <w:rPr>
          <w:rFonts w:ascii="Arial" w:hAnsi="Arial" w:cs="Arial"/>
          <w:szCs w:val="24"/>
        </w:rPr>
        <w:t>The Material will be received and installed by an installation contractor under a separate contract.</w:t>
      </w:r>
    </w:p>
    <w:p w14:paraId="17F04422" w14:textId="1B1DF6D2" w:rsidR="00102AAE" w:rsidRPr="00B0427E" w:rsidRDefault="00102AAE" w:rsidP="00C66678">
      <w:pPr>
        <w:widowControl/>
        <w:tabs>
          <w:tab w:val="left" w:pos="0"/>
        </w:tabs>
        <w:suppressAutoHyphens/>
        <w:spacing w:line="240" w:lineRule="atLeast"/>
        <w:ind w:right="720"/>
        <w:jc w:val="both"/>
        <w:rPr>
          <w:rFonts w:ascii="Arial" w:hAnsi="Arial" w:cs="Arial"/>
          <w:szCs w:val="24"/>
        </w:rPr>
      </w:pPr>
      <w:r w:rsidRPr="00B0427E">
        <w:rPr>
          <w:rFonts w:ascii="Arial" w:hAnsi="Arial" w:cs="Arial"/>
          <w:szCs w:val="24"/>
        </w:rPr>
        <w:lastRenderedPageBreak/>
        <w:tab/>
      </w:r>
    </w:p>
    <w:p w14:paraId="67929D18" w14:textId="77777777" w:rsidR="00AE5E25" w:rsidRPr="00B0427E" w:rsidRDefault="00AE5E25" w:rsidP="00AE5E25">
      <w:pPr>
        <w:jc w:val="center"/>
        <w:rPr>
          <w:rFonts w:ascii="Arial" w:hAnsi="Arial" w:cs="Arial"/>
          <w:szCs w:val="24"/>
        </w:rPr>
      </w:pPr>
    </w:p>
    <w:p w14:paraId="5AB5AA57" w14:textId="2EB1D80B" w:rsidR="00102AAE" w:rsidRPr="00B0427E" w:rsidRDefault="00102AAE" w:rsidP="0004262F">
      <w:pPr>
        <w:widowControl/>
        <w:tabs>
          <w:tab w:val="left" w:pos="0"/>
        </w:tabs>
        <w:suppressAutoHyphens/>
        <w:spacing w:line="240" w:lineRule="atLeast"/>
        <w:ind w:left="720"/>
        <w:jc w:val="both"/>
        <w:rPr>
          <w:rFonts w:ascii="Arial" w:hAnsi="Arial" w:cs="Arial"/>
          <w:szCs w:val="24"/>
        </w:rPr>
      </w:pPr>
      <w:r w:rsidRPr="00B0427E">
        <w:rPr>
          <w:rFonts w:ascii="Arial" w:hAnsi="Arial" w:cs="Arial"/>
          <w:szCs w:val="24"/>
        </w:rPr>
        <w:t>Technical Specifications are included as a part of this Contract. Items referred to as “Division 1” or “Div 1” documents within the Technical Specifications shall be defined as Sections 100-</w:t>
      </w:r>
      <w:r w:rsidR="00334EF4">
        <w:rPr>
          <w:rFonts w:ascii="Arial" w:hAnsi="Arial" w:cs="Arial"/>
          <w:szCs w:val="24"/>
        </w:rPr>
        <w:t>11</w:t>
      </w:r>
      <w:r w:rsidRPr="00B0427E">
        <w:rPr>
          <w:rFonts w:ascii="Arial" w:hAnsi="Arial" w:cs="Arial"/>
          <w:szCs w:val="24"/>
        </w:rPr>
        <w:t>00 of this Contract.</w:t>
      </w:r>
    </w:p>
    <w:p w14:paraId="47ADFFB0"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7936CDDD" w14:textId="77777777" w:rsidR="00DF0748" w:rsidRPr="00B0427E" w:rsidRDefault="00DF0748">
      <w:pPr>
        <w:jc w:val="both"/>
        <w:rPr>
          <w:rFonts w:ascii="Arial" w:hAnsi="Arial" w:cs="Arial"/>
          <w:b/>
          <w:szCs w:val="24"/>
        </w:rPr>
      </w:pPr>
      <w:r w:rsidRPr="00B0427E">
        <w:rPr>
          <w:rFonts w:ascii="Arial" w:hAnsi="Arial" w:cs="Arial"/>
          <w:b/>
          <w:szCs w:val="24"/>
        </w:rPr>
        <w:t>3.</w:t>
      </w:r>
      <w:r w:rsidRPr="00B0427E">
        <w:rPr>
          <w:rFonts w:ascii="Arial" w:hAnsi="Arial" w:cs="Arial"/>
          <w:b/>
          <w:szCs w:val="24"/>
        </w:rPr>
        <w:tab/>
        <w:t>Questions Regarding Request for Bid.</w:t>
      </w:r>
    </w:p>
    <w:p w14:paraId="468489B3" w14:textId="77777777" w:rsidR="00DF0748" w:rsidRPr="00B0427E" w:rsidRDefault="00DF0748">
      <w:pPr>
        <w:jc w:val="both"/>
        <w:rPr>
          <w:rFonts w:ascii="Arial" w:hAnsi="Arial" w:cs="Arial"/>
          <w:szCs w:val="24"/>
        </w:rPr>
      </w:pPr>
    </w:p>
    <w:p w14:paraId="57435157" w14:textId="795B9F08" w:rsidR="00DF0748" w:rsidRDefault="003528A6" w:rsidP="003528A6">
      <w:pPr>
        <w:ind w:left="720"/>
        <w:jc w:val="both"/>
        <w:rPr>
          <w:rFonts w:ascii="Arial" w:hAnsi="Arial" w:cs="Arial"/>
          <w:szCs w:val="24"/>
        </w:rPr>
      </w:pPr>
      <w:r w:rsidRPr="003528A6">
        <w:rPr>
          <w:rFonts w:ascii="Arial" w:hAnsi="Arial" w:cs="Arial"/>
          <w:szCs w:val="24"/>
        </w:rPr>
        <w:t xml:space="preserve">Questions concerning this Request for Bid should use the Bid Q&amp;A feature in </w:t>
      </w:r>
      <w:proofErr w:type="spellStart"/>
      <w:r w:rsidRPr="003528A6">
        <w:rPr>
          <w:rFonts w:ascii="Arial" w:hAnsi="Arial" w:cs="Arial"/>
          <w:szCs w:val="24"/>
        </w:rPr>
        <w:t>NevadaEPro</w:t>
      </w:r>
      <w:proofErr w:type="spellEnd"/>
      <w:r w:rsidRPr="003528A6">
        <w:rPr>
          <w:rFonts w:ascii="Arial" w:hAnsi="Arial" w:cs="Arial"/>
          <w:szCs w:val="24"/>
        </w:rPr>
        <w:t xml:space="preserve">, </w:t>
      </w:r>
      <w:hyperlink r:id="rId13" w:history="1">
        <w:r w:rsidRPr="006C2B03">
          <w:rPr>
            <w:rStyle w:val="Hyperlink"/>
            <w:rFonts w:ascii="Arial" w:hAnsi="Arial" w:cs="Arial"/>
            <w:szCs w:val="24"/>
          </w:rPr>
          <w:t>https://NevadaEPro.com</w:t>
        </w:r>
      </w:hyperlink>
      <w:r w:rsidRPr="003528A6">
        <w:rPr>
          <w:rFonts w:ascii="Arial" w:hAnsi="Arial" w:cs="Arial"/>
          <w:szCs w:val="24"/>
        </w:rPr>
        <w:t>.</w:t>
      </w:r>
    </w:p>
    <w:p w14:paraId="4C946640" w14:textId="77777777" w:rsidR="00DF0748" w:rsidRPr="00B0427E" w:rsidRDefault="00DF0748">
      <w:pPr>
        <w:jc w:val="both"/>
        <w:rPr>
          <w:rFonts w:ascii="Arial" w:hAnsi="Arial" w:cs="Arial"/>
          <w:b/>
          <w:bCs/>
          <w:szCs w:val="24"/>
        </w:rPr>
      </w:pPr>
    </w:p>
    <w:p w14:paraId="74237173" w14:textId="77777777" w:rsidR="00DF0748" w:rsidRPr="00B0427E" w:rsidRDefault="00DF0748">
      <w:pPr>
        <w:jc w:val="both"/>
        <w:rPr>
          <w:rFonts w:ascii="Arial" w:hAnsi="Arial" w:cs="Arial"/>
          <w:b/>
          <w:bCs/>
          <w:szCs w:val="24"/>
        </w:rPr>
      </w:pPr>
      <w:r w:rsidRPr="00B0427E">
        <w:rPr>
          <w:rFonts w:ascii="Arial" w:hAnsi="Arial" w:cs="Arial"/>
          <w:b/>
          <w:bCs/>
          <w:szCs w:val="24"/>
        </w:rPr>
        <w:t>4.</w:t>
      </w:r>
      <w:r w:rsidRPr="00B0427E">
        <w:rPr>
          <w:rFonts w:ascii="Arial" w:hAnsi="Arial" w:cs="Arial"/>
          <w:b/>
          <w:bCs/>
          <w:szCs w:val="24"/>
        </w:rPr>
        <w:tab/>
        <w:t>Pricing and Security.</w:t>
      </w:r>
    </w:p>
    <w:p w14:paraId="0EC43E91" w14:textId="77777777" w:rsidR="00DF0748" w:rsidRPr="00B0427E" w:rsidRDefault="00DF0748">
      <w:pPr>
        <w:jc w:val="both"/>
        <w:rPr>
          <w:rFonts w:ascii="Arial" w:hAnsi="Arial" w:cs="Arial"/>
          <w:szCs w:val="24"/>
        </w:rPr>
      </w:pPr>
    </w:p>
    <w:p w14:paraId="19A108D6" w14:textId="77777777" w:rsidR="00DF0748" w:rsidRPr="00B0427E" w:rsidRDefault="00DF0748" w:rsidP="0004262F">
      <w:pPr>
        <w:ind w:left="720"/>
        <w:jc w:val="both"/>
        <w:rPr>
          <w:rFonts w:ascii="Arial" w:hAnsi="Arial" w:cs="Arial"/>
          <w:szCs w:val="24"/>
        </w:rPr>
      </w:pPr>
      <w:r w:rsidRPr="00B0427E">
        <w:rPr>
          <w:rFonts w:ascii="Arial" w:hAnsi="Arial" w:cs="Arial"/>
          <w:szCs w:val="24"/>
        </w:rPr>
        <w:t>Bids will be received on a unit price basis as described in the Bid Form.  Bid Security will not be required.  The selected Bidder(s) is required to post a performance bond in an amount equal to the Contract Price.</w:t>
      </w:r>
    </w:p>
    <w:p w14:paraId="51DCAA25" w14:textId="77777777" w:rsidR="002E6FDC" w:rsidRPr="00B0427E" w:rsidRDefault="002E6FDC">
      <w:pPr>
        <w:widowControl/>
        <w:tabs>
          <w:tab w:val="left" w:pos="0"/>
        </w:tabs>
        <w:suppressAutoHyphens/>
        <w:spacing w:line="240" w:lineRule="atLeast"/>
        <w:rPr>
          <w:rFonts w:ascii="Arial" w:hAnsi="Arial" w:cs="Arial"/>
          <w:b/>
          <w:szCs w:val="24"/>
        </w:rPr>
      </w:pPr>
    </w:p>
    <w:p w14:paraId="19783452"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5.</w:t>
      </w:r>
      <w:r w:rsidRPr="00B0427E">
        <w:rPr>
          <w:rFonts w:ascii="Arial" w:hAnsi="Arial" w:cs="Arial"/>
          <w:b/>
          <w:szCs w:val="24"/>
        </w:rPr>
        <w:tab/>
        <w:t>Multiple Awards.</w:t>
      </w:r>
    </w:p>
    <w:p w14:paraId="337BF054" w14:textId="77777777" w:rsidR="00DF0748" w:rsidRPr="00B0427E" w:rsidRDefault="00DF0748">
      <w:pPr>
        <w:widowControl/>
        <w:tabs>
          <w:tab w:val="left" w:pos="0"/>
        </w:tabs>
        <w:suppressAutoHyphens/>
        <w:spacing w:line="240" w:lineRule="atLeast"/>
        <w:rPr>
          <w:rFonts w:ascii="Arial" w:hAnsi="Arial" w:cs="Arial"/>
          <w:szCs w:val="24"/>
        </w:rPr>
      </w:pPr>
    </w:p>
    <w:p w14:paraId="34BF8562" w14:textId="60CD392F" w:rsidR="00DF0748" w:rsidRPr="00B0427E" w:rsidRDefault="00D53EF3">
      <w:pPr>
        <w:widowControl/>
        <w:tabs>
          <w:tab w:val="left" w:pos="720"/>
        </w:tabs>
        <w:suppressAutoHyphens/>
        <w:spacing w:line="240" w:lineRule="atLeast"/>
        <w:ind w:left="720"/>
        <w:rPr>
          <w:rFonts w:ascii="Arial" w:hAnsi="Arial" w:cs="Arial"/>
          <w:szCs w:val="24"/>
        </w:rPr>
      </w:pPr>
      <w:r>
        <w:rPr>
          <w:rFonts w:ascii="Arial" w:hAnsi="Arial" w:cs="Arial"/>
          <w:szCs w:val="24"/>
        </w:rPr>
        <w:t>CRCNV</w:t>
      </w:r>
      <w:r w:rsidR="00DF0748" w:rsidRPr="00B0427E">
        <w:rPr>
          <w:rFonts w:ascii="Arial" w:hAnsi="Arial" w:cs="Arial"/>
          <w:szCs w:val="24"/>
        </w:rPr>
        <w:t xml:space="preserve"> may award this contract in part to multiple Bidders.</w:t>
      </w:r>
    </w:p>
    <w:p w14:paraId="326CC34A" w14:textId="77777777" w:rsidR="00DF0748" w:rsidRPr="00B0427E" w:rsidRDefault="00DF0748">
      <w:pPr>
        <w:widowControl/>
        <w:tabs>
          <w:tab w:val="left" w:pos="0"/>
        </w:tabs>
        <w:suppressAutoHyphens/>
        <w:spacing w:line="240" w:lineRule="atLeast"/>
        <w:rPr>
          <w:rFonts w:ascii="Arial" w:hAnsi="Arial" w:cs="Arial"/>
          <w:szCs w:val="24"/>
        </w:rPr>
      </w:pPr>
    </w:p>
    <w:p w14:paraId="118CBAB0"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6.</w:t>
      </w:r>
      <w:r w:rsidRPr="00B0427E">
        <w:rPr>
          <w:rFonts w:ascii="Arial" w:hAnsi="Arial" w:cs="Arial"/>
          <w:b/>
          <w:szCs w:val="24"/>
        </w:rPr>
        <w:tab/>
        <w:t>Bid Acceptance.</w:t>
      </w:r>
    </w:p>
    <w:p w14:paraId="5EE2AC61" w14:textId="77777777" w:rsidR="00DF0748" w:rsidRPr="00B0427E" w:rsidRDefault="00DF0748">
      <w:pPr>
        <w:widowControl/>
        <w:tabs>
          <w:tab w:val="left" w:pos="0"/>
        </w:tabs>
        <w:suppressAutoHyphens/>
        <w:spacing w:line="240" w:lineRule="atLeast"/>
        <w:rPr>
          <w:rFonts w:ascii="Arial" w:hAnsi="Arial" w:cs="Arial"/>
          <w:szCs w:val="24"/>
        </w:rPr>
      </w:pPr>
    </w:p>
    <w:p w14:paraId="38FBF927" w14:textId="71A08A5B"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All bids remain subject to acceptance by the </w:t>
      </w:r>
      <w:r w:rsidR="00D53EF3">
        <w:rPr>
          <w:rFonts w:ascii="Arial" w:hAnsi="Arial" w:cs="Arial"/>
          <w:sz w:val="24"/>
        </w:rPr>
        <w:t>CRCNV</w:t>
      </w:r>
      <w:r w:rsidRPr="00B0427E">
        <w:rPr>
          <w:rFonts w:ascii="Arial" w:hAnsi="Arial" w:cs="Arial"/>
          <w:sz w:val="24"/>
        </w:rPr>
        <w:t xml:space="preserve"> for sixty (60) days.</w:t>
      </w:r>
    </w:p>
    <w:p w14:paraId="359226EF" w14:textId="77777777" w:rsidR="00DF0748" w:rsidRPr="00B0427E" w:rsidRDefault="00DF0748" w:rsidP="00C66678">
      <w:pPr>
        <w:widowControl/>
        <w:jc w:val="both"/>
        <w:rPr>
          <w:rFonts w:ascii="Arial" w:hAnsi="Arial" w:cs="Arial"/>
          <w:szCs w:val="24"/>
        </w:rPr>
      </w:pPr>
    </w:p>
    <w:p w14:paraId="42EC6987" w14:textId="7C6E35F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If the </w:t>
      </w:r>
      <w:r w:rsidR="00D53EF3">
        <w:rPr>
          <w:rFonts w:ascii="Arial" w:hAnsi="Arial" w:cs="Arial"/>
          <w:szCs w:val="24"/>
        </w:rPr>
        <w:t>CRCNV</w:t>
      </w:r>
      <w:r w:rsidRPr="00B0427E">
        <w:rPr>
          <w:rFonts w:ascii="Arial" w:hAnsi="Arial" w:cs="Arial"/>
          <w:szCs w:val="24"/>
        </w:rPr>
        <w:t xml:space="preserve"> elects to accept Bidder</w:t>
      </w:r>
      <w:r w:rsidR="002350F6" w:rsidRPr="00B0427E">
        <w:rPr>
          <w:rFonts w:ascii="Arial" w:hAnsi="Arial" w:cs="Arial"/>
          <w:szCs w:val="24"/>
        </w:rPr>
        <w:t>’</w:t>
      </w:r>
      <w:r w:rsidRPr="00B0427E">
        <w:rPr>
          <w:rFonts w:ascii="Arial" w:hAnsi="Arial" w:cs="Arial"/>
          <w:szCs w:val="24"/>
        </w:rPr>
        <w:t xml:space="preserve">s Bid, </w:t>
      </w:r>
      <w:r w:rsidR="00D53EF3">
        <w:rPr>
          <w:rFonts w:ascii="Arial" w:hAnsi="Arial" w:cs="Arial"/>
          <w:szCs w:val="24"/>
        </w:rPr>
        <w:t>CRCNV</w:t>
      </w:r>
      <w:r w:rsidRPr="00B0427E">
        <w:rPr>
          <w:rFonts w:ascii="Arial" w:hAnsi="Arial" w:cs="Arial"/>
          <w:szCs w:val="24"/>
        </w:rPr>
        <w:t xml:space="preserve"> shall give the Bidder notice thereof within the number of days set forth in the Bid Form.</w:t>
      </w:r>
    </w:p>
    <w:p w14:paraId="02993D8F"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4BDB3E70" w14:textId="77777777" w:rsidR="00DF0748" w:rsidRPr="00B0427E" w:rsidRDefault="00DF0748">
      <w:pPr>
        <w:widowControl/>
        <w:tabs>
          <w:tab w:val="left" w:pos="0"/>
        </w:tabs>
        <w:suppressAutoHyphens/>
        <w:spacing w:line="240" w:lineRule="atLeast"/>
        <w:rPr>
          <w:rFonts w:ascii="Arial" w:hAnsi="Arial" w:cs="Arial"/>
          <w:szCs w:val="24"/>
        </w:rPr>
      </w:pPr>
    </w:p>
    <w:tbl>
      <w:tblPr>
        <w:tblW w:w="0" w:type="auto"/>
        <w:tblInd w:w="1008" w:type="dxa"/>
        <w:tblLayout w:type="fixed"/>
        <w:tblLook w:val="0000" w:firstRow="0" w:lastRow="0" w:firstColumn="0" w:lastColumn="0" w:noHBand="0" w:noVBand="0"/>
      </w:tblPr>
      <w:tblGrid>
        <w:gridCol w:w="900"/>
        <w:gridCol w:w="2340"/>
        <w:gridCol w:w="630"/>
        <w:gridCol w:w="4698"/>
      </w:tblGrid>
      <w:tr w:rsidR="00DF0748" w:rsidRPr="00B0427E" w14:paraId="19B84523" w14:textId="77777777">
        <w:trPr>
          <w:cantSplit/>
          <w:trHeight w:val="413"/>
        </w:trPr>
        <w:tc>
          <w:tcPr>
            <w:tcW w:w="900" w:type="dxa"/>
            <w:vMerge w:val="restart"/>
          </w:tcPr>
          <w:p w14:paraId="34F71DF7"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Date:</w:t>
            </w:r>
          </w:p>
        </w:tc>
        <w:tc>
          <w:tcPr>
            <w:tcW w:w="2340" w:type="dxa"/>
            <w:vMerge w:val="restart"/>
          </w:tcPr>
          <w:p w14:paraId="07455DF5" w14:textId="77B9ED91" w:rsidR="00DF0748" w:rsidRPr="00B0427E" w:rsidRDefault="005376ED" w:rsidP="0004262F">
            <w:pPr>
              <w:widowControl/>
              <w:tabs>
                <w:tab w:val="left" w:pos="0"/>
              </w:tabs>
              <w:suppressAutoHyphens/>
              <w:spacing w:line="240" w:lineRule="atLeast"/>
              <w:ind w:hanging="130"/>
              <w:rPr>
                <w:rFonts w:ascii="Arial" w:hAnsi="Arial" w:cs="Arial"/>
                <w:szCs w:val="24"/>
              </w:rPr>
            </w:pPr>
            <w:r>
              <w:rPr>
                <w:rFonts w:ascii="Arial" w:hAnsi="Arial" w:cs="Arial"/>
                <w:szCs w:val="24"/>
              </w:rPr>
              <w:t>October</w:t>
            </w:r>
            <w:r w:rsidR="00590299">
              <w:rPr>
                <w:rFonts w:ascii="Arial" w:hAnsi="Arial" w:cs="Arial"/>
                <w:szCs w:val="24"/>
              </w:rPr>
              <w:t xml:space="preserve"> </w:t>
            </w:r>
            <w:r w:rsidR="0078233C">
              <w:rPr>
                <w:rFonts w:ascii="Arial" w:hAnsi="Arial" w:cs="Arial"/>
                <w:szCs w:val="24"/>
              </w:rPr>
              <w:t>9</w:t>
            </w:r>
            <w:r w:rsidR="00D53EF3">
              <w:rPr>
                <w:rFonts w:ascii="Arial" w:hAnsi="Arial" w:cs="Arial"/>
                <w:szCs w:val="24"/>
              </w:rPr>
              <w:t xml:space="preserve">, </w:t>
            </w:r>
            <w:r w:rsidR="00DF0748" w:rsidRPr="00B0427E">
              <w:rPr>
                <w:rFonts w:ascii="Arial" w:hAnsi="Arial" w:cs="Arial"/>
                <w:szCs w:val="24"/>
              </w:rPr>
              <w:t>20</w:t>
            </w:r>
            <w:r w:rsidR="00A9737D" w:rsidRPr="00B0427E">
              <w:rPr>
                <w:rFonts w:ascii="Arial" w:hAnsi="Arial" w:cs="Arial"/>
                <w:szCs w:val="24"/>
              </w:rPr>
              <w:t>2</w:t>
            </w:r>
            <w:r w:rsidR="0004262F">
              <w:rPr>
                <w:rFonts w:ascii="Arial" w:hAnsi="Arial" w:cs="Arial"/>
                <w:szCs w:val="24"/>
              </w:rPr>
              <w:t>3</w:t>
            </w:r>
          </w:p>
        </w:tc>
        <w:tc>
          <w:tcPr>
            <w:tcW w:w="630" w:type="dxa"/>
            <w:vMerge w:val="restart"/>
          </w:tcPr>
          <w:p w14:paraId="0B322F96" w14:textId="77777777" w:rsidR="00DF0748" w:rsidRPr="00B0427E" w:rsidRDefault="00DF0748">
            <w:pPr>
              <w:widowControl/>
              <w:tabs>
                <w:tab w:val="left" w:pos="0"/>
              </w:tabs>
              <w:suppressAutoHyphens/>
              <w:spacing w:line="240" w:lineRule="atLeast"/>
              <w:jc w:val="right"/>
              <w:rPr>
                <w:rFonts w:ascii="Arial" w:hAnsi="Arial" w:cs="Arial"/>
                <w:szCs w:val="24"/>
              </w:rPr>
            </w:pPr>
            <w:r w:rsidRPr="00B0427E">
              <w:rPr>
                <w:rFonts w:ascii="Arial" w:hAnsi="Arial" w:cs="Arial"/>
                <w:szCs w:val="24"/>
              </w:rPr>
              <w:t>By:</w:t>
            </w:r>
          </w:p>
        </w:tc>
        <w:tc>
          <w:tcPr>
            <w:tcW w:w="4698" w:type="dxa"/>
            <w:tcBorders>
              <w:bottom w:val="single" w:sz="4" w:space="0" w:color="auto"/>
            </w:tcBorders>
          </w:tcPr>
          <w:p w14:paraId="1F584E15" w14:textId="5807EC08" w:rsidR="00DF0748" w:rsidRPr="00B0427E" w:rsidRDefault="00E80818">
            <w:pPr>
              <w:widowControl/>
              <w:tabs>
                <w:tab w:val="left" w:pos="0"/>
              </w:tabs>
              <w:suppressAutoHyphens/>
              <w:spacing w:line="240" w:lineRule="atLeast"/>
              <w:rPr>
                <w:rFonts w:ascii="Arial" w:hAnsi="Arial" w:cs="Arial"/>
                <w:szCs w:val="24"/>
              </w:rPr>
            </w:pPr>
            <w:ins w:id="6" w:author="Gina Goodman" w:date="2023-10-10T11:34:00Z">
              <w:r>
                <w:rPr>
                  <w:rFonts w:ascii="Arial" w:hAnsi="Arial" w:cs="Arial"/>
                  <w:noProof/>
                  <w:snapToGrid/>
                  <w:szCs w:val="24"/>
                </w:rPr>
                <w:drawing>
                  <wp:inline distT="0" distB="0" distL="0" distR="0" wp14:anchorId="42F6E4C5" wp14:editId="2CBE8B2B">
                    <wp:extent cx="1767840" cy="402336"/>
                    <wp:effectExtent l="0" t="0" r="3810" b="0"/>
                    <wp:docPr id="1981658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58693" name="Picture 1981658693"/>
                            <pic:cNvPicPr/>
                          </pic:nvPicPr>
                          <pic:blipFill>
                            <a:blip r:embed="rId14">
                              <a:extLst>
                                <a:ext uri="{28A0092B-C50C-407E-A947-70E740481C1C}">
                                  <a14:useLocalDpi xmlns:a14="http://schemas.microsoft.com/office/drawing/2010/main" val="0"/>
                                </a:ext>
                              </a:extLst>
                            </a:blip>
                            <a:stretch>
                              <a:fillRect/>
                            </a:stretch>
                          </pic:blipFill>
                          <pic:spPr>
                            <a:xfrm>
                              <a:off x="0" y="0"/>
                              <a:ext cx="1767840" cy="402336"/>
                            </a:xfrm>
                            <a:prstGeom prst="rect">
                              <a:avLst/>
                            </a:prstGeom>
                          </pic:spPr>
                        </pic:pic>
                      </a:graphicData>
                    </a:graphic>
                  </wp:inline>
                </w:drawing>
              </w:r>
            </w:ins>
          </w:p>
        </w:tc>
      </w:tr>
      <w:tr w:rsidR="00DF0748" w:rsidRPr="00B0427E" w14:paraId="74423B7E" w14:textId="77777777">
        <w:trPr>
          <w:cantSplit/>
          <w:trHeight w:val="413"/>
        </w:trPr>
        <w:tc>
          <w:tcPr>
            <w:tcW w:w="900" w:type="dxa"/>
            <w:vMerge/>
          </w:tcPr>
          <w:p w14:paraId="4D410A75" w14:textId="77777777" w:rsidR="00DF0748" w:rsidRPr="00B0427E" w:rsidRDefault="00DF0748">
            <w:pPr>
              <w:widowControl/>
              <w:tabs>
                <w:tab w:val="left" w:pos="0"/>
              </w:tabs>
              <w:suppressAutoHyphens/>
              <w:spacing w:line="240" w:lineRule="atLeast"/>
              <w:rPr>
                <w:rFonts w:ascii="Arial" w:hAnsi="Arial" w:cs="Arial"/>
                <w:szCs w:val="24"/>
              </w:rPr>
            </w:pPr>
          </w:p>
        </w:tc>
        <w:tc>
          <w:tcPr>
            <w:tcW w:w="2340" w:type="dxa"/>
            <w:vMerge/>
          </w:tcPr>
          <w:p w14:paraId="533B13ED" w14:textId="77777777" w:rsidR="00DF0748" w:rsidRPr="00B0427E" w:rsidRDefault="00DF0748">
            <w:pPr>
              <w:widowControl/>
              <w:tabs>
                <w:tab w:val="left" w:pos="0"/>
              </w:tabs>
              <w:suppressAutoHyphens/>
              <w:spacing w:line="240" w:lineRule="atLeast"/>
              <w:rPr>
                <w:rFonts w:ascii="Arial" w:hAnsi="Arial" w:cs="Arial"/>
                <w:szCs w:val="24"/>
              </w:rPr>
            </w:pPr>
          </w:p>
        </w:tc>
        <w:tc>
          <w:tcPr>
            <w:tcW w:w="630" w:type="dxa"/>
            <w:vMerge/>
          </w:tcPr>
          <w:p w14:paraId="1C785ABE"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Borders>
              <w:top w:val="single" w:sz="4" w:space="0" w:color="auto"/>
            </w:tcBorders>
          </w:tcPr>
          <w:p w14:paraId="503DF73A"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Robert D. Reese</w:t>
            </w:r>
          </w:p>
        </w:tc>
      </w:tr>
      <w:tr w:rsidR="00DF0748" w:rsidRPr="00B0427E" w14:paraId="22B4F4D7" w14:textId="77777777">
        <w:tc>
          <w:tcPr>
            <w:tcW w:w="3870" w:type="dxa"/>
            <w:gridSpan w:val="3"/>
          </w:tcPr>
          <w:p w14:paraId="2BF13F4B"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6115F716"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Assistant Director for Engineering and Operations</w:t>
            </w:r>
          </w:p>
        </w:tc>
      </w:tr>
      <w:tr w:rsidR="00DF0748" w:rsidRPr="00B0427E" w14:paraId="0F82ADE7" w14:textId="77777777">
        <w:tc>
          <w:tcPr>
            <w:tcW w:w="3870" w:type="dxa"/>
            <w:gridSpan w:val="3"/>
          </w:tcPr>
          <w:p w14:paraId="13219A86"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0B31C5EC" w14:textId="77777777"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6F777649" w14:textId="77777777">
        <w:tc>
          <w:tcPr>
            <w:tcW w:w="3870" w:type="dxa"/>
            <w:gridSpan w:val="3"/>
          </w:tcPr>
          <w:p w14:paraId="23562F1E"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BID RESPONSE DEADLINE:</w:t>
            </w:r>
          </w:p>
        </w:tc>
        <w:tc>
          <w:tcPr>
            <w:tcW w:w="4698" w:type="dxa"/>
          </w:tcPr>
          <w:p w14:paraId="3C5A4E37" w14:textId="35CC76F4" w:rsidR="00DF0748" w:rsidRPr="00B0427E" w:rsidRDefault="0078233C">
            <w:pPr>
              <w:widowControl/>
              <w:tabs>
                <w:tab w:val="left" w:pos="0"/>
              </w:tabs>
              <w:suppressAutoHyphens/>
              <w:spacing w:line="240" w:lineRule="atLeast"/>
              <w:rPr>
                <w:rFonts w:ascii="Arial" w:hAnsi="Arial" w:cs="Arial"/>
                <w:szCs w:val="24"/>
              </w:rPr>
            </w:pPr>
            <w:r>
              <w:rPr>
                <w:rFonts w:ascii="Arial" w:hAnsi="Arial" w:cs="Arial"/>
                <w:szCs w:val="24"/>
              </w:rPr>
              <w:t>November 13, 2023</w:t>
            </w:r>
          </w:p>
        </w:tc>
      </w:tr>
    </w:tbl>
    <w:p w14:paraId="5501B459" w14:textId="77777777" w:rsidR="00DF0748" w:rsidRPr="00B0427E" w:rsidRDefault="00DF0748">
      <w:pPr>
        <w:widowControl/>
        <w:rPr>
          <w:rFonts w:ascii="Arial" w:hAnsi="Arial" w:cs="Arial"/>
        </w:rPr>
      </w:pPr>
    </w:p>
    <w:p w14:paraId="589FA387" w14:textId="77777777" w:rsidR="00EF5805" w:rsidRDefault="00EF5805">
      <w:pPr>
        <w:jc w:val="center"/>
        <w:rPr>
          <w:rFonts w:ascii="Arial" w:hAnsi="Arial" w:cs="Arial"/>
        </w:rPr>
      </w:pPr>
    </w:p>
    <w:p w14:paraId="7042C775" w14:textId="77777777" w:rsidR="00EF5805" w:rsidRDefault="00EF5805">
      <w:pPr>
        <w:jc w:val="center"/>
        <w:rPr>
          <w:rFonts w:ascii="Arial" w:hAnsi="Arial" w:cs="Arial"/>
        </w:rPr>
      </w:pPr>
    </w:p>
    <w:p w14:paraId="63F74478" w14:textId="77777777" w:rsidR="00EF5805" w:rsidRDefault="00EF5805">
      <w:pPr>
        <w:jc w:val="center"/>
        <w:rPr>
          <w:rFonts w:ascii="Arial" w:hAnsi="Arial" w:cs="Arial"/>
        </w:rPr>
      </w:pPr>
    </w:p>
    <w:p w14:paraId="5343AB16" w14:textId="77777777" w:rsidR="00EF5805" w:rsidRDefault="00EF5805">
      <w:pPr>
        <w:jc w:val="center"/>
        <w:rPr>
          <w:rFonts w:ascii="Arial" w:hAnsi="Arial" w:cs="Arial"/>
        </w:rPr>
      </w:pPr>
    </w:p>
    <w:p w14:paraId="04A4D351" w14:textId="77777777" w:rsidR="00EF5805" w:rsidRDefault="00EF5805">
      <w:pPr>
        <w:jc w:val="center"/>
        <w:rPr>
          <w:rFonts w:ascii="Arial" w:hAnsi="Arial" w:cs="Arial"/>
        </w:rPr>
        <w:sectPr w:rsidR="00EF5805" w:rsidSect="002A4E29">
          <w:headerReference w:type="default" r:id="rId15"/>
          <w:footerReference w:type="default" r:id="rId16"/>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3D708E7A" w14:textId="424B7C8E" w:rsidR="00DF0748" w:rsidRPr="00B0427E" w:rsidRDefault="00DF0748" w:rsidP="00EF5805">
      <w:pPr>
        <w:jc w:val="center"/>
        <w:rPr>
          <w:rFonts w:ascii="Arial" w:hAnsi="Arial" w:cs="Arial"/>
          <w:b/>
          <w:bCs/>
          <w:szCs w:val="24"/>
        </w:rPr>
      </w:pPr>
      <w:r w:rsidRPr="00B0427E">
        <w:rPr>
          <w:rFonts w:ascii="Arial" w:hAnsi="Arial" w:cs="Arial"/>
          <w:b/>
          <w:bCs/>
          <w:szCs w:val="24"/>
        </w:rPr>
        <w:lastRenderedPageBreak/>
        <w:t>SECTION 200</w:t>
      </w:r>
    </w:p>
    <w:p w14:paraId="2216B77D" w14:textId="77777777" w:rsidR="00DF0748" w:rsidRPr="00B0427E" w:rsidRDefault="00DF0748">
      <w:pPr>
        <w:widowControl/>
        <w:tabs>
          <w:tab w:val="center" w:pos="4680"/>
        </w:tabs>
        <w:jc w:val="center"/>
        <w:rPr>
          <w:rFonts w:ascii="Arial" w:hAnsi="Arial" w:cs="Arial"/>
          <w:szCs w:val="24"/>
        </w:rPr>
      </w:pPr>
      <w:r w:rsidRPr="00B0427E">
        <w:rPr>
          <w:rFonts w:ascii="Arial" w:hAnsi="Arial" w:cs="Arial"/>
          <w:b/>
          <w:bCs/>
          <w:szCs w:val="24"/>
        </w:rPr>
        <w:t>BID INSTRUCTIONS</w:t>
      </w:r>
    </w:p>
    <w:p w14:paraId="5C89EFBB" w14:textId="77777777" w:rsidR="00DF0748" w:rsidRPr="00B0427E" w:rsidRDefault="00DF0748">
      <w:pPr>
        <w:widowControl/>
        <w:jc w:val="center"/>
        <w:rPr>
          <w:rFonts w:ascii="Arial" w:hAnsi="Arial" w:cs="Arial"/>
          <w:szCs w:val="24"/>
        </w:rPr>
      </w:pPr>
    </w:p>
    <w:p w14:paraId="32BEB10D" w14:textId="77777777" w:rsidR="00DF0748" w:rsidRPr="00B0427E" w:rsidRDefault="00DF0748">
      <w:pPr>
        <w:widowControl/>
        <w:jc w:val="both"/>
        <w:rPr>
          <w:rFonts w:ascii="Arial" w:hAnsi="Arial" w:cs="Arial"/>
          <w:szCs w:val="24"/>
        </w:rPr>
      </w:pPr>
    </w:p>
    <w:p w14:paraId="589B0A93" w14:textId="77777777" w:rsidR="00DF0748" w:rsidRPr="00B0427E" w:rsidRDefault="00DF0748">
      <w:pPr>
        <w:pStyle w:val="Level2"/>
        <w:widowControl/>
        <w:ind w:firstLine="0"/>
        <w:jc w:val="both"/>
        <w:rPr>
          <w:rFonts w:ascii="Arial" w:hAnsi="Arial" w:cs="Arial"/>
          <w:b/>
          <w:bCs/>
          <w:sz w:val="24"/>
        </w:rPr>
      </w:pPr>
      <w:r w:rsidRPr="00B0427E">
        <w:rPr>
          <w:rFonts w:ascii="Arial" w:hAnsi="Arial" w:cs="Arial"/>
          <w:b/>
          <w:bCs/>
          <w:sz w:val="24"/>
        </w:rPr>
        <w:t>1.</w:t>
      </w:r>
      <w:r w:rsidRPr="00B0427E">
        <w:rPr>
          <w:rFonts w:ascii="Arial" w:hAnsi="Arial" w:cs="Arial"/>
          <w:b/>
          <w:bCs/>
          <w:sz w:val="24"/>
        </w:rPr>
        <w:tab/>
        <w:t>Bid Form.</w:t>
      </w:r>
    </w:p>
    <w:p w14:paraId="4EF194D9" w14:textId="77777777" w:rsidR="00DF0748" w:rsidRPr="00B0427E" w:rsidRDefault="00DF0748">
      <w:pPr>
        <w:pStyle w:val="Level2"/>
        <w:widowControl/>
        <w:ind w:firstLine="0"/>
        <w:jc w:val="both"/>
        <w:rPr>
          <w:rFonts w:ascii="Arial" w:hAnsi="Arial" w:cs="Arial"/>
          <w:sz w:val="24"/>
          <w:u w:val="single"/>
        </w:rPr>
      </w:pPr>
    </w:p>
    <w:p w14:paraId="24E834CE" w14:textId="7FFC36DE" w:rsidR="00DF0748" w:rsidRPr="00B0427E" w:rsidRDefault="00DF0748" w:rsidP="00C66678">
      <w:pPr>
        <w:pStyle w:val="Level2"/>
        <w:widowControl/>
        <w:ind w:left="720" w:firstLine="0"/>
        <w:jc w:val="both"/>
        <w:rPr>
          <w:rFonts w:ascii="Arial" w:hAnsi="Arial" w:cs="Arial"/>
          <w:sz w:val="24"/>
        </w:rPr>
      </w:pPr>
      <w:r w:rsidRPr="00B0427E">
        <w:rPr>
          <w:rFonts w:ascii="Arial" w:hAnsi="Arial" w:cs="Arial"/>
          <w:sz w:val="24"/>
        </w:rPr>
        <w:t xml:space="preserve">The Bid Form is found in </w:t>
      </w:r>
      <w:r w:rsidR="00EE2D46" w:rsidRPr="00B0427E">
        <w:rPr>
          <w:rFonts w:ascii="Arial" w:hAnsi="Arial" w:cs="Arial"/>
          <w:sz w:val="24"/>
        </w:rPr>
        <w:t xml:space="preserve">section </w:t>
      </w:r>
      <w:r w:rsidRPr="00B0427E">
        <w:rPr>
          <w:rFonts w:ascii="Arial" w:hAnsi="Arial" w:cs="Arial"/>
          <w:sz w:val="24"/>
        </w:rPr>
        <w:t xml:space="preserve">300.  The Bid Form must be completed in ink. </w:t>
      </w:r>
      <w:r w:rsidR="002350F6" w:rsidRPr="00B0427E">
        <w:rPr>
          <w:rFonts w:ascii="Arial" w:hAnsi="Arial" w:cs="Arial"/>
          <w:sz w:val="24"/>
        </w:rPr>
        <w:t xml:space="preserve"> </w:t>
      </w:r>
      <w:r w:rsidRPr="00B0427E">
        <w:rPr>
          <w:rFonts w:ascii="Arial" w:hAnsi="Arial" w:cs="Arial"/>
          <w:sz w:val="24"/>
        </w:rPr>
        <w:t>The names of all persons signing must be legibly printed below their signatures.</w:t>
      </w:r>
    </w:p>
    <w:p w14:paraId="7B3E92DB" w14:textId="77777777" w:rsidR="00DF0748" w:rsidRPr="00B0427E" w:rsidRDefault="00DF0748" w:rsidP="00C66678">
      <w:pPr>
        <w:widowControl/>
        <w:ind w:left="720"/>
        <w:jc w:val="both"/>
        <w:rPr>
          <w:rFonts w:ascii="Arial" w:hAnsi="Arial" w:cs="Arial"/>
          <w:szCs w:val="24"/>
        </w:rPr>
      </w:pPr>
    </w:p>
    <w:p w14:paraId="2A94DB76"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 xml:space="preserve">All blanks in the Bid Form must be filled.  If a Bidder elects not to submit a bid for a specific item listed in the Bid Form, indicate such intent with the words </w:t>
      </w:r>
      <w:r w:rsidR="002350F6" w:rsidRPr="00B0427E">
        <w:rPr>
          <w:rFonts w:ascii="Arial" w:hAnsi="Arial" w:cs="Arial"/>
          <w:sz w:val="24"/>
        </w:rPr>
        <w:t>“</w:t>
      </w:r>
      <w:r w:rsidRPr="00B0427E">
        <w:rPr>
          <w:rFonts w:ascii="Arial" w:hAnsi="Arial" w:cs="Arial"/>
          <w:sz w:val="24"/>
        </w:rPr>
        <w:t>No Bid</w:t>
      </w:r>
      <w:r w:rsidR="002350F6" w:rsidRPr="00B0427E">
        <w:rPr>
          <w:rFonts w:ascii="Arial" w:hAnsi="Arial" w:cs="Arial"/>
          <w:sz w:val="24"/>
        </w:rPr>
        <w:t>”</w:t>
      </w:r>
      <w:r w:rsidRPr="00B0427E">
        <w:rPr>
          <w:rFonts w:ascii="Arial" w:hAnsi="Arial" w:cs="Arial"/>
          <w:sz w:val="24"/>
        </w:rPr>
        <w:t xml:space="preserve"> in lieu of a proposed price.  The bid must contain an acknowledgment of receipt of all Addenda, the numbers and dates of which must be filled in on the Bid Form.</w:t>
      </w:r>
    </w:p>
    <w:p w14:paraId="2BB41A1B" w14:textId="77777777" w:rsidR="00DF0748" w:rsidRPr="00B0427E" w:rsidRDefault="00DF0748" w:rsidP="00C66678">
      <w:pPr>
        <w:widowControl/>
        <w:ind w:left="720"/>
        <w:jc w:val="both"/>
        <w:rPr>
          <w:rFonts w:ascii="Arial" w:hAnsi="Arial" w:cs="Arial"/>
          <w:szCs w:val="24"/>
        </w:rPr>
      </w:pPr>
    </w:p>
    <w:p w14:paraId="375A484A"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No alteration in bids, or in the printed forms therefore, by erasures, interpolations, or otherwise will be acceptable.</w:t>
      </w:r>
    </w:p>
    <w:p w14:paraId="1D94077E" w14:textId="77777777" w:rsidR="00DF0748" w:rsidRPr="00B0427E" w:rsidRDefault="00DF0748" w:rsidP="002E6FDC">
      <w:pPr>
        <w:keepNext/>
        <w:keepLines/>
        <w:widowControl/>
        <w:ind w:left="720"/>
        <w:rPr>
          <w:rFonts w:ascii="Arial" w:hAnsi="Arial" w:cs="Arial"/>
          <w:szCs w:val="24"/>
        </w:rPr>
      </w:pPr>
    </w:p>
    <w:p w14:paraId="52F0209F" w14:textId="77777777" w:rsidR="00DF0748" w:rsidRPr="00B0427E" w:rsidRDefault="00DF0748" w:rsidP="002E6FDC">
      <w:pPr>
        <w:pStyle w:val="Level2"/>
        <w:widowControl/>
        <w:ind w:firstLine="0"/>
        <w:rPr>
          <w:rFonts w:ascii="Arial" w:hAnsi="Arial" w:cs="Arial"/>
          <w:b/>
          <w:bCs/>
          <w:sz w:val="24"/>
        </w:rPr>
      </w:pPr>
      <w:r w:rsidRPr="00B0427E">
        <w:rPr>
          <w:rFonts w:ascii="Arial" w:hAnsi="Arial" w:cs="Arial"/>
          <w:b/>
          <w:bCs/>
          <w:sz w:val="24"/>
        </w:rPr>
        <w:t>2.</w:t>
      </w:r>
      <w:r w:rsidRPr="00B0427E">
        <w:rPr>
          <w:rFonts w:ascii="Arial" w:hAnsi="Arial" w:cs="Arial"/>
          <w:b/>
          <w:bCs/>
          <w:sz w:val="24"/>
        </w:rPr>
        <w:tab/>
        <w:t>Bid Security.</w:t>
      </w:r>
    </w:p>
    <w:p w14:paraId="61206846" w14:textId="77777777" w:rsidR="00DF0748" w:rsidRPr="00B0427E" w:rsidRDefault="00DF0748" w:rsidP="002E6FDC">
      <w:pPr>
        <w:pStyle w:val="Level2"/>
        <w:widowControl/>
        <w:ind w:firstLine="0"/>
        <w:rPr>
          <w:rFonts w:ascii="Arial" w:hAnsi="Arial" w:cs="Arial"/>
          <w:sz w:val="24"/>
        </w:rPr>
      </w:pPr>
    </w:p>
    <w:p w14:paraId="334D3094" w14:textId="77777777" w:rsidR="00DF0748" w:rsidRPr="00B0427E" w:rsidRDefault="00DF0748" w:rsidP="002E6FDC">
      <w:pPr>
        <w:pStyle w:val="Level2"/>
        <w:widowControl/>
        <w:rPr>
          <w:rFonts w:ascii="Arial" w:hAnsi="Arial" w:cs="Arial"/>
          <w:sz w:val="24"/>
        </w:rPr>
      </w:pPr>
      <w:r w:rsidRPr="00B0427E">
        <w:rPr>
          <w:rFonts w:ascii="Arial" w:hAnsi="Arial" w:cs="Arial"/>
          <w:sz w:val="24"/>
        </w:rPr>
        <w:t>Bid security is not required.</w:t>
      </w:r>
    </w:p>
    <w:p w14:paraId="334D6DDD" w14:textId="77777777" w:rsidR="00DF0748" w:rsidRPr="00B0427E" w:rsidRDefault="00DF0748" w:rsidP="002E6FDC">
      <w:pPr>
        <w:widowControl/>
        <w:rPr>
          <w:rFonts w:ascii="Arial" w:hAnsi="Arial" w:cs="Arial"/>
          <w:szCs w:val="24"/>
        </w:rPr>
      </w:pPr>
    </w:p>
    <w:p w14:paraId="3C7C97CB"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3.</w:t>
      </w:r>
      <w:r w:rsidRPr="00B0427E">
        <w:rPr>
          <w:rFonts w:ascii="Arial" w:hAnsi="Arial" w:cs="Arial"/>
          <w:b/>
          <w:bCs/>
          <w:sz w:val="24"/>
        </w:rPr>
        <w:tab/>
        <w:t>Bids as Public Records.</w:t>
      </w:r>
    </w:p>
    <w:p w14:paraId="12D81ECA" w14:textId="77777777" w:rsidR="00DF0748" w:rsidRPr="00B0427E" w:rsidRDefault="00DF0748" w:rsidP="00C66678">
      <w:pPr>
        <w:pStyle w:val="Level1"/>
        <w:widowControl/>
        <w:numPr>
          <w:ilvl w:val="0"/>
          <w:numId w:val="0"/>
        </w:numPr>
        <w:jc w:val="both"/>
        <w:rPr>
          <w:rFonts w:ascii="Arial" w:hAnsi="Arial" w:cs="Arial"/>
          <w:sz w:val="24"/>
        </w:rPr>
      </w:pPr>
    </w:p>
    <w:p w14:paraId="0821EF46" w14:textId="62926220"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is a public agency as defined by state law.  As such, it is subject to the Nevada Public Records Law (</w:t>
      </w:r>
      <w:r w:rsidR="009E64C4" w:rsidRPr="00B0427E">
        <w:rPr>
          <w:rFonts w:ascii="Arial" w:hAnsi="Arial" w:cs="Arial"/>
          <w:sz w:val="24"/>
        </w:rPr>
        <w:t xml:space="preserve">Chap. </w:t>
      </w:r>
      <w:r w:rsidRPr="00B0427E">
        <w:rPr>
          <w:rFonts w:ascii="Arial" w:hAnsi="Arial" w:cs="Arial"/>
          <w:sz w:val="24"/>
        </w:rPr>
        <w:t xml:space="preserve">239 of </w:t>
      </w:r>
      <w:r w:rsidRPr="00B0427E">
        <w:rPr>
          <w:rFonts w:ascii="Arial" w:hAnsi="Arial" w:cs="Arial"/>
          <w:i/>
          <w:sz w:val="24"/>
        </w:rPr>
        <w:t>Nevada Revised Statutes</w:t>
      </w:r>
      <w:r w:rsidR="00017ADA" w:rsidRPr="00B0427E">
        <w:rPr>
          <w:rFonts w:ascii="Arial" w:hAnsi="Arial" w:cs="Arial"/>
          <w:sz w:val="24"/>
        </w:rPr>
        <w:t xml:space="preserve"> [NRS]</w:t>
      </w:r>
      <w:r w:rsidRPr="00B0427E">
        <w:rPr>
          <w:rFonts w:ascii="Arial" w:hAnsi="Arial" w:cs="Arial"/>
          <w:sz w:val="24"/>
        </w:rPr>
        <w:t xml:space="preserve">).  All of the </w:t>
      </w:r>
      <w:r w:rsidR="00D53EF3">
        <w:rPr>
          <w:rFonts w:ascii="Arial" w:hAnsi="Arial" w:cs="Arial"/>
          <w:sz w:val="24"/>
        </w:rPr>
        <w:t>CRCNV</w:t>
      </w:r>
      <w:r w:rsidR="002350F6" w:rsidRPr="00B0427E">
        <w:rPr>
          <w:rFonts w:ascii="Arial" w:hAnsi="Arial" w:cs="Arial"/>
          <w:sz w:val="24"/>
        </w:rPr>
        <w:t>’</w:t>
      </w:r>
      <w:r w:rsidRPr="00B0427E">
        <w:rPr>
          <w:rFonts w:ascii="Arial" w:hAnsi="Arial" w:cs="Arial"/>
          <w:sz w:val="24"/>
        </w:rPr>
        <w:t>s records are public records (unless otherwise declared by law to be confidential)</w:t>
      </w:r>
      <w:r w:rsidR="00017ADA" w:rsidRPr="00B0427E">
        <w:rPr>
          <w:rFonts w:ascii="Arial" w:hAnsi="Arial" w:cs="Arial"/>
          <w:sz w:val="24"/>
        </w:rPr>
        <w:t>,</w:t>
      </w:r>
      <w:r w:rsidRPr="00B0427E">
        <w:rPr>
          <w:rFonts w:ascii="Arial" w:hAnsi="Arial" w:cs="Arial"/>
          <w:sz w:val="24"/>
        </w:rPr>
        <w:t xml:space="preserve"> which are subject to inspection and copying by any person.  Bidders are advised that after a bid is received by the </w:t>
      </w:r>
      <w:r w:rsidR="00D53EF3">
        <w:rPr>
          <w:rFonts w:ascii="Arial" w:hAnsi="Arial" w:cs="Arial"/>
          <w:sz w:val="24"/>
        </w:rPr>
        <w:t>CRCNV</w:t>
      </w:r>
      <w:r w:rsidRPr="00B0427E">
        <w:rPr>
          <w:rFonts w:ascii="Arial" w:hAnsi="Arial" w:cs="Arial"/>
          <w:sz w:val="24"/>
        </w:rPr>
        <w:t>, its contents will become a public record and nothing contained in the proposal will be deemed to be confidential.</w:t>
      </w:r>
    </w:p>
    <w:p w14:paraId="18E4F346" w14:textId="77777777" w:rsidR="00DF0748" w:rsidRPr="00B0427E" w:rsidRDefault="00DF0748" w:rsidP="002E6FDC">
      <w:pPr>
        <w:widowControl/>
        <w:rPr>
          <w:rFonts w:ascii="Arial" w:hAnsi="Arial" w:cs="Arial"/>
          <w:szCs w:val="24"/>
        </w:rPr>
      </w:pPr>
    </w:p>
    <w:p w14:paraId="225589AA"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4.</w:t>
      </w:r>
      <w:r w:rsidRPr="00B0427E">
        <w:rPr>
          <w:rFonts w:ascii="Arial" w:hAnsi="Arial" w:cs="Arial"/>
          <w:b/>
          <w:bCs/>
          <w:sz w:val="24"/>
        </w:rPr>
        <w:tab/>
        <w:t>Submission of Bids.</w:t>
      </w:r>
    </w:p>
    <w:p w14:paraId="468F124E" w14:textId="77777777" w:rsidR="00DF0748" w:rsidRPr="00B0427E" w:rsidRDefault="00DF0748" w:rsidP="002E6FDC">
      <w:pPr>
        <w:pStyle w:val="Level1"/>
        <w:widowControl/>
        <w:numPr>
          <w:ilvl w:val="0"/>
          <w:numId w:val="0"/>
        </w:numPr>
        <w:rPr>
          <w:rFonts w:ascii="Arial" w:hAnsi="Arial" w:cs="Arial"/>
          <w:sz w:val="24"/>
        </w:rPr>
      </w:pPr>
    </w:p>
    <w:p w14:paraId="1DB2F933" w14:textId="1F6653E3" w:rsidR="00D53EF3" w:rsidRDefault="00D53EF3" w:rsidP="00D53EF3">
      <w:pPr>
        <w:widowControl/>
        <w:ind w:left="720"/>
        <w:jc w:val="both"/>
        <w:rPr>
          <w:rFonts w:ascii="Arial" w:hAnsi="Arial" w:cs="Arial"/>
          <w:snapToGrid/>
          <w:szCs w:val="24"/>
        </w:rPr>
      </w:pPr>
      <w:bookmarkStart w:id="8" w:name="_Hlk98326535"/>
      <w:r w:rsidRPr="00727FAF">
        <w:rPr>
          <w:rFonts w:ascii="Arial" w:hAnsi="Arial" w:cs="Arial"/>
          <w:snapToGrid/>
          <w:szCs w:val="24"/>
        </w:rPr>
        <w:t xml:space="preserve">Proposals shall be received via </w:t>
      </w:r>
      <w:hyperlink r:id="rId17" w:history="1">
        <w:r w:rsidR="0004262F" w:rsidRPr="00442F75">
          <w:rPr>
            <w:rStyle w:val="Hyperlink"/>
            <w:rFonts w:ascii="Arial" w:hAnsi="Arial" w:cs="Arial"/>
            <w:snapToGrid/>
            <w:szCs w:val="24"/>
          </w:rPr>
          <w:t>https://NevadaEPro.com</w:t>
        </w:r>
      </w:hyperlink>
      <w:r w:rsidRPr="00727FAF">
        <w:rPr>
          <w:rFonts w:ascii="Arial" w:hAnsi="Arial" w:cs="Arial"/>
          <w:snapToGrid/>
          <w:szCs w:val="24"/>
        </w:rPr>
        <w:t xml:space="preserve"> no later than the date and time specified on the General Tab of the Bid Solicitation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Proposals that are not submitted by bid opening time and date shall not be accepted.  Vendors may submit their proposal any time prior to the deadline stated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In the event that dates, and times specified in this document and dates times specified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conflict, the dates and time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shall take precedence.</w:t>
      </w:r>
    </w:p>
    <w:bookmarkEnd w:id="8"/>
    <w:p w14:paraId="3B1DE022" w14:textId="77777777" w:rsidR="002A4E29" w:rsidRPr="00B0427E" w:rsidRDefault="002A4E29" w:rsidP="002E6FDC">
      <w:pPr>
        <w:widowControl/>
        <w:ind w:left="720"/>
        <w:rPr>
          <w:rFonts w:ascii="Arial" w:hAnsi="Arial" w:cs="Arial"/>
          <w:szCs w:val="24"/>
        </w:rPr>
      </w:pPr>
    </w:p>
    <w:p w14:paraId="7EC043DD" w14:textId="77777777" w:rsidR="00DF0748" w:rsidRPr="00B0427E" w:rsidRDefault="00DF0748" w:rsidP="002E6FDC">
      <w:pPr>
        <w:widowControl/>
        <w:rPr>
          <w:rFonts w:ascii="Arial" w:hAnsi="Arial" w:cs="Arial"/>
          <w:b/>
          <w:szCs w:val="24"/>
        </w:rPr>
      </w:pPr>
      <w:r w:rsidRPr="00B0427E">
        <w:rPr>
          <w:rFonts w:ascii="Arial" w:hAnsi="Arial" w:cs="Arial"/>
          <w:b/>
          <w:szCs w:val="24"/>
        </w:rPr>
        <w:t>5.</w:t>
      </w:r>
      <w:r w:rsidRPr="00B0427E">
        <w:rPr>
          <w:rFonts w:ascii="Arial" w:hAnsi="Arial" w:cs="Arial"/>
          <w:b/>
          <w:szCs w:val="24"/>
        </w:rPr>
        <w:tab/>
        <w:t>Evaluation of Bids.</w:t>
      </w:r>
    </w:p>
    <w:p w14:paraId="30F88094" w14:textId="77777777" w:rsidR="00DF0748" w:rsidRPr="00B0427E" w:rsidRDefault="00DF0748" w:rsidP="002E6FDC">
      <w:pPr>
        <w:widowControl/>
        <w:rPr>
          <w:rFonts w:ascii="Arial" w:hAnsi="Arial" w:cs="Arial"/>
          <w:szCs w:val="24"/>
        </w:rPr>
      </w:pPr>
    </w:p>
    <w:p w14:paraId="48697B04" w14:textId="587E42C0"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w:t>
      </w:r>
      <w:r w:rsidR="00017ADA" w:rsidRPr="00B0427E">
        <w:rPr>
          <w:rFonts w:ascii="Arial" w:hAnsi="Arial" w:cs="Arial"/>
          <w:szCs w:val="24"/>
        </w:rPr>
        <w:t xml:space="preserve">will </w:t>
      </w:r>
      <w:r w:rsidRPr="00B0427E">
        <w:rPr>
          <w:rFonts w:ascii="Arial" w:hAnsi="Arial" w:cs="Arial"/>
          <w:szCs w:val="24"/>
        </w:rPr>
        <w:t xml:space="preserve">be purchased by the </w:t>
      </w:r>
      <w:r w:rsidR="00D53EF3">
        <w:rPr>
          <w:rFonts w:ascii="Arial" w:hAnsi="Arial" w:cs="Arial"/>
          <w:szCs w:val="24"/>
        </w:rPr>
        <w:t>CRCNV</w:t>
      </w:r>
      <w:r w:rsidRPr="00B0427E">
        <w:rPr>
          <w:rFonts w:ascii="Arial" w:hAnsi="Arial" w:cs="Arial"/>
          <w:szCs w:val="24"/>
        </w:rPr>
        <w:t xml:space="preserve"> pursuant to NRS 538.161 (2) and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established Procedures for Purchasing Electrical Materials for the Power Delivery Project.  The contract </w:t>
      </w:r>
      <w:r w:rsidR="00017ADA" w:rsidRPr="00B0427E">
        <w:rPr>
          <w:rFonts w:ascii="Arial" w:hAnsi="Arial" w:cs="Arial"/>
          <w:szCs w:val="24"/>
        </w:rPr>
        <w:t xml:space="preserve">will </w:t>
      </w:r>
      <w:r w:rsidRPr="00B0427E">
        <w:rPr>
          <w:rFonts w:ascii="Arial" w:hAnsi="Arial" w:cs="Arial"/>
          <w:szCs w:val="24"/>
        </w:rPr>
        <w:t xml:space="preserve">be awarded and administered in accordance with the laws of the State of </w:t>
      </w:r>
      <w:smartTag w:uri="urn:schemas-microsoft-com:office:smarttags" w:element="place">
        <w:smartTag w:uri="urn:schemas-microsoft-com:office:smarttags" w:element="State">
          <w:r w:rsidRPr="00B0427E">
            <w:rPr>
              <w:rFonts w:ascii="Arial" w:hAnsi="Arial" w:cs="Arial"/>
              <w:szCs w:val="24"/>
            </w:rPr>
            <w:t>Nevada</w:t>
          </w:r>
        </w:smartTag>
      </w:smartTag>
      <w:r w:rsidRPr="00B0427E">
        <w:rPr>
          <w:rFonts w:ascii="Arial" w:hAnsi="Arial" w:cs="Arial"/>
          <w:szCs w:val="24"/>
        </w:rPr>
        <w:t>.</w:t>
      </w:r>
    </w:p>
    <w:p w14:paraId="11A12CB6" w14:textId="5A3AA607" w:rsidR="00DF0748" w:rsidRDefault="00DF0748" w:rsidP="002E6FDC">
      <w:pPr>
        <w:widowControl/>
        <w:rPr>
          <w:rFonts w:ascii="Arial" w:hAnsi="Arial" w:cs="Arial"/>
          <w:szCs w:val="24"/>
        </w:rPr>
      </w:pPr>
    </w:p>
    <w:p w14:paraId="17004E63" w14:textId="64F61AEA" w:rsidR="00D53EF3" w:rsidRPr="00B0427E" w:rsidRDefault="00EF5805" w:rsidP="00EF5805">
      <w:pPr>
        <w:widowControl/>
        <w:tabs>
          <w:tab w:val="left" w:pos="5145"/>
        </w:tabs>
        <w:rPr>
          <w:rFonts w:ascii="Arial" w:hAnsi="Arial" w:cs="Arial"/>
          <w:szCs w:val="24"/>
        </w:rPr>
      </w:pPr>
      <w:r>
        <w:rPr>
          <w:rFonts w:ascii="Arial" w:hAnsi="Arial" w:cs="Arial"/>
          <w:szCs w:val="24"/>
        </w:rPr>
        <w:tab/>
      </w:r>
    </w:p>
    <w:p w14:paraId="6F3CF6F0"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lastRenderedPageBreak/>
        <w:t>6.</w:t>
      </w:r>
      <w:r w:rsidRPr="00B0427E">
        <w:rPr>
          <w:rFonts w:ascii="Arial" w:hAnsi="Arial" w:cs="Arial"/>
          <w:b/>
          <w:bCs/>
          <w:sz w:val="24"/>
        </w:rPr>
        <w:tab/>
        <w:t>Rejection of Bids.</w:t>
      </w:r>
    </w:p>
    <w:p w14:paraId="10DA5791" w14:textId="77777777" w:rsidR="00DF0748" w:rsidRPr="00B0427E" w:rsidRDefault="00DF0748" w:rsidP="002E6FDC">
      <w:pPr>
        <w:pStyle w:val="Level1"/>
        <w:widowControl/>
        <w:numPr>
          <w:ilvl w:val="0"/>
          <w:numId w:val="0"/>
        </w:numPr>
        <w:rPr>
          <w:rFonts w:ascii="Arial" w:hAnsi="Arial" w:cs="Arial"/>
          <w:sz w:val="24"/>
        </w:rPr>
      </w:pPr>
    </w:p>
    <w:p w14:paraId="235E0B40" w14:textId="4987C363"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reserves the right to reject any or all bids, including without limitation the rights to reject any or all nonconforming, non-responsive, unbalanced, or conditional bids, and to reject the bid of any Bidder if the </w:t>
      </w:r>
      <w:r w:rsidR="00D53EF3">
        <w:rPr>
          <w:rFonts w:ascii="Arial" w:hAnsi="Arial" w:cs="Arial"/>
          <w:sz w:val="24"/>
        </w:rPr>
        <w:t>CRCNV</w:t>
      </w:r>
      <w:r w:rsidRPr="00B0427E">
        <w:rPr>
          <w:rFonts w:ascii="Arial" w:hAnsi="Arial" w:cs="Arial"/>
          <w:sz w:val="24"/>
        </w:rPr>
        <w:t xml:space="preserve"> believes that it would not be in the best interest of the </w:t>
      </w:r>
      <w:r w:rsidR="00D53EF3">
        <w:rPr>
          <w:rFonts w:ascii="Arial" w:hAnsi="Arial" w:cs="Arial"/>
          <w:sz w:val="24"/>
        </w:rPr>
        <w:t>CRCNV</w:t>
      </w:r>
      <w:r w:rsidRPr="00B0427E">
        <w:rPr>
          <w:rFonts w:ascii="Arial" w:hAnsi="Arial" w:cs="Arial"/>
          <w:sz w:val="24"/>
        </w:rPr>
        <w:t xml:space="preserve"> to make an award to that Bidder.  The </w:t>
      </w:r>
      <w:r w:rsidR="00D53EF3">
        <w:rPr>
          <w:rFonts w:ascii="Arial" w:hAnsi="Arial" w:cs="Arial"/>
          <w:sz w:val="24"/>
        </w:rPr>
        <w:t>CRCNV</w:t>
      </w:r>
      <w:r w:rsidRPr="00B0427E">
        <w:rPr>
          <w:rFonts w:ascii="Arial" w:hAnsi="Arial" w:cs="Arial"/>
          <w:sz w:val="24"/>
        </w:rPr>
        <w:t xml:space="preserve"> also reserves the right to waive formalities.</w:t>
      </w:r>
    </w:p>
    <w:p w14:paraId="69E26B37" w14:textId="77777777" w:rsidR="00DF0748" w:rsidRPr="00B0427E" w:rsidRDefault="00DF0748" w:rsidP="002E6FDC">
      <w:pPr>
        <w:widowControl/>
        <w:ind w:left="720"/>
        <w:rPr>
          <w:rFonts w:ascii="Arial" w:hAnsi="Arial" w:cs="Arial"/>
        </w:rPr>
      </w:pPr>
    </w:p>
    <w:p w14:paraId="2E381C6F"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7.</w:t>
      </w:r>
      <w:r w:rsidRPr="00B0427E">
        <w:rPr>
          <w:rFonts w:ascii="Arial" w:hAnsi="Arial" w:cs="Arial"/>
          <w:b/>
          <w:bCs/>
          <w:sz w:val="24"/>
        </w:rPr>
        <w:tab/>
        <w:t xml:space="preserve">Signing </w:t>
      </w:r>
      <w:r w:rsidR="003D0C5A" w:rsidRPr="00B0427E">
        <w:rPr>
          <w:rFonts w:ascii="Arial" w:hAnsi="Arial" w:cs="Arial"/>
          <w:b/>
          <w:bCs/>
          <w:sz w:val="24"/>
        </w:rPr>
        <w:t>o</w:t>
      </w:r>
      <w:r w:rsidRPr="00B0427E">
        <w:rPr>
          <w:rFonts w:ascii="Arial" w:hAnsi="Arial" w:cs="Arial"/>
          <w:b/>
          <w:bCs/>
          <w:sz w:val="24"/>
        </w:rPr>
        <w:t>f Contract.</w:t>
      </w:r>
    </w:p>
    <w:p w14:paraId="39A7A70A" w14:textId="77777777" w:rsidR="00DF0748" w:rsidRPr="00B0427E" w:rsidRDefault="00DF0748" w:rsidP="002E6FDC">
      <w:pPr>
        <w:pStyle w:val="Level1"/>
        <w:widowControl/>
        <w:numPr>
          <w:ilvl w:val="0"/>
          <w:numId w:val="0"/>
        </w:numPr>
        <w:rPr>
          <w:rFonts w:ascii="Arial" w:hAnsi="Arial" w:cs="Arial"/>
          <w:sz w:val="24"/>
        </w:rPr>
      </w:pPr>
    </w:p>
    <w:p w14:paraId="6FC006DE" w14:textId="45B11E04"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will issue three (3) copies of the Contract Documents to the successful Bidder. </w:t>
      </w:r>
      <w:r w:rsidR="00017ADA" w:rsidRPr="00B0427E">
        <w:rPr>
          <w:rFonts w:ascii="Arial" w:hAnsi="Arial" w:cs="Arial"/>
          <w:sz w:val="24"/>
        </w:rPr>
        <w:t xml:space="preserve"> </w:t>
      </w:r>
      <w:r w:rsidRPr="00B0427E">
        <w:rPr>
          <w:rFonts w:ascii="Arial" w:hAnsi="Arial" w:cs="Arial"/>
          <w:sz w:val="24"/>
        </w:rPr>
        <w:t>Within the number of days set forth in the Bid Form, the successful Bidder must sign all copies of the Contract, leaving the dates blank, must insert the required Bonds and power of attorney in the appropriate places</w:t>
      </w:r>
      <w:r w:rsidR="00D53EF3">
        <w:rPr>
          <w:rFonts w:ascii="Arial" w:hAnsi="Arial" w:cs="Arial"/>
          <w:sz w:val="24"/>
        </w:rPr>
        <w:t>,</w:t>
      </w:r>
      <w:r w:rsidRPr="00B0427E">
        <w:rPr>
          <w:rFonts w:ascii="Arial" w:hAnsi="Arial" w:cs="Arial"/>
          <w:sz w:val="24"/>
        </w:rPr>
        <w:t xml:space="preserve"> and deliver all copies to the </w:t>
      </w:r>
      <w:r w:rsidR="00D53EF3">
        <w:rPr>
          <w:rFonts w:ascii="Arial" w:hAnsi="Arial" w:cs="Arial"/>
          <w:sz w:val="24"/>
        </w:rPr>
        <w:t>CRCNV</w:t>
      </w:r>
      <w:r w:rsidRPr="00B0427E">
        <w:rPr>
          <w:rFonts w:ascii="Arial" w:hAnsi="Arial" w:cs="Arial"/>
          <w:sz w:val="24"/>
        </w:rPr>
        <w:t xml:space="preserve">.  The </w:t>
      </w:r>
      <w:r w:rsidR="00D53EF3">
        <w:rPr>
          <w:rFonts w:ascii="Arial" w:hAnsi="Arial" w:cs="Arial"/>
          <w:sz w:val="24"/>
        </w:rPr>
        <w:t>CRCNV</w:t>
      </w:r>
      <w:r w:rsidRPr="00B0427E">
        <w:rPr>
          <w:rFonts w:ascii="Arial" w:hAnsi="Arial" w:cs="Arial"/>
          <w:sz w:val="24"/>
        </w:rPr>
        <w:t xml:space="preserve"> will, thereafter, execute all copies of the Contract and return one original copy to the Contractor.</w:t>
      </w:r>
    </w:p>
    <w:p w14:paraId="34D4637E" w14:textId="77777777" w:rsidR="00DF0748" w:rsidRPr="00B0427E" w:rsidRDefault="00DF0748" w:rsidP="002E6FDC">
      <w:pPr>
        <w:widowControl/>
        <w:ind w:left="720"/>
        <w:rPr>
          <w:rFonts w:ascii="Arial" w:hAnsi="Arial" w:cs="Arial"/>
        </w:rPr>
      </w:pPr>
    </w:p>
    <w:p w14:paraId="52F9A187" w14:textId="77777777" w:rsidR="00DF0748" w:rsidRPr="00B0427E" w:rsidRDefault="00DF0748" w:rsidP="002E6FDC">
      <w:pPr>
        <w:widowControl/>
        <w:tabs>
          <w:tab w:val="left" w:pos="0"/>
        </w:tabs>
        <w:suppressAutoHyphens/>
        <w:spacing w:line="240" w:lineRule="atLeast"/>
        <w:rPr>
          <w:rFonts w:ascii="Arial" w:hAnsi="Arial" w:cs="Arial"/>
          <w:b/>
          <w:szCs w:val="24"/>
        </w:rPr>
      </w:pPr>
      <w:r w:rsidRPr="00B0427E">
        <w:rPr>
          <w:rFonts w:ascii="Arial" w:hAnsi="Arial" w:cs="Arial"/>
          <w:b/>
          <w:szCs w:val="24"/>
        </w:rPr>
        <w:t>8.</w:t>
      </w:r>
      <w:r w:rsidRPr="00B0427E">
        <w:rPr>
          <w:rFonts w:ascii="Arial" w:hAnsi="Arial" w:cs="Arial"/>
          <w:b/>
          <w:szCs w:val="24"/>
        </w:rPr>
        <w:tab/>
        <w:t>Performance Bond.</w:t>
      </w:r>
    </w:p>
    <w:p w14:paraId="4DB6A031" w14:textId="77777777" w:rsidR="00DF0748" w:rsidRPr="00B0427E" w:rsidRDefault="00DF0748" w:rsidP="002E6FDC">
      <w:pPr>
        <w:widowControl/>
        <w:tabs>
          <w:tab w:val="left" w:pos="720"/>
        </w:tabs>
        <w:suppressAutoHyphens/>
        <w:spacing w:line="240" w:lineRule="atLeast"/>
        <w:ind w:left="720"/>
        <w:rPr>
          <w:rFonts w:ascii="Arial" w:hAnsi="Arial" w:cs="Arial"/>
          <w:szCs w:val="24"/>
        </w:rPr>
      </w:pPr>
    </w:p>
    <w:p w14:paraId="722C6412" w14:textId="77777777"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successful Bidder will be required to furnish a Procurement Performance Bond as security for the faithful performance of the Contract, which </w:t>
      </w:r>
      <w:r w:rsidR="00017ADA" w:rsidRPr="00B0427E">
        <w:rPr>
          <w:rFonts w:ascii="Arial" w:hAnsi="Arial" w:cs="Arial"/>
          <w:szCs w:val="24"/>
        </w:rPr>
        <w:t xml:space="preserve">must </w:t>
      </w:r>
      <w:r w:rsidRPr="00B0427E">
        <w:rPr>
          <w:rFonts w:ascii="Arial" w:hAnsi="Arial" w:cs="Arial"/>
          <w:szCs w:val="24"/>
        </w:rPr>
        <w:t>be at least as protective as those bonds otherwise required pursuant to NRS 339.025.</w:t>
      </w:r>
    </w:p>
    <w:p w14:paraId="2C07F270" w14:textId="77777777" w:rsidR="006E1876" w:rsidRPr="00B0427E" w:rsidRDefault="006E1876">
      <w:pPr>
        <w:widowControl/>
        <w:tabs>
          <w:tab w:val="left" w:pos="720"/>
        </w:tabs>
        <w:suppressAutoHyphens/>
        <w:spacing w:line="240" w:lineRule="atLeast"/>
        <w:ind w:left="720"/>
        <w:rPr>
          <w:rFonts w:ascii="Arial" w:hAnsi="Arial" w:cs="Arial"/>
          <w:szCs w:val="24"/>
        </w:rPr>
      </w:pPr>
    </w:p>
    <w:p w14:paraId="3D9791BA" w14:textId="77777777" w:rsidR="00EF5805" w:rsidRDefault="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b w:val="0"/>
          <w:bCs/>
        </w:rPr>
        <w:sectPr w:rsidR="00EF5805" w:rsidSect="002A4E29">
          <w:footerReference w:type="default" r:id="rId18"/>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47EC7BBE" w14:textId="7ABE74B8" w:rsidR="00DF0748" w:rsidRPr="00B0427E" w:rsidRDefault="00DF0748" w:rsidP="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r w:rsidRPr="00B0427E">
        <w:rPr>
          <w:rFonts w:ascii="Arial" w:hAnsi="Arial" w:cs="Arial"/>
        </w:rPr>
        <w:lastRenderedPageBreak/>
        <w:t>SECTION 300</w:t>
      </w:r>
    </w:p>
    <w:p w14:paraId="565405AF" w14:textId="77777777" w:rsidR="00DF0748" w:rsidRPr="00B0427E" w:rsidRDefault="00DF0748">
      <w:pPr>
        <w:jc w:val="center"/>
        <w:rPr>
          <w:rFonts w:ascii="Arial" w:hAnsi="Arial" w:cs="Arial"/>
          <w:b/>
        </w:rPr>
      </w:pPr>
      <w:r w:rsidRPr="00B0427E">
        <w:rPr>
          <w:rFonts w:ascii="Arial" w:hAnsi="Arial" w:cs="Arial"/>
          <w:b/>
        </w:rPr>
        <w:t>BID FORM</w:t>
      </w:r>
    </w:p>
    <w:p w14:paraId="501444D1" w14:textId="77777777" w:rsidR="00DF0748" w:rsidRPr="00B0427E" w:rsidRDefault="00DF0748">
      <w:pPr>
        <w:rPr>
          <w:rFonts w:ascii="Arial" w:hAnsi="Arial" w:cs="Arial"/>
        </w:rPr>
      </w:pPr>
    </w:p>
    <w:p w14:paraId="34A0E742" w14:textId="77777777" w:rsidR="00DF0748" w:rsidRPr="00B0427E" w:rsidRDefault="00DF0748">
      <w:pPr>
        <w:rPr>
          <w:rFonts w:ascii="Arial" w:hAnsi="Arial" w:cs="Arial"/>
        </w:rPr>
      </w:pPr>
      <w:r w:rsidRPr="00B0427E">
        <w:rPr>
          <w:rFonts w:ascii="Arial" w:hAnsi="Arial" w:cs="Arial"/>
          <w:b/>
        </w:rPr>
        <w:t>1.</w:t>
      </w:r>
      <w:r w:rsidRPr="00B0427E">
        <w:rPr>
          <w:rFonts w:ascii="Arial" w:hAnsi="Arial" w:cs="Arial"/>
          <w:b/>
        </w:rPr>
        <w:tab/>
        <w:t>Project Identification:</w:t>
      </w:r>
    </w:p>
    <w:p w14:paraId="1BD4A6F2" w14:textId="77777777" w:rsidR="00DF0748" w:rsidRPr="00B0427E" w:rsidRDefault="00DF0748">
      <w:pPr>
        <w:rPr>
          <w:rFonts w:ascii="Arial" w:hAnsi="Arial" w:cs="Arial"/>
        </w:rPr>
      </w:pPr>
    </w:p>
    <w:sdt>
      <w:sdtPr>
        <w:rPr>
          <w:rFonts w:ascii="Arial" w:hAnsi="Arial" w:cs="Arial"/>
        </w:rPr>
        <w:alias w:val="Subject"/>
        <w:tag w:val=""/>
        <w:id w:val="-1486612413"/>
        <w:placeholder>
          <w:docPart w:val="1582816D0BC7401A9F70CD4FD3AA16E0"/>
        </w:placeholder>
        <w:dataBinding w:prefixMappings="xmlns:ns0='http://purl.org/dc/elements/1.1/' xmlns:ns1='http://schemas.openxmlformats.org/package/2006/metadata/core-properties' " w:xpath="/ns1:coreProperties[1]/ns0:subject[1]" w:storeItemID="{6C3C8BC8-F283-45AE-878A-BAB7291924A1}"/>
        <w:text/>
      </w:sdtPr>
      <w:sdtEndPr/>
      <w:sdtContent>
        <w:p w14:paraId="48154ED5" w14:textId="667CAF6D" w:rsidR="00DF0748" w:rsidRPr="00B0427E" w:rsidRDefault="000A37AE">
          <w:pPr>
            <w:ind w:firstLine="720"/>
            <w:rPr>
              <w:rFonts w:ascii="Arial" w:hAnsi="Arial" w:cs="Arial"/>
            </w:rPr>
          </w:pPr>
          <w:r>
            <w:rPr>
              <w:rFonts w:ascii="Arial" w:hAnsi="Arial" w:cs="Arial"/>
            </w:rPr>
            <w:t>Monthill Substation</w:t>
          </w:r>
        </w:p>
      </w:sdtContent>
    </w:sdt>
    <w:p w14:paraId="747E0EB4" w14:textId="0DC7BFDE" w:rsidR="00DF0748" w:rsidRPr="00B0427E" w:rsidRDefault="00DF0748">
      <w:pPr>
        <w:pStyle w:val="Heading1"/>
        <w:ind w:firstLine="720"/>
        <w:jc w:val="left"/>
        <w:rPr>
          <w:rFonts w:ascii="Arial" w:hAnsi="Arial" w:cs="Arial"/>
          <w:b w:val="0"/>
          <w:bCs/>
          <w:szCs w:val="24"/>
        </w:rPr>
      </w:pPr>
      <w:r w:rsidRPr="00B0427E">
        <w:rPr>
          <w:rFonts w:ascii="Arial" w:hAnsi="Arial" w:cs="Arial"/>
          <w:b w:val="0"/>
          <w:bCs/>
          <w:szCs w:val="24"/>
        </w:rPr>
        <w:t xml:space="preserve">Contract No. </w:t>
      </w:r>
      <w:sdt>
        <w:sdtPr>
          <w:rPr>
            <w:rFonts w:ascii="Arial" w:hAnsi="Arial" w:cs="Arial"/>
            <w:b w:val="0"/>
            <w:bCs/>
            <w:szCs w:val="24"/>
          </w:rPr>
          <w:alias w:val="Status"/>
          <w:tag w:val=""/>
          <w:id w:val="-1591068281"/>
          <w:placeholder>
            <w:docPart w:val="EE74B4B5E2FC40118A596FC6BB662B7E"/>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3368">
            <w:rPr>
              <w:rFonts w:ascii="Arial" w:hAnsi="Arial" w:cs="Arial"/>
              <w:b w:val="0"/>
              <w:bCs/>
              <w:szCs w:val="24"/>
            </w:rPr>
            <w:t>CRCMH-02</w:t>
          </w:r>
        </w:sdtContent>
      </w:sdt>
    </w:p>
    <w:sdt>
      <w:sdtPr>
        <w:rPr>
          <w:rFonts w:ascii="Arial" w:hAnsi="Arial" w:cs="Arial"/>
          <w:b w:val="0"/>
          <w:bCs w:val="0"/>
          <w:sz w:val="24"/>
          <w:szCs w:val="24"/>
        </w:rPr>
        <w:alias w:val="Keywords"/>
        <w:tag w:val=""/>
        <w:id w:val="-582761470"/>
        <w:placeholder>
          <w:docPart w:val="01A26E641B0F48AE9CC2E59458CD3831"/>
        </w:placeholder>
        <w:dataBinding w:prefixMappings="xmlns:ns0='http://purl.org/dc/elements/1.1/' xmlns:ns1='http://schemas.openxmlformats.org/package/2006/metadata/core-properties' " w:xpath="/ns1:coreProperties[1]/ns1:keywords[1]" w:storeItemID="{6C3C8BC8-F283-45AE-878A-BAB7291924A1}"/>
        <w:text/>
      </w:sdtPr>
      <w:sdtEndPr/>
      <w:sdtContent>
        <w:p w14:paraId="2306FA9D" w14:textId="36AD7776" w:rsidR="00DF0748" w:rsidRPr="00B0427E" w:rsidRDefault="00743368">
          <w:pPr>
            <w:pStyle w:val="Heading6"/>
            <w:spacing w:before="0" w:after="0"/>
            <w:ind w:firstLine="720"/>
            <w:rPr>
              <w:rFonts w:ascii="Arial" w:hAnsi="Arial" w:cs="Arial"/>
              <w:b w:val="0"/>
              <w:bCs w:val="0"/>
              <w:sz w:val="24"/>
              <w:szCs w:val="24"/>
            </w:rPr>
          </w:pPr>
          <w:r>
            <w:rPr>
              <w:rFonts w:ascii="Arial" w:hAnsi="Arial" w:cs="Arial"/>
              <w:b w:val="0"/>
              <w:bCs w:val="0"/>
              <w:sz w:val="24"/>
              <w:szCs w:val="24"/>
            </w:rPr>
            <w:t>Liquid-Filled Main Power Transformer (MPT)</w:t>
          </w:r>
        </w:p>
      </w:sdtContent>
    </w:sdt>
    <w:p w14:paraId="5DC9302D" w14:textId="77777777" w:rsidR="00DF0748" w:rsidRPr="00B0427E" w:rsidRDefault="00DF0748">
      <w:pPr>
        <w:rPr>
          <w:rFonts w:ascii="Arial" w:hAnsi="Arial" w:cs="Arial"/>
        </w:rPr>
      </w:pPr>
    </w:p>
    <w:p w14:paraId="0A4A11B5" w14:textId="77777777" w:rsidR="00DF0748" w:rsidRPr="00B0427E" w:rsidRDefault="00DF0748">
      <w:pPr>
        <w:rPr>
          <w:rFonts w:ascii="Arial" w:hAnsi="Arial" w:cs="Arial"/>
        </w:rPr>
      </w:pPr>
      <w:r w:rsidRPr="00B0427E">
        <w:rPr>
          <w:rFonts w:ascii="Arial" w:hAnsi="Arial" w:cs="Arial"/>
          <w:b/>
        </w:rPr>
        <w:t>2.</w:t>
      </w:r>
      <w:r w:rsidRPr="00B0427E">
        <w:rPr>
          <w:rFonts w:ascii="Arial" w:hAnsi="Arial" w:cs="Arial"/>
          <w:b/>
        </w:rPr>
        <w:tab/>
        <w:t>This Bid is Submitted By:</w:t>
      </w:r>
    </w:p>
    <w:p w14:paraId="5695FAAF" w14:textId="77777777" w:rsidR="00DF0748" w:rsidRPr="00B0427E" w:rsidRDefault="00DF0748">
      <w:pPr>
        <w:rPr>
          <w:rFonts w:ascii="Arial" w:hAnsi="Arial" w:cs="Arial"/>
        </w:rPr>
      </w:pPr>
    </w:p>
    <w:p w14:paraId="0270AE4B" w14:textId="7780D05B" w:rsidR="00DF0748" w:rsidRPr="00B0427E" w:rsidRDefault="00DF0748" w:rsidP="0004262F">
      <w:pPr>
        <w:ind w:left="720"/>
        <w:rPr>
          <w:rFonts w:ascii="Arial" w:hAnsi="Arial" w:cs="Arial"/>
        </w:rPr>
      </w:pPr>
      <w:r w:rsidRPr="00B0427E">
        <w:rPr>
          <w:rFonts w:ascii="Arial" w:hAnsi="Arial" w:cs="Arial"/>
        </w:rPr>
        <w:t>Name:</w:t>
      </w:r>
      <w:r w:rsidR="00AE5E25" w:rsidRPr="00B0427E">
        <w:rPr>
          <w:rFonts w:ascii="Arial" w:hAnsi="Arial" w:cs="Arial"/>
        </w:rPr>
        <w:t xml:space="preserve">   </w:t>
      </w:r>
      <w:r w:rsidRPr="00B0427E">
        <w:rPr>
          <w:rFonts w:ascii="Arial" w:hAnsi="Arial" w:cs="Arial"/>
        </w:rPr>
        <w:t xml:space="preserve"> </w:t>
      </w:r>
    </w:p>
    <w:p w14:paraId="37DB25C0" w14:textId="7803CFD4" w:rsidR="00DF0748" w:rsidRPr="00B0427E" w:rsidRDefault="00DF0748">
      <w:pPr>
        <w:ind w:firstLine="720"/>
        <w:rPr>
          <w:rFonts w:ascii="Arial" w:hAnsi="Arial" w:cs="Arial"/>
        </w:rPr>
      </w:pPr>
      <w:r w:rsidRPr="00B0427E">
        <w:rPr>
          <w:rFonts w:ascii="Arial" w:hAnsi="Arial" w:cs="Arial"/>
        </w:rPr>
        <w:t xml:space="preserve">Address: </w:t>
      </w:r>
    </w:p>
    <w:p w14:paraId="6D43FA8F" w14:textId="77777777" w:rsidR="00DF0748" w:rsidRPr="00B0427E" w:rsidRDefault="00DF0748">
      <w:pPr>
        <w:rPr>
          <w:rFonts w:ascii="Arial" w:hAnsi="Arial" w:cs="Arial"/>
        </w:rPr>
      </w:pPr>
    </w:p>
    <w:p w14:paraId="63F03F8D" w14:textId="17BE3841" w:rsidR="00DF0748" w:rsidRPr="00B0427E" w:rsidRDefault="00DF0748">
      <w:pPr>
        <w:ind w:firstLine="720"/>
        <w:rPr>
          <w:rFonts w:ascii="Arial" w:hAnsi="Arial" w:cs="Arial"/>
        </w:rPr>
      </w:pPr>
    </w:p>
    <w:p w14:paraId="12C2EAF4" w14:textId="77777777" w:rsidR="00DF0748" w:rsidRPr="00B0427E" w:rsidRDefault="00DF0748">
      <w:pPr>
        <w:rPr>
          <w:rFonts w:ascii="Arial" w:hAnsi="Arial" w:cs="Arial"/>
        </w:rPr>
      </w:pPr>
    </w:p>
    <w:p w14:paraId="5ABC473D" w14:textId="77777777" w:rsidR="00DF0748" w:rsidRPr="00B0427E" w:rsidRDefault="00DF0748">
      <w:pPr>
        <w:rPr>
          <w:rFonts w:ascii="Arial" w:hAnsi="Arial" w:cs="Arial"/>
        </w:rPr>
      </w:pPr>
      <w:r w:rsidRPr="00B0427E">
        <w:rPr>
          <w:rFonts w:ascii="Arial" w:hAnsi="Arial" w:cs="Arial"/>
          <w:b/>
        </w:rPr>
        <w:t>3.</w:t>
      </w:r>
      <w:r w:rsidRPr="00B0427E">
        <w:rPr>
          <w:rFonts w:ascii="Arial" w:hAnsi="Arial" w:cs="Arial"/>
          <w:b/>
        </w:rPr>
        <w:tab/>
        <w:t>This Bid is Submitted To:</w:t>
      </w:r>
    </w:p>
    <w:p w14:paraId="0405DCA2" w14:textId="77777777" w:rsidR="00DF0748" w:rsidRPr="00B0427E" w:rsidRDefault="00DF0748">
      <w:pPr>
        <w:rPr>
          <w:rFonts w:ascii="Arial" w:hAnsi="Arial" w:cs="Arial"/>
        </w:rPr>
      </w:pPr>
    </w:p>
    <w:p w14:paraId="6FEDF4C9" w14:textId="77777777" w:rsidR="00DF0748" w:rsidRPr="00B0427E" w:rsidRDefault="00DF0748">
      <w:pPr>
        <w:ind w:firstLine="720"/>
        <w:rPr>
          <w:rFonts w:ascii="Arial" w:hAnsi="Arial" w:cs="Arial"/>
        </w:rPr>
      </w:pPr>
      <w:r w:rsidRPr="00B0427E">
        <w:rPr>
          <w:rFonts w:ascii="Arial" w:hAnsi="Arial" w:cs="Arial"/>
        </w:rPr>
        <w:t xml:space="preserve">Colorado River Commission of </w:t>
      </w:r>
      <w:smartTag w:uri="urn:schemas-microsoft-com:office:smarttags" w:element="place">
        <w:smartTag w:uri="urn:schemas-microsoft-com:office:smarttags" w:element="State">
          <w:r w:rsidRPr="00B0427E">
            <w:rPr>
              <w:rFonts w:ascii="Arial" w:hAnsi="Arial" w:cs="Arial"/>
            </w:rPr>
            <w:t>Nevada</w:t>
          </w:r>
        </w:smartTag>
      </w:smartTag>
    </w:p>
    <w:p w14:paraId="16D4BD3B" w14:textId="77777777" w:rsidR="00DF0748" w:rsidRPr="00B0427E" w:rsidRDefault="00DF0748">
      <w:pPr>
        <w:ind w:firstLine="720"/>
        <w:rPr>
          <w:rFonts w:ascii="Arial" w:hAnsi="Arial" w:cs="Arial"/>
        </w:rPr>
      </w:pPr>
      <w:smartTag w:uri="urn:schemas-microsoft-com:office:smarttags" w:element="Street">
        <w:smartTag w:uri="urn:schemas-microsoft-com:office:smarttags" w:element="address">
          <w:r w:rsidRPr="00B0427E">
            <w:rPr>
              <w:rFonts w:ascii="Arial" w:hAnsi="Arial" w:cs="Arial"/>
            </w:rPr>
            <w:t>555 E. Washington Avenue, Suite 3100</w:t>
          </w:r>
        </w:smartTag>
      </w:smartTag>
    </w:p>
    <w:p w14:paraId="7A6C3DCC" w14:textId="77777777" w:rsidR="00DF0748" w:rsidRPr="00B0427E" w:rsidRDefault="00DF0748">
      <w:pPr>
        <w:ind w:firstLine="72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Nevada</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58BB23F" w14:textId="77777777" w:rsidR="00DF0748" w:rsidRPr="00B0427E" w:rsidRDefault="00DF0748">
      <w:pPr>
        <w:rPr>
          <w:rFonts w:ascii="Arial" w:hAnsi="Arial" w:cs="Arial"/>
        </w:rPr>
      </w:pPr>
    </w:p>
    <w:p w14:paraId="7B41ED88" w14:textId="77777777" w:rsidR="00DF0748" w:rsidRPr="00B0427E" w:rsidRDefault="00DF0748">
      <w:pPr>
        <w:jc w:val="both"/>
        <w:rPr>
          <w:rFonts w:ascii="Arial" w:hAnsi="Arial" w:cs="Arial"/>
          <w:b/>
          <w:bCs/>
        </w:rPr>
      </w:pPr>
      <w:r w:rsidRPr="00B0427E">
        <w:rPr>
          <w:rFonts w:ascii="Arial" w:hAnsi="Arial" w:cs="Arial"/>
          <w:b/>
          <w:bCs/>
        </w:rPr>
        <w:t>4.</w:t>
      </w:r>
      <w:r w:rsidRPr="00B0427E">
        <w:rPr>
          <w:rFonts w:ascii="Arial" w:hAnsi="Arial" w:cs="Arial"/>
          <w:b/>
          <w:bCs/>
        </w:rPr>
        <w:tab/>
        <w:t>Bid Terms and Conditions.</w:t>
      </w:r>
    </w:p>
    <w:p w14:paraId="2B4261A9" w14:textId="77777777" w:rsidR="00DF0748" w:rsidRPr="00B0427E" w:rsidRDefault="00DF0748">
      <w:pPr>
        <w:ind w:left="1440" w:hanging="720"/>
        <w:jc w:val="both"/>
        <w:rPr>
          <w:rFonts w:ascii="Arial" w:hAnsi="Arial" w:cs="Arial"/>
        </w:rPr>
      </w:pPr>
    </w:p>
    <w:p w14:paraId="2CA94F90" w14:textId="6A77B0AB" w:rsidR="00DF0748" w:rsidRPr="00B0427E" w:rsidRDefault="00DF0748" w:rsidP="00C66678">
      <w:pPr>
        <w:ind w:left="1440" w:hanging="720"/>
        <w:jc w:val="both"/>
        <w:rPr>
          <w:rFonts w:ascii="Arial" w:hAnsi="Arial" w:cs="Arial"/>
        </w:rPr>
      </w:pPr>
      <w:r w:rsidRPr="00B0427E">
        <w:rPr>
          <w:rFonts w:ascii="Arial" w:hAnsi="Arial" w:cs="Arial"/>
        </w:rPr>
        <w:t>4.1</w:t>
      </w:r>
      <w:r w:rsidRPr="00B0427E">
        <w:rPr>
          <w:rFonts w:ascii="Arial" w:hAnsi="Arial" w:cs="Arial"/>
        </w:rPr>
        <w:tab/>
        <w:t xml:space="preserve">The undersigned Bidder proposes and agrees, if this bid is accepted, to enter into a Contract with the </w:t>
      </w:r>
      <w:r w:rsidR="00D53EF3">
        <w:rPr>
          <w:rFonts w:ascii="Arial" w:hAnsi="Arial" w:cs="Arial"/>
        </w:rPr>
        <w:t>CRCNV</w:t>
      </w:r>
      <w:r w:rsidRPr="00B0427E">
        <w:rPr>
          <w:rFonts w:ascii="Arial" w:hAnsi="Arial" w:cs="Arial"/>
        </w:rPr>
        <w:t xml:space="preserve"> in the form included in section 400 of this Request for Bid and to perform and furnish all Work as specified or indicated in the Contract Documents within the specified time and for the amount indicated in the bid and in accordance with the other terms and conditions incorporated by the Contract.</w:t>
      </w:r>
    </w:p>
    <w:p w14:paraId="765DFF81" w14:textId="77777777" w:rsidR="00DF0748" w:rsidRPr="00B0427E" w:rsidRDefault="00DF0748" w:rsidP="002E6FDC">
      <w:pPr>
        <w:rPr>
          <w:rFonts w:ascii="Arial" w:hAnsi="Arial" w:cs="Arial"/>
        </w:rPr>
      </w:pPr>
    </w:p>
    <w:p w14:paraId="0F2000E9" w14:textId="76328FB2" w:rsidR="00DF0748" w:rsidRPr="00B0427E" w:rsidRDefault="00DF0748" w:rsidP="00C66678">
      <w:pPr>
        <w:ind w:left="1440" w:hanging="720"/>
        <w:jc w:val="both"/>
        <w:rPr>
          <w:rFonts w:ascii="Arial" w:hAnsi="Arial" w:cs="Arial"/>
        </w:rPr>
      </w:pPr>
      <w:r w:rsidRPr="00B0427E">
        <w:rPr>
          <w:rFonts w:ascii="Arial" w:hAnsi="Arial" w:cs="Arial"/>
        </w:rPr>
        <w:t>4.2</w:t>
      </w:r>
      <w:r w:rsidRPr="00B0427E">
        <w:rPr>
          <w:rFonts w:ascii="Arial" w:hAnsi="Arial" w:cs="Arial"/>
        </w:rPr>
        <w:tab/>
        <w:t xml:space="preserve">Bidder accepts all of the terms and conditions of the Bid Instructions.  This bid remains subject to acceptance for sixty (60) days after the day the bids are due.  Bidder will sign and submit the documents required by the Contract Documents within fifteen (15) days after the date of </w:t>
      </w:r>
      <w:r w:rsidR="00D53EF3">
        <w:rPr>
          <w:rFonts w:ascii="Arial" w:hAnsi="Arial" w:cs="Arial"/>
        </w:rPr>
        <w:t>CRCNV</w:t>
      </w:r>
      <w:r w:rsidR="002350F6" w:rsidRPr="00B0427E">
        <w:rPr>
          <w:rFonts w:ascii="Arial" w:hAnsi="Arial" w:cs="Arial"/>
        </w:rPr>
        <w:t>’</w:t>
      </w:r>
      <w:r w:rsidRPr="00B0427E">
        <w:rPr>
          <w:rFonts w:ascii="Arial" w:hAnsi="Arial" w:cs="Arial"/>
        </w:rPr>
        <w:t>s Notice of Award.</w:t>
      </w:r>
    </w:p>
    <w:p w14:paraId="328BEA64" w14:textId="3CABC8BC" w:rsidR="00420410" w:rsidRPr="00B0427E" w:rsidRDefault="00420410" w:rsidP="00C66678">
      <w:pPr>
        <w:ind w:left="1440" w:hanging="720"/>
        <w:jc w:val="both"/>
        <w:rPr>
          <w:rFonts w:ascii="Arial" w:hAnsi="Arial" w:cs="Arial"/>
        </w:rPr>
      </w:pPr>
    </w:p>
    <w:p w14:paraId="0E398E32" w14:textId="77777777" w:rsidR="00DF0748" w:rsidRPr="00B0427E" w:rsidRDefault="00DF0748" w:rsidP="002E6FDC">
      <w:pPr>
        <w:ind w:left="1440" w:hanging="720"/>
        <w:rPr>
          <w:rFonts w:ascii="Arial" w:hAnsi="Arial" w:cs="Arial"/>
        </w:rPr>
      </w:pPr>
      <w:r w:rsidRPr="00B0427E">
        <w:rPr>
          <w:rFonts w:ascii="Arial" w:hAnsi="Arial" w:cs="Arial"/>
        </w:rPr>
        <w:t>4.3</w:t>
      </w:r>
      <w:r w:rsidRPr="00B0427E">
        <w:rPr>
          <w:rFonts w:ascii="Arial" w:hAnsi="Arial" w:cs="Arial"/>
        </w:rPr>
        <w:tab/>
        <w:t>In submitting this bid, Bidder represents that:</w:t>
      </w:r>
    </w:p>
    <w:p w14:paraId="5110BDC0" w14:textId="77777777" w:rsidR="00DF0748" w:rsidRPr="00B0427E" w:rsidRDefault="00DF0748" w:rsidP="002E6FDC">
      <w:pPr>
        <w:rPr>
          <w:rFonts w:ascii="Arial" w:hAnsi="Arial" w:cs="Arial"/>
        </w:rPr>
      </w:pPr>
    </w:p>
    <w:p w14:paraId="0A4C4153" w14:textId="77777777" w:rsidR="00DF0748" w:rsidRPr="00B0427E" w:rsidRDefault="00DF0748" w:rsidP="00C66678">
      <w:pPr>
        <w:ind w:left="2160" w:hanging="720"/>
        <w:jc w:val="both"/>
        <w:rPr>
          <w:rFonts w:ascii="Arial" w:hAnsi="Arial" w:cs="Arial"/>
        </w:rPr>
      </w:pPr>
      <w:r w:rsidRPr="00B0427E">
        <w:rPr>
          <w:rFonts w:ascii="Arial" w:hAnsi="Arial" w:cs="Arial"/>
        </w:rPr>
        <w:t>4.3.1</w:t>
      </w:r>
      <w:r w:rsidRPr="00B0427E">
        <w:rPr>
          <w:rFonts w:ascii="Arial" w:hAnsi="Arial" w:cs="Arial"/>
        </w:rPr>
        <w:tab/>
        <w:t>Bidder has examined copies of the Request for Bids and all the documents contained therein, and copies of the following Addenda (receipt of which is hereby acknowledged):</w:t>
      </w:r>
    </w:p>
    <w:p w14:paraId="2A72C713" w14:textId="77777777" w:rsidR="00DF0748" w:rsidRPr="00B0427E" w:rsidRDefault="00DF0748" w:rsidP="00C66678">
      <w:pPr>
        <w:jc w:val="both"/>
        <w:rPr>
          <w:rFonts w:ascii="Arial" w:hAnsi="Arial" w:cs="Arial"/>
        </w:rPr>
      </w:pPr>
    </w:p>
    <w:p w14:paraId="104BE70B" w14:textId="77777777" w:rsidR="00DF0748" w:rsidRPr="00B0427E" w:rsidRDefault="00DF0748" w:rsidP="002E6FDC">
      <w:pPr>
        <w:ind w:firstLine="2160"/>
        <w:rPr>
          <w:rFonts w:ascii="Arial" w:hAnsi="Arial" w:cs="Arial"/>
        </w:rPr>
      </w:pPr>
      <w:r w:rsidRPr="00B0427E">
        <w:rPr>
          <w:rFonts w:ascii="Arial" w:hAnsi="Arial" w:cs="Arial"/>
        </w:rPr>
        <w:t xml:space="preserve">No.  </w:t>
      </w:r>
      <w:r w:rsidRPr="00B0427E">
        <w:rPr>
          <w:rFonts w:ascii="Arial" w:hAnsi="Arial" w:cs="Arial"/>
          <w:u w:val="single"/>
        </w:rPr>
        <w:t xml:space="preserve">               </w:t>
      </w:r>
      <w:r w:rsidRPr="00B0427E">
        <w:rPr>
          <w:rFonts w:ascii="Arial" w:hAnsi="Arial" w:cs="Arial"/>
        </w:rPr>
        <w:tab/>
        <w:t>Dated __________________</w:t>
      </w:r>
      <w:r w:rsidRPr="00B0427E">
        <w:rPr>
          <w:rFonts w:ascii="Arial" w:hAnsi="Arial" w:cs="Arial"/>
          <w:u w:val="single"/>
        </w:rPr>
        <w:t xml:space="preserve">                                  </w:t>
      </w:r>
    </w:p>
    <w:p w14:paraId="4AEB3AE1" w14:textId="77777777" w:rsidR="00DF0748" w:rsidRPr="00B0427E"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r w:rsidRPr="00B0427E">
        <w:rPr>
          <w:rFonts w:ascii="Arial" w:hAnsi="Arial" w:cs="Arial"/>
          <w:szCs w:val="24"/>
          <w:u w:val="single"/>
        </w:rPr>
        <w:t xml:space="preserve">                                  </w:t>
      </w:r>
    </w:p>
    <w:p w14:paraId="3D3EB82F" w14:textId="77777777" w:rsidR="00DF0748"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p>
    <w:p w14:paraId="023F8A68" w14:textId="77777777" w:rsidR="0004262F" w:rsidRDefault="0004262F" w:rsidP="002E6FDC">
      <w:pPr>
        <w:ind w:firstLine="2160"/>
        <w:rPr>
          <w:rFonts w:ascii="Arial" w:hAnsi="Arial" w:cs="Arial"/>
          <w:szCs w:val="24"/>
        </w:rPr>
      </w:pPr>
    </w:p>
    <w:p w14:paraId="06648A14" w14:textId="77777777" w:rsidR="0004262F" w:rsidRPr="00B0427E" w:rsidRDefault="0004262F" w:rsidP="002E6FDC">
      <w:pPr>
        <w:ind w:firstLine="2160"/>
        <w:rPr>
          <w:rFonts w:ascii="Arial" w:hAnsi="Arial" w:cs="Arial"/>
          <w:szCs w:val="24"/>
        </w:rPr>
      </w:pPr>
    </w:p>
    <w:p w14:paraId="0FD70003" w14:textId="77777777" w:rsidR="00DF0748" w:rsidRPr="00B0427E" w:rsidRDefault="00DF0748" w:rsidP="002E6FDC">
      <w:pPr>
        <w:rPr>
          <w:rFonts w:ascii="Arial" w:hAnsi="Arial" w:cs="Arial"/>
          <w:szCs w:val="24"/>
        </w:rPr>
      </w:pPr>
    </w:p>
    <w:p w14:paraId="46283540" w14:textId="77777777" w:rsidR="00DF0748" w:rsidRPr="00B0427E" w:rsidRDefault="00DF0748" w:rsidP="00C66678">
      <w:pPr>
        <w:pStyle w:val="BodyTextIndent3"/>
        <w:spacing w:after="0"/>
        <w:ind w:left="2160" w:hanging="720"/>
        <w:jc w:val="both"/>
        <w:rPr>
          <w:rFonts w:ascii="Arial" w:hAnsi="Arial" w:cs="Arial"/>
          <w:sz w:val="24"/>
          <w:szCs w:val="24"/>
        </w:rPr>
      </w:pPr>
      <w:r w:rsidRPr="00B0427E">
        <w:rPr>
          <w:rFonts w:ascii="Arial" w:hAnsi="Arial" w:cs="Arial"/>
          <w:sz w:val="24"/>
          <w:szCs w:val="24"/>
        </w:rPr>
        <w:lastRenderedPageBreak/>
        <w:t>4.3.2.</w:t>
      </w:r>
      <w:r w:rsidRPr="00B0427E">
        <w:rPr>
          <w:rFonts w:ascii="Arial" w:hAnsi="Arial" w:cs="Arial"/>
          <w:sz w:val="24"/>
          <w:szCs w:val="24"/>
        </w:rPr>
        <w:tab/>
        <w:t xml:space="preserve">Bidder has become familiar with and satisfied itself as to the general, local, and site conditions that may affect cost, progress, performance, and furnishing of the </w:t>
      </w:r>
      <w:r w:rsidR="006640F1" w:rsidRPr="00B0427E">
        <w:rPr>
          <w:rFonts w:ascii="Arial" w:hAnsi="Arial" w:cs="Arial"/>
          <w:sz w:val="24"/>
          <w:szCs w:val="24"/>
        </w:rPr>
        <w:t>Equipment.</w:t>
      </w:r>
    </w:p>
    <w:p w14:paraId="0F8FC101" w14:textId="77777777" w:rsidR="00DF0748" w:rsidRPr="00B0427E" w:rsidRDefault="00DF0748" w:rsidP="002E6FDC">
      <w:pPr>
        <w:rPr>
          <w:rFonts w:ascii="Arial" w:hAnsi="Arial" w:cs="Arial"/>
          <w:szCs w:val="24"/>
        </w:rPr>
      </w:pPr>
    </w:p>
    <w:p w14:paraId="18EBF44B" w14:textId="77777777" w:rsidR="00DF0748" w:rsidRPr="00B0427E" w:rsidRDefault="00DF0748" w:rsidP="00C66678">
      <w:pPr>
        <w:ind w:left="2160" w:hanging="720"/>
        <w:jc w:val="both"/>
        <w:rPr>
          <w:rFonts w:ascii="Arial" w:hAnsi="Arial" w:cs="Arial"/>
          <w:szCs w:val="24"/>
        </w:rPr>
      </w:pPr>
      <w:r w:rsidRPr="00B0427E">
        <w:rPr>
          <w:rFonts w:ascii="Arial" w:hAnsi="Arial" w:cs="Arial"/>
          <w:szCs w:val="24"/>
        </w:rPr>
        <w:t>4.3.3</w:t>
      </w:r>
      <w:r w:rsidRPr="00B0427E">
        <w:rPr>
          <w:rFonts w:ascii="Arial" w:hAnsi="Arial" w:cs="Arial"/>
          <w:szCs w:val="24"/>
        </w:rPr>
        <w:tab/>
        <w:t>Bidder is familiar with and has satisfied itself as to all federal, state, and local laws and regulations that may affect the cost, progress, performan</w:t>
      </w:r>
      <w:r w:rsidR="006640F1" w:rsidRPr="00B0427E">
        <w:rPr>
          <w:rFonts w:ascii="Arial" w:hAnsi="Arial" w:cs="Arial"/>
          <w:szCs w:val="24"/>
        </w:rPr>
        <w:t>ce, and furnishing of the Equipment</w:t>
      </w:r>
      <w:r w:rsidRPr="00B0427E">
        <w:rPr>
          <w:rFonts w:ascii="Arial" w:hAnsi="Arial" w:cs="Arial"/>
          <w:szCs w:val="24"/>
        </w:rPr>
        <w:t>.</w:t>
      </w:r>
    </w:p>
    <w:p w14:paraId="2F07AC2D" w14:textId="77777777" w:rsidR="00DF0748" w:rsidRPr="00B0427E" w:rsidRDefault="00DF0748" w:rsidP="002E6FDC">
      <w:pPr>
        <w:rPr>
          <w:rFonts w:ascii="Arial" w:hAnsi="Arial" w:cs="Arial"/>
          <w:szCs w:val="24"/>
        </w:rPr>
      </w:pPr>
    </w:p>
    <w:p w14:paraId="54650666" w14:textId="2D428689" w:rsidR="00DF0748" w:rsidRPr="00B0427E" w:rsidRDefault="00DF0748" w:rsidP="00C66678">
      <w:pPr>
        <w:ind w:left="2160" w:hanging="720"/>
        <w:jc w:val="both"/>
        <w:rPr>
          <w:rFonts w:ascii="Arial" w:hAnsi="Arial" w:cs="Arial"/>
          <w:szCs w:val="24"/>
        </w:rPr>
      </w:pPr>
      <w:r w:rsidRPr="00B0427E">
        <w:rPr>
          <w:rFonts w:ascii="Arial" w:hAnsi="Arial" w:cs="Arial"/>
          <w:szCs w:val="24"/>
        </w:rPr>
        <w:t>4.3.4</w:t>
      </w:r>
      <w:r w:rsidRPr="00B0427E">
        <w:rPr>
          <w:rFonts w:ascii="Arial" w:hAnsi="Arial" w:cs="Arial"/>
          <w:szCs w:val="24"/>
        </w:rPr>
        <w:tab/>
        <w:t xml:space="preserve">Bidder is aware of the general nature of the work to be performed by the </w:t>
      </w:r>
      <w:r w:rsidR="00D53EF3">
        <w:rPr>
          <w:rFonts w:ascii="Arial" w:hAnsi="Arial" w:cs="Arial"/>
          <w:szCs w:val="24"/>
        </w:rPr>
        <w:t>CRCNV</w:t>
      </w:r>
      <w:r w:rsidRPr="00B0427E">
        <w:rPr>
          <w:rFonts w:ascii="Arial" w:hAnsi="Arial" w:cs="Arial"/>
          <w:szCs w:val="24"/>
        </w:rPr>
        <w:t xml:space="preserve"> or others, including the off-loading or installation of </w:t>
      </w:r>
      <w:r w:rsidR="0009272D" w:rsidRPr="00B0427E">
        <w:rPr>
          <w:rFonts w:ascii="Arial" w:hAnsi="Arial" w:cs="Arial"/>
          <w:szCs w:val="24"/>
        </w:rPr>
        <w:t>Equipment</w:t>
      </w:r>
      <w:r w:rsidRPr="00B0427E">
        <w:rPr>
          <w:rFonts w:ascii="Arial" w:hAnsi="Arial" w:cs="Arial"/>
          <w:szCs w:val="24"/>
        </w:rPr>
        <w:t xml:space="preserve"> for which this Bid is submitted.</w:t>
      </w:r>
    </w:p>
    <w:p w14:paraId="42B35EE8" w14:textId="77777777" w:rsidR="00DF0748" w:rsidRPr="00B0427E" w:rsidRDefault="00DF0748" w:rsidP="002E6FDC">
      <w:pPr>
        <w:rPr>
          <w:rFonts w:ascii="Arial" w:hAnsi="Arial" w:cs="Arial"/>
          <w:szCs w:val="24"/>
        </w:rPr>
      </w:pPr>
    </w:p>
    <w:p w14:paraId="764CBAAD" w14:textId="67FA2696"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4.3.5</w:t>
      </w:r>
      <w:r w:rsidRPr="00B0427E">
        <w:rPr>
          <w:rFonts w:ascii="Arial" w:hAnsi="Arial" w:cs="Arial"/>
          <w:szCs w:val="24"/>
        </w:rPr>
        <w:tab/>
        <w:t xml:space="preserve">Bidder has given </w:t>
      </w:r>
      <w:r w:rsidR="00D53EF3">
        <w:rPr>
          <w:rFonts w:ascii="Arial" w:hAnsi="Arial" w:cs="Arial"/>
          <w:szCs w:val="24"/>
        </w:rPr>
        <w:t>CRCNV</w:t>
      </w:r>
      <w:r w:rsidRPr="00B0427E">
        <w:rPr>
          <w:rFonts w:ascii="Arial" w:hAnsi="Arial" w:cs="Arial"/>
          <w:szCs w:val="24"/>
        </w:rPr>
        <w:t xml:space="preserve"> written notice of all conflicts, errors, ambiguities, or discrepancies that Bidder has discovered in the Contract Documents and the written resolution thereof by </w:t>
      </w:r>
      <w:r w:rsidR="00D53EF3">
        <w:rPr>
          <w:rFonts w:ascii="Arial" w:hAnsi="Arial" w:cs="Arial"/>
          <w:szCs w:val="24"/>
        </w:rPr>
        <w:t>CRCNV</w:t>
      </w:r>
      <w:r w:rsidRPr="00B0427E">
        <w:rPr>
          <w:rFonts w:ascii="Arial" w:hAnsi="Arial" w:cs="Arial"/>
          <w:szCs w:val="24"/>
        </w:rPr>
        <w:t xml:space="preserve"> is acceptable to Bidder. The Contract Documents are sufficient to indicate and convey understanding to Bidder of all its terms and conditions for performing and furnishing the </w:t>
      </w:r>
      <w:r w:rsidR="002F4111" w:rsidRPr="00B0427E">
        <w:rPr>
          <w:rFonts w:ascii="Arial" w:hAnsi="Arial" w:cs="Arial"/>
          <w:szCs w:val="24"/>
        </w:rPr>
        <w:t>Equipment</w:t>
      </w:r>
      <w:r w:rsidRPr="00B0427E">
        <w:rPr>
          <w:rFonts w:ascii="Arial" w:hAnsi="Arial" w:cs="Arial"/>
          <w:szCs w:val="24"/>
        </w:rPr>
        <w:t xml:space="preserve"> for which this Bid is submitted.</w:t>
      </w:r>
    </w:p>
    <w:p w14:paraId="78A27B3A" w14:textId="77777777" w:rsidR="00DF0748" w:rsidRPr="00B0427E" w:rsidRDefault="00DF0748" w:rsidP="002E6FDC">
      <w:pPr>
        <w:widowControl/>
        <w:tabs>
          <w:tab w:val="left" w:pos="0"/>
        </w:tabs>
        <w:suppressAutoHyphens/>
        <w:autoSpaceDE w:val="0"/>
        <w:autoSpaceDN w:val="0"/>
        <w:adjustRightInd w:val="0"/>
        <w:ind w:left="360"/>
        <w:rPr>
          <w:rFonts w:ascii="Arial" w:hAnsi="Arial" w:cs="Arial"/>
          <w:sz w:val="22"/>
          <w:szCs w:val="24"/>
        </w:rPr>
      </w:pPr>
    </w:p>
    <w:p w14:paraId="0C5E4DFE" w14:textId="614463E5"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4.3.6</w:t>
      </w:r>
      <w:r w:rsidRPr="00B0427E">
        <w:rPr>
          <w:rFonts w:ascii="Arial" w:hAnsi="Arial" w:cs="Arial"/>
          <w:szCs w:val="24"/>
        </w:rPr>
        <w:tab/>
        <w:t xml:space="preserve">This Bid is genuine and not made in the interest of or on behalf of any undisclosed person, firm, or corporation and is not submitted in conformity with any agreement or rules of any group, association, organization, or corporation.  Bidder has not directly or indirectly induced or solicited any other Bidder to submit a false or sham Bid.  Bidder has not solicited or induced any person, firm, or corporation to refrain from bidding.  Bidder has not sought by collusion to obtain for itself any advantage over any other Bidder or over </w:t>
      </w:r>
      <w:r w:rsidR="00D53EF3">
        <w:rPr>
          <w:rFonts w:ascii="Arial" w:hAnsi="Arial" w:cs="Arial"/>
          <w:szCs w:val="24"/>
        </w:rPr>
        <w:t>CRCNV</w:t>
      </w:r>
      <w:r w:rsidRPr="00B0427E">
        <w:rPr>
          <w:rFonts w:ascii="Arial" w:hAnsi="Arial" w:cs="Arial"/>
          <w:szCs w:val="24"/>
        </w:rPr>
        <w:t>.</w:t>
      </w:r>
    </w:p>
    <w:p w14:paraId="18E2CEBC" w14:textId="77777777" w:rsidR="00DF0748" w:rsidRPr="00B0427E" w:rsidRDefault="00DF0748" w:rsidP="002E6FDC">
      <w:pPr>
        <w:ind w:left="1440" w:hanging="720"/>
        <w:rPr>
          <w:rFonts w:ascii="Arial" w:hAnsi="Arial" w:cs="Arial"/>
          <w:szCs w:val="24"/>
        </w:rPr>
      </w:pPr>
    </w:p>
    <w:p w14:paraId="5021C462" w14:textId="77777777" w:rsidR="00DF0748" w:rsidRPr="00B0427E" w:rsidRDefault="00DF0748" w:rsidP="00F94935">
      <w:pPr>
        <w:numPr>
          <w:ilvl w:val="0"/>
          <w:numId w:val="5"/>
        </w:numPr>
        <w:tabs>
          <w:tab w:val="clear" w:pos="1080"/>
          <w:tab w:val="num" w:pos="720"/>
        </w:tabs>
        <w:autoSpaceDE w:val="0"/>
        <w:autoSpaceDN w:val="0"/>
        <w:adjustRightInd w:val="0"/>
        <w:ind w:left="720"/>
        <w:rPr>
          <w:rFonts w:ascii="Arial" w:hAnsi="Arial" w:cs="Arial"/>
          <w:b/>
          <w:bCs/>
          <w:szCs w:val="24"/>
        </w:rPr>
      </w:pPr>
      <w:r w:rsidRPr="00B0427E">
        <w:rPr>
          <w:rFonts w:ascii="Arial" w:hAnsi="Arial" w:cs="Arial"/>
          <w:b/>
          <w:bCs/>
          <w:szCs w:val="24"/>
        </w:rPr>
        <w:t>Bid Price.</w:t>
      </w:r>
    </w:p>
    <w:p w14:paraId="3A77C562" w14:textId="77777777" w:rsidR="00DF0748" w:rsidRPr="00B0427E" w:rsidRDefault="00DF0748" w:rsidP="002E6FDC">
      <w:pPr>
        <w:ind w:left="360"/>
        <w:rPr>
          <w:rFonts w:ascii="Arial" w:hAnsi="Arial" w:cs="Arial"/>
          <w:szCs w:val="24"/>
        </w:rPr>
      </w:pPr>
    </w:p>
    <w:p w14:paraId="1FDC1C04" w14:textId="77777777" w:rsidR="00DF0748" w:rsidRPr="00B0427E" w:rsidRDefault="00DF0748" w:rsidP="00C66678">
      <w:pPr>
        <w:widowControl/>
        <w:tabs>
          <w:tab w:val="left" w:pos="720"/>
        </w:tabs>
        <w:suppressAutoHyphens/>
        <w:autoSpaceDE w:val="0"/>
        <w:autoSpaceDN w:val="0"/>
        <w:adjustRightInd w:val="0"/>
        <w:ind w:left="720"/>
        <w:jc w:val="both"/>
        <w:rPr>
          <w:rFonts w:ascii="Arial" w:hAnsi="Arial" w:cs="Arial"/>
          <w:szCs w:val="24"/>
        </w:rPr>
      </w:pPr>
      <w:r w:rsidRPr="00B0427E">
        <w:rPr>
          <w:rFonts w:ascii="Arial" w:hAnsi="Arial" w:cs="Arial"/>
          <w:szCs w:val="24"/>
        </w:rPr>
        <w:t xml:space="preserve">Bidder will design, manufacture, assemble, test, ship and provide ancillary services relating to the </w:t>
      </w:r>
      <w:r w:rsidR="002F4111" w:rsidRPr="00B0427E">
        <w:rPr>
          <w:rFonts w:ascii="Arial" w:hAnsi="Arial" w:cs="Arial"/>
          <w:szCs w:val="24"/>
        </w:rPr>
        <w:t>Equipment</w:t>
      </w:r>
      <w:r w:rsidRPr="00B0427E">
        <w:rPr>
          <w:rFonts w:ascii="Arial" w:hAnsi="Arial" w:cs="Arial"/>
          <w:szCs w:val="24"/>
        </w:rPr>
        <w:t xml:space="preserve"> in accordance with the Contract Documents and in the amounts stated for unit prices.  Conditions may arise which will necessitate changes in the quantities identified herein.  The prices quoted per unit must be firm and not dependent on the final quantity of items.  The Bidder agrees that increases or decreases in the estimated quantities will not justify unit price revisions.</w:t>
      </w:r>
    </w:p>
    <w:p w14:paraId="5A2B9001" w14:textId="77777777" w:rsidR="00DF0748" w:rsidRPr="00B0427E" w:rsidRDefault="00DF0748" w:rsidP="002E6FDC">
      <w:pPr>
        <w:tabs>
          <w:tab w:val="left" w:pos="720"/>
        </w:tabs>
        <w:ind w:left="720"/>
        <w:rPr>
          <w:rFonts w:ascii="Arial" w:hAnsi="Arial" w:cs="Arial"/>
          <w:szCs w:val="24"/>
        </w:rPr>
      </w:pPr>
    </w:p>
    <w:p w14:paraId="54406C4D" w14:textId="350DAD90" w:rsidR="00DF0748" w:rsidRPr="00B0427E" w:rsidRDefault="00DF0748" w:rsidP="00C66678">
      <w:pPr>
        <w:tabs>
          <w:tab w:val="left" w:pos="720"/>
        </w:tabs>
        <w:ind w:left="720"/>
        <w:jc w:val="both"/>
        <w:rPr>
          <w:rFonts w:ascii="Arial" w:hAnsi="Arial" w:cs="Arial"/>
          <w:szCs w:val="24"/>
        </w:rPr>
      </w:pPr>
      <w:r w:rsidRPr="00B0427E">
        <w:rPr>
          <w:rFonts w:ascii="Arial" w:hAnsi="Arial" w:cs="Arial"/>
          <w:szCs w:val="24"/>
        </w:rPr>
        <w:t xml:space="preserve">Unit prices </w:t>
      </w:r>
      <w:r w:rsidR="00DE4458" w:rsidRPr="00B0427E">
        <w:rPr>
          <w:rFonts w:ascii="Arial" w:hAnsi="Arial" w:cs="Arial"/>
          <w:szCs w:val="24"/>
        </w:rPr>
        <w:t xml:space="preserve">must </w:t>
      </w:r>
      <w:r w:rsidRPr="00B0427E">
        <w:rPr>
          <w:rFonts w:ascii="Arial" w:hAnsi="Arial" w:cs="Arial"/>
          <w:szCs w:val="24"/>
        </w:rPr>
        <w:t xml:space="preserve">be stated as firm.  Escalation or adjustment factors </w:t>
      </w:r>
      <w:r w:rsidR="00DE4458" w:rsidRPr="00B0427E">
        <w:rPr>
          <w:rFonts w:ascii="Arial" w:hAnsi="Arial" w:cs="Arial"/>
          <w:szCs w:val="24"/>
        </w:rPr>
        <w:t xml:space="preserve">will </w:t>
      </w:r>
      <w:r w:rsidRPr="00B0427E">
        <w:rPr>
          <w:rFonts w:ascii="Arial" w:hAnsi="Arial" w:cs="Arial"/>
          <w:szCs w:val="24"/>
        </w:rPr>
        <w:t xml:space="preserve">not be accepted by the </w:t>
      </w:r>
      <w:r w:rsidR="00D53EF3">
        <w:rPr>
          <w:rFonts w:ascii="Arial" w:hAnsi="Arial" w:cs="Arial"/>
          <w:szCs w:val="24"/>
        </w:rPr>
        <w:t>CRCNV</w:t>
      </w:r>
      <w:r w:rsidRPr="00B0427E">
        <w:rPr>
          <w:rFonts w:ascii="Arial" w:hAnsi="Arial" w:cs="Arial"/>
          <w:szCs w:val="24"/>
        </w:rPr>
        <w:t>.</w:t>
      </w:r>
    </w:p>
    <w:p w14:paraId="46879C11" w14:textId="77777777" w:rsidR="00DF0748" w:rsidRPr="00B0427E" w:rsidRDefault="00DF0748" w:rsidP="00C66678">
      <w:pPr>
        <w:tabs>
          <w:tab w:val="left" w:pos="720"/>
        </w:tabs>
        <w:ind w:left="720"/>
        <w:jc w:val="both"/>
        <w:rPr>
          <w:rFonts w:ascii="Arial" w:hAnsi="Arial" w:cs="Arial"/>
          <w:szCs w:val="24"/>
        </w:rPr>
      </w:pPr>
    </w:p>
    <w:p w14:paraId="19BCE8A8" w14:textId="3D316F57" w:rsidR="00DF0748" w:rsidRPr="00B0427E" w:rsidRDefault="00DF0748" w:rsidP="00C66678">
      <w:pPr>
        <w:pStyle w:val="BodyTextIndent2"/>
        <w:spacing w:after="0" w:line="240" w:lineRule="auto"/>
        <w:ind w:left="720"/>
        <w:jc w:val="both"/>
        <w:rPr>
          <w:rFonts w:ascii="Arial" w:hAnsi="Arial" w:cs="Arial"/>
          <w:szCs w:val="24"/>
        </w:rPr>
      </w:pPr>
      <w:r w:rsidRPr="00B0427E">
        <w:rPr>
          <w:rFonts w:ascii="Arial" w:hAnsi="Arial" w:cs="Arial"/>
          <w:szCs w:val="24"/>
        </w:rPr>
        <w:t xml:space="preserve">Unit prices must include labor, equipment, tools, vehicles, materials, supplies, permits, markups, supervision and all related costs.  </w:t>
      </w:r>
    </w:p>
    <w:p w14:paraId="7F363085" w14:textId="77777777" w:rsidR="00DF0748" w:rsidRPr="00B0427E" w:rsidRDefault="00DF0748" w:rsidP="00C66678">
      <w:pPr>
        <w:widowControl/>
        <w:tabs>
          <w:tab w:val="left" w:pos="0"/>
        </w:tabs>
        <w:suppressAutoHyphens/>
        <w:jc w:val="both"/>
        <w:rPr>
          <w:rFonts w:ascii="Arial" w:hAnsi="Arial" w:cs="Arial"/>
          <w:sz w:val="22"/>
          <w:szCs w:val="24"/>
        </w:rPr>
      </w:pPr>
    </w:p>
    <w:p w14:paraId="5CF0670F" w14:textId="77777777" w:rsidR="00DF0748" w:rsidRPr="00B0427E" w:rsidRDefault="00DF0748" w:rsidP="00C66678">
      <w:pPr>
        <w:widowControl/>
        <w:tabs>
          <w:tab w:val="left" w:pos="0"/>
        </w:tabs>
        <w:suppressAutoHyphens/>
        <w:jc w:val="both"/>
        <w:rPr>
          <w:rFonts w:ascii="Arial" w:hAnsi="Arial" w:cs="Arial"/>
          <w:sz w:val="22"/>
          <w:szCs w:val="24"/>
        </w:rPr>
      </w:pPr>
    </w:p>
    <w:p w14:paraId="0DAE9753" w14:textId="77777777" w:rsidR="00DF0748" w:rsidRPr="00B0427E" w:rsidRDefault="00DF0748">
      <w:pPr>
        <w:widowControl/>
        <w:tabs>
          <w:tab w:val="left" w:pos="0"/>
        </w:tabs>
        <w:suppressAutoHyphens/>
        <w:jc w:val="center"/>
        <w:rPr>
          <w:rFonts w:ascii="Arial" w:hAnsi="Arial" w:cs="Arial"/>
          <w:b/>
          <w:bCs/>
          <w:sz w:val="22"/>
          <w:szCs w:val="24"/>
        </w:rPr>
        <w:sectPr w:rsidR="00DF0748" w:rsidRPr="00B0427E" w:rsidSect="002A4E29">
          <w:footerReference w:type="default" r:id="rId19"/>
          <w:footnotePr>
            <w:pos w:val="sectEnd"/>
          </w:footnotePr>
          <w:endnotePr>
            <w:numFmt w:val="decimal"/>
            <w:numStart w:val="0"/>
          </w:endnotePr>
          <w:pgSz w:w="12240" w:h="15840"/>
          <w:pgMar w:top="1170" w:right="1440" w:bottom="990" w:left="1440" w:header="720" w:footer="135" w:gutter="0"/>
          <w:pgNumType w:start="1"/>
          <w:cols w:space="720"/>
          <w:docGrid w:linePitch="360"/>
        </w:sectPr>
      </w:pPr>
    </w:p>
    <w:tbl>
      <w:tblPr>
        <w:tblW w:w="13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619"/>
        <w:gridCol w:w="3164"/>
        <w:gridCol w:w="722"/>
        <w:gridCol w:w="1534"/>
        <w:gridCol w:w="686"/>
        <w:gridCol w:w="1625"/>
        <w:gridCol w:w="2116"/>
        <w:gridCol w:w="1123"/>
      </w:tblGrid>
      <w:tr w:rsidR="00E866C5" w:rsidRPr="00B0427E" w14:paraId="088612BD" w14:textId="77777777" w:rsidTr="00956B74">
        <w:tc>
          <w:tcPr>
            <w:tcW w:w="895" w:type="dxa"/>
          </w:tcPr>
          <w:p w14:paraId="7DEFFBB4" w14:textId="77777777" w:rsidR="00E866C5" w:rsidRPr="00B0427E" w:rsidRDefault="00E866C5">
            <w:pPr>
              <w:widowControl/>
              <w:tabs>
                <w:tab w:val="left" w:pos="0"/>
              </w:tabs>
              <w:suppressAutoHyphens/>
              <w:jc w:val="center"/>
              <w:rPr>
                <w:rFonts w:ascii="Arial" w:hAnsi="Arial" w:cs="Arial"/>
                <w:b/>
                <w:bCs/>
                <w:sz w:val="22"/>
                <w:szCs w:val="24"/>
              </w:rPr>
            </w:pPr>
          </w:p>
          <w:p w14:paraId="7A981D33" w14:textId="77777777" w:rsidR="00E866C5" w:rsidRPr="00B0427E" w:rsidRDefault="00E866C5">
            <w:pPr>
              <w:widowControl/>
              <w:tabs>
                <w:tab w:val="left" w:pos="0"/>
              </w:tabs>
              <w:suppressAutoHyphens/>
              <w:jc w:val="center"/>
              <w:rPr>
                <w:rFonts w:ascii="Arial" w:hAnsi="Arial" w:cs="Arial"/>
                <w:b/>
                <w:bCs/>
                <w:sz w:val="22"/>
                <w:szCs w:val="24"/>
              </w:rPr>
            </w:pPr>
          </w:p>
          <w:p w14:paraId="38A534A0" w14:textId="77777777" w:rsidR="00E866C5" w:rsidRPr="00B0427E" w:rsidRDefault="00E866C5">
            <w:pPr>
              <w:widowControl/>
              <w:tabs>
                <w:tab w:val="left" w:pos="0"/>
              </w:tabs>
              <w:suppressAutoHyphens/>
              <w:jc w:val="center"/>
              <w:rPr>
                <w:rFonts w:ascii="Arial" w:hAnsi="Arial" w:cs="Arial"/>
                <w:b/>
                <w:bCs/>
                <w:sz w:val="22"/>
                <w:szCs w:val="24"/>
              </w:rPr>
            </w:pPr>
          </w:p>
          <w:p w14:paraId="34E0A4C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291E718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1620" w:type="dxa"/>
          </w:tcPr>
          <w:p w14:paraId="0FF574CD" w14:textId="77777777" w:rsidR="00E866C5" w:rsidRPr="00B0427E" w:rsidRDefault="00E866C5">
            <w:pPr>
              <w:widowControl/>
              <w:tabs>
                <w:tab w:val="left" w:pos="0"/>
              </w:tabs>
              <w:suppressAutoHyphens/>
              <w:jc w:val="center"/>
              <w:rPr>
                <w:rFonts w:ascii="Arial" w:hAnsi="Arial" w:cs="Arial"/>
                <w:b/>
                <w:bCs/>
                <w:sz w:val="22"/>
                <w:szCs w:val="24"/>
              </w:rPr>
            </w:pPr>
          </w:p>
          <w:p w14:paraId="568E9784" w14:textId="77777777" w:rsidR="00E866C5" w:rsidRPr="00B0427E" w:rsidRDefault="00E866C5">
            <w:pPr>
              <w:widowControl/>
              <w:tabs>
                <w:tab w:val="left" w:pos="0"/>
              </w:tabs>
              <w:suppressAutoHyphens/>
              <w:jc w:val="center"/>
              <w:rPr>
                <w:rFonts w:ascii="Arial" w:hAnsi="Arial" w:cs="Arial"/>
                <w:b/>
                <w:bCs/>
                <w:sz w:val="22"/>
                <w:szCs w:val="24"/>
              </w:rPr>
            </w:pPr>
          </w:p>
          <w:p w14:paraId="375781E3" w14:textId="77777777" w:rsidR="00E866C5" w:rsidRPr="00B0427E" w:rsidRDefault="00E866C5">
            <w:pPr>
              <w:widowControl/>
              <w:tabs>
                <w:tab w:val="left" w:pos="0"/>
              </w:tabs>
              <w:suppressAutoHyphens/>
              <w:jc w:val="center"/>
              <w:rPr>
                <w:rFonts w:ascii="Arial" w:hAnsi="Arial" w:cs="Arial"/>
                <w:b/>
                <w:bCs/>
                <w:sz w:val="22"/>
                <w:szCs w:val="24"/>
              </w:rPr>
            </w:pPr>
          </w:p>
          <w:p w14:paraId="331EC0A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Specification</w:t>
            </w:r>
          </w:p>
          <w:p w14:paraId="3DD087D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Section</w:t>
            </w:r>
          </w:p>
        </w:tc>
        <w:tc>
          <w:tcPr>
            <w:tcW w:w="3166" w:type="dxa"/>
          </w:tcPr>
          <w:p w14:paraId="03F7915B" w14:textId="77777777" w:rsidR="00E866C5" w:rsidRPr="00B0427E" w:rsidRDefault="00E866C5">
            <w:pPr>
              <w:widowControl/>
              <w:tabs>
                <w:tab w:val="left" w:pos="0"/>
              </w:tabs>
              <w:suppressAutoHyphens/>
              <w:jc w:val="center"/>
              <w:rPr>
                <w:rFonts w:ascii="Arial" w:hAnsi="Arial" w:cs="Arial"/>
                <w:b/>
                <w:bCs/>
                <w:sz w:val="22"/>
                <w:szCs w:val="24"/>
              </w:rPr>
            </w:pPr>
          </w:p>
          <w:p w14:paraId="4B901285" w14:textId="77777777" w:rsidR="00E866C5" w:rsidRPr="00B0427E" w:rsidRDefault="00E866C5">
            <w:pPr>
              <w:widowControl/>
              <w:tabs>
                <w:tab w:val="left" w:pos="0"/>
              </w:tabs>
              <w:suppressAutoHyphens/>
              <w:jc w:val="center"/>
              <w:rPr>
                <w:rFonts w:ascii="Arial" w:hAnsi="Arial" w:cs="Arial"/>
                <w:b/>
                <w:bCs/>
                <w:sz w:val="22"/>
                <w:szCs w:val="24"/>
              </w:rPr>
            </w:pPr>
          </w:p>
          <w:p w14:paraId="71235693" w14:textId="77777777" w:rsidR="00E866C5" w:rsidRPr="00B0427E" w:rsidRDefault="00E866C5">
            <w:pPr>
              <w:widowControl/>
              <w:tabs>
                <w:tab w:val="left" w:pos="0"/>
              </w:tabs>
              <w:suppressAutoHyphens/>
              <w:jc w:val="center"/>
              <w:rPr>
                <w:rFonts w:ascii="Arial" w:hAnsi="Arial" w:cs="Arial"/>
                <w:b/>
                <w:bCs/>
                <w:sz w:val="22"/>
                <w:szCs w:val="24"/>
              </w:rPr>
            </w:pPr>
          </w:p>
          <w:p w14:paraId="73BD3292" w14:textId="77777777" w:rsidR="00E866C5" w:rsidRPr="00B0427E" w:rsidRDefault="00E866C5">
            <w:pPr>
              <w:widowControl/>
              <w:tabs>
                <w:tab w:val="left" w:pos="0"/>
              </w:tabs>
              <w:suppressAutoHyphens/>
              <w:jc w:val="center"/>
              <w:rPr>
                <w:rFonts w:ascii="Arial" w:hAnsi="Arial" w:cs="Arial"/>
                <w:b/>
                <w:bCs/>
                <w:sz w:val="22"/>
                <w:szCs w:val="24"/>
              </w:rPr>
            </w:pPr>
          </w:p>
          <w:p w14:paraId="3C49FDE8"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c>
          <w:tcPr>
            <w:tcW w:w="722" w:type="dxa"/>
          </w:tcPr>
          <w:p w14:paraId="7D9E7249" w14:textId="77777777" w:rsidR="00E866C5" w:rsidRPr="00B0427E" w:rsidRDefault="00E866C5">
            <w:pPr>
              <w:widowControl/>
              <w:tabs>
                <w:tab w:val="left" w:pos="0"/>
              </w:tabs>
              <w:suppressAutoHyphens/>
              <w:jc w:val="center"/>
              <w:rPr>
                <w:rFonts w:ascii="Arial" w:hAnsi="Arial" w:cs="Arial"/>
                <w:b/>
                <w:bCs/>
                <w:sz w:val="22"/>
                <w:szCs w:val="24"/>
              </w:rPr>
            </w:pPr>
          </w:p>
          <w:p w14:paraId="429365E3" w14:textId="77777777" w:rsidR="00E866C5" w:rsidRPr="00B0427E" w:rsidRDefault="00E866C5">
            <w:pPr>
              <w:widowControl/>
              <w:tabs>
                <w:tab w:val="left" w:pos="0"/>
              </w:tabs>
              <w:suppressAutoHyphens/>
              <w:jc w:val="center"/>
              <w:rPr>
                <w:rFonts w:ascii="Arial" w:hAnsi="Arial" w:cs="Arial"/>
                <w:b/>
                <w:bCs/>
                <w:sz w:val="22"/>
                <w:szCs w:val="24"/>
              </w:rPr>
            </w:pPr>
          </w:p>
          <w:p w14:paraId="2BB8899C" w14:textId="77777777" w:rsidR="00E866C5" w:rsidRPr="00B0427E" w:rsidRDefault="00E866C5">
            <w:pPr>
              <w:widowControl/>
              <w:tabs>
                <w:tab w:val="left" w:pos="0"/>
              </w:tabs>
              <w:suppressAutoHyphens/>
              <w:jc w:val="center"/>
              <w:rPr>
                <w:rFonts w:ascii="Arial" w:hAnsi="Arial" w:cs="Arial"/>
                <w:b/>
                <w:bCs/>
                <w:sz w:val="22"/>
                <w:szCs w:val="24"/>
              </w:rPr>
            </w:pPr>
          </w:p>
          <w:p w14:paraId="6183FED6" w14:textId="77777777" w:rsidR="00E866C5" w:rsidRPr="00B0427E" w:rsidRDefault="00E866C5">
            <w:pPr>
              <w:widowControl/>
              <w:tabs>
                <w:tab w:val="left" w:pos="0"/>
              </w:tabs>
              <w:suppressAutoHyphens/>
              <w:jc w:val="center"/>
              <w:rPr>
                <w:rFonts w:ascii="Arial" w:hAnsi="Arial" w:cs="Arial"/>
                <w:b/>
                <w:bCs/>
                <w:sz w:val="22"/>
                <w:szCs w:val="24"/>
              </w:rPr>
            </w:pPr>
          </w:p>
          <w:p w14:paraId="1FD4376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tc>
        <w:tc>
          <w:tcPr>
            <w:tcW w:w="1535" w:type="dxa"/>
          </w:tcPr>
          <w:p w14:paraId="2B5F28B7" w14:textId="77777777" w:rsidR="00E866C5" w:rsidRPr="00B0427E" w:rsidRDefault="00E866C5">
            <w:pPr>
              <w:widowControl/>
              <w:tabs>
                <w:tab w:val="left" w:pos="0"/>
              </w:tabs>
              <w:suppressAutoHyphens/>
              <w:jc w:val="center"/>
              <w:rPr>
                <w:rFonts w:ascii="Arial" w:hAnsi="Arial" w:cs="Arial"/>
                <w:b/>
                <w:bCs/>
                <w:sz w:val="22"/>
                <w:szCs w:val="24"/>
              </w:rPr>
            </w:pPr>
          </w:p>
          <w:p w14:paraId="7CA9BF55" w14:textId="77777777" w:rsidR="00E866C5" w:rsidRPr="00B0427E" w:rsidRDefault="00E866C5">
            <w:pPr>
              <w:widowControl/>
              <w:tabs>
                <w:tab w:val="left" w:pos="0"/>
              </w:tabs>
              <w:suppressAutoHyphens/>
              <w:jc w:val="center"/>
              <w:rPr>
                <w:rFonts w:ascii="Arial" w:hAnsi="Arial" w:cs="Arial"/>
                <w:b/>
                <w:bCs/>
                <w:sz w:val="22"/>
                <w:szCs w:val="24"/>
              </w:rPr>
            </w:pPr>
          </w:p>
          <w:p w14:paraId="171E0B54" w14:textId="77777777" w:rsidR="00E866C5" w:rsidRPr="00B0427E" w:rsidRDefault="00E866C5">
            <w:pPr>
              <w:widowControl/>
              <w:tabs>
                <w:tab w:val="left" w:pos="0"/>
              </w:tabs>
              <w:suppressAutoHyphens/>
              <w:jc w:val="center"/>
              <w:rPr>
                <w:rFonts w:ascii="Arial" w:hAnsi="Arial" w:cs="Arial"/>
                <w:b/>
                <w:bCs/>
                <w:sz w:val="22"/>
                <w:szCs w:val="24"/>
              </w:rPr>
            </w:pPr>
          </w:p>
          <w:p w14:paraId="76A55B4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p w14:paraId="40AB6A6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686" w:type="dxa"/>
          </w:tcPr>
          <w:p w14:paraId="0B1D4FC7" w14:textId="77777777" w:rsidR="00E866C5" w:rsidRPr="00B0427E" w:rsidRDefault="00E866C5">
            <w:pPr>
              <w:widowControl/>
              <w:tabs>
                <w:tab w:val="left" w:pos="0"/>
              </w:tabs>
              <w:suppressAutoHyphens/>
              <w:jc w:val="center"/>
              <w:rPr>
                <w:rFonts w:ascii="Arial" w:hAnsi="Arial" w:cs="Arial"/>
                <w:b/>
                <w:bCs/>
                <w:sz w:val="22"/>
                <w:szCs w:val="24"/>
              </w:rPr>
            </w:pPr>
          </w:p>
          <w:p w14:paraId="7E8A49C6" w14:textId="77777777" w:rsidR="00E866C5" w:rsidRPr="00B0427E" w:rsidRDefault="00E866C5">
            <w:pPr>
              <w:widowControl/>
              <w:tabs>
                <w:tab w:val="left" w:pos="0"/>
              </w:tabs>
              <w:suppressAutoHyphens/>
              <w:jc w:val="center"/>
              <w:rPr>
                <w:rFonts w:ascii="Arial" w:hAnsi="Arial" w:cs="Arial"/>
                <w:b/>
                <w:bCs/>
                <w:sz w:val="22"/>
                <w:szCs w:val="24"/>
              </w:rPr>
            </w:pPr>
          </w:p>
          <w:p w14:paraId="1A3D31E2" w14:textId="77777777" w:rsidR="00E866C5" w:rsidRPr="00B0427E" w:rsidRDefault="00E866C5">
            <w:pPr>
              <w:widowControl/>
              <w:tabs>
                <w:tab w:val="left" w:pos="0"/>
              </w:tabs>
              <w:suppressAutoHyphens/>
              <w:jc w:val="center"/>
              <w:rPr>
                <w:rFonts w:ascii="Arial" w:hAnsi="Arial" w:cs="Arial"/>
                <w:b/>
                <w:bCs/>
                <w:sz w:val="22"/>
                <w:szCs w:val="24"/>
              </w:rPr>
            </w:pPr>
          </w:p>
          <w:p w14:paraId="38AF75CE" w14:textId="77777777" w:rsidR="00E866C5" w:rsidRPr="00B0427E" w:rsidRDefault="00E866C5">
            <w:pPr>
              <w:widowControl/>
              <w:tabs>
                <w:tab w:val="left" w:pos="0"/>
              </w:tabs>
              <w:suppressAutoHyphens/>
              <w:jc w:val="center"/>
              <w:rPr>
                <w:rFonts w:ascii="Arial" w:hAnsi="Arial" w:cs="Arial"/>
                <w:b/>
                <w:bCs/>
                <w:sz w:val="22"/>
                <w:szCs w:val="24"/>
              </w:rPr>
            </w:pPr>
          </w:p>
          <w:p w14:paraId="3E473D5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Qty</w:t>
            </w:r>
          </w:p>
        </w:tc>
        <w:tc>
          <w:tcPr>
            <w:tcW w:w="1626" w:type="dxa"/>
          </w:tcPr>
          <w:p w14:paraId="4E094D2F" w14:textId="77777777" w:rsidR="00E866C5" w:rsidRPr="00B0427E" w:rsidRDefault="00E866C5">
            <w:pPr>
              <w:widowControl/>
              <w:tabs>
                <w:tab w:val="left" w:pos="0"/>
              </w:tabs>
              <w:suppressAutoHyphens/>
              <w:jc w:val="center"/>
              <w:rPr>
                <w:rFonts w:ascii="Arial" w:hAnsi="Arial" w:cs="Arial"/>
                <w:b/>
                <w:bCs/>
                <w:sz w:val="22"/>
                <w:szCs w:val="24"/>
              </w:rPr>
            </w:pPr>
          </w:p>
          <w:p w14:paraId="55E2D359" w14:textId="77777777" w:rsidR="00E866C5" w:rsidRPr="00B0427E" w:rsidRDefault="00E866C5">
            <w:pPr>
              <w:widowControl/>
              <w:tabs>
                <w:tab w:val="left" w:pos="0"/>
              </w:tabs>
              <w:suppressAutoHyphens/>
              <w:jc w:val="center"/>
              <w:rPr>
                <w:rFonts w:ascii="Arial" w:hAnsi="Arial" w:cs="Arial"/>
                <w:b/>
                <w:bCs/>
                <w:sz w:val="22"/>
                <w:szCs w:val="24"/>
              </w:rPr>
            </w:pPr>
          </w:p>
          <w:p w14:paraId="79D2DDE9" w14:textId="77777777" w:rsidR="00E866C5" w:rsidRPr="00B0427E" w:rsidRDefault="00E866C5">
            <w:pPr>
              <w:widowControl/>
              <w:tabs>
                <w:tab w:val="left" w:pos="0"/>
              </w:tabs>
              <w:suppressAutoHyphens/>
              <w:jc w:val="center"/>
              <w:rPr>
                <w:rFonts w:ascii="Arial" w:hAnsi="Arial" w:cs="Arial"/>
                <w:b/>
                <w:bCs/>
                <w:sz w:val="22"/>
                <w:szCs w:val="24"/>
              </w:rPr>
            </w:pPr>
          </w:p>
          <w:p w14:paraId="2998390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Extended</w:t>
            </w:r>
          </w:p>
          <w:p w14:paraId="4FD0349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2117" w:type="dxa"/>
          </w:tcPr>
          <w:p w14:paraId="017E01B6" w14:textId="77777777" w:rsidR="00E866C5" w:rsidRPr="00B0427E" w:rsidRDefault="00E866C5">
            <w:pPr>
              <w:widowControl/>
              <w:tabs>
                <w:tab w:val="left" w:pos="0"/>
              </w:tabs>
              <w:suppressAutoHyphens/>
              <w:jc w:val="center"/>
              <w:rPr>
                <w:rFonts w:ascii="Arial" w:hAnsi="Arial" w:cs="Arial"/>
                <w:b/>
                <w:bCs/>
                <w:sz w:val="22"/>
                <w:szCs w:val="24"/>
              </w:rPr>
            </w:pPr>
          </w:p>
          <w:p w14:paraId="5A1464D4" w14:textId="77777777" w:rsidR="00E866C5" w:rsidRPr="00B0427E" w:rsidRDefault="00E866C5">
            <w:pPr>
              <w:widowControl/>
              <w:tabs>
                <w:tab w:val="left" w:pos="0"/>
              </w:tabs>
              <w:suppressAutoHyphens/>
              <w:jc w:val="center"/>
              <w:rPr>
                <w:rFonts w:ascii="Arial" w:hAnsi="Arial" w:cs="Arial"/>
                <w:b/>
                <w:bCs/>
                <w:sz w:val="22"/>
                <w:szCs w:val="24"/>
              </w:rPr>
            </w:pPr>
          </w:p>
          <w:p w14:paraId="5B6CFE52" w14:textId="77777777" w:rsidR="00E866C5" w:rsidRPr="00B0427E" w:rsidRDefault="00E866C5">
            <w:pPr>
              <w:widowControl/>
              <w:tabs>
                <w:tab w:val="left" w:pos="0"/>
              </w:tabs>
              <w:suppressAutoHyphens/>
              <w:jc w:val="center"/>
              <w:rPr>
                <w:rFonts w:ascii="Arial" w:hAnsi="Arial" w:cs="Arial"/>
                <w:b/>
                <w:bCs/>
                <w:sz w:val="22"/>
                <w:szCs w:val="24"/>
              </w:rPr>
            </w:pPr>
          </w:p>
          <w:p w14:paraId="7F6564E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Proposed</w:t>
            </w:r>
          </w:p>
          <w:p w14:paraId="6FDCFF4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Manufacturer</w:t>
            </w:r>
          </w:p>
        </w:tc>
        <w:tc>
          <w:tcPr>
            <w:tcW w:w="1117" w:type="dxa"/>
          </w:tcPr>
          <w:p w14:paraId="0C3B4A4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Delivery</w:t>
            </w:r>
          </w:p>
          <w:p w14:paraId="599C36EA"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t>
            </w:r>
          </w:p>
          <w:p w14:paraId="58F39BA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Weeks</w:t>
            </w:r>
          </w:p>
          <w:p w14:paraId="14A73E0C"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After</w:t>
            </w:r>
          </w:p>
          <w:p w14:paraId="6F0406C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 xml:space="preserve"> N-T-P*</w:t>
            </w:r>
          </w:p>
        </w:tc>
      </w:tr>
      <w:tr w:rsidR="00E866C5" w:rsidRPr="00B0427E" w14:paraId="334FC4C6" w14:textId="77777777" w:rsidTr="00F17465">
        <w:trPr>
          <w:trHeight w:val="1592"/>
        </w:trPr>
        <w:tc>
          <w:tcPr>
            <w:tcW w:w="895" w:type="dxa"/>
          </w:tcPr>
          <w:p w14:paraId="1A89808E"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401</w:t>
            </w:r>
          </w:p>
        </w:tc>
        <w:tc>
          <w:tcPr>
            <w:tcW w:w="1620" w:type="dxa"/>
          </w:tcPr>
          <w:p w14:paraId="28157B4A" w14:textId="77777777" w:rsidR="00E866C5" w:rsidRPr="00B0427E" w:rsidRDefault="00E866C5" w:rsidP="00E866C5">
            <w:pPr>
              <w:widowControl/>
              <w:jc w:val="center"/>
              <w:rPr>
                <w:rFonts w:ascii="Arial" w:hAnsi="Arial" w:cs="Arial"/>
                <w:snapToGrid/>
                <w:sz w:val="22"/>
                <w:szCs w:val="22"/>
              </w:rPr>
            </w:pPr>
            <w:r w:rsidRPr="00B0427E">
              <w:rPr>
                <w:rFonts w:ascii="Arial" w:hAnsi="Arial" w:cs="Arial"/>
                <w:snapToGrid/>
                <w:sz w:val="22"/>
                <w:szCs w:val="22"/>
              </w:rPr>
              <w:t>1000</w:t>
            </w:r>
          </w:p>
        </w:tc>
        <w:tc>
          <w:tcPr>
            <w:tcW w:w="3166" w:type="dxa"/>
            <w:shd w:val="clear" w:color="auto" w:fill="auto"/>
            <w:vAlign w:val="bottom"/>
          </w:tcPr>
          <w:p w14:paraId="5B278618" w14:textId="54CA6B04" w:rsidR="00E866C5" w:rsidRPr="00B0427E" w:rsidRDefault="009006A6" w:rsidP="00F17465">
            <w:pPr>
              <w:widowControl/>
              <w:jc w:val="both"/>
              <w:rPr>
                <w:rFonts w:ascii="Arial" w:hAnsi="Arial" w:cs="Arial"/>
                <w:snapToGrid/>
                <w:sz w:val="22"/>
                <w:szCs w:val="22"/>
              </w:rPr>
            </w:pPr>
            <w:r w:rsidRPr="009006A6">
              <w:rPr>
                <w:rFonts w:ascii="Arial" w:hAnsi="Arial" w:cs="Arial"/>
                <w:snapToGrid/>
                <w:sz w:val="22"/>
                <w:szCs w:val="22"/>
              </w:rPr>
              <w:t>3-Phase 69-12.47 kV, (delta-wye), 12/16/20 MVA 2 winding main power transformer with secondary load tap changer as described in Specification No. 33 73 13.01. F.O.B.  Monthill Substation 4095 E. Flamingo, Las Vegas, NV 89121</w:t>
            </w:r>
            <w:r>
              <w:rPr>
                <w:rFonts w:ascii="Arial" w:hAnsi="Arial" w:cs="Arial"/>
                <w:snapToGrid/>
                <w:sz w:val="22"/>
                <w:szCs w:val="22"/>
              </w:rPr>
              <w:t>.</w:t>
            </w:r>
          </w:p>
        </w:tc>
        <w:tc>
          <w:tcPr>
            <w:tcW w:w="722" w:type="dxa"/>
          </w:tcPr>
          <w:p w14:paraId="16503A1C"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Each</w:t>
            </w:r>
          </w:p>
        </w:tc>
        <w:tc>
          <w:tcPr>
            <w:tcW w:w="1535" w:type="dxa"/>
          </w:tcPr>
          <w:p w14:paraId="1ED21386" w14:textId="297C68FE" w:rsidR="00E866C5" w:rsidRPr="00B0427E" w:rsidRDefault="00E866C5">
            <w:pPr>
              <w:widowControl/>
              <w:tabs>
                <w:tab w:val="left" w:pos="0"/>
              </w:tabs>
              <w:suppressAutoHyphens/>
              <w:rPr>
                <w:rFonts w:ascii="Arial" w:hAnsi="Arial" w:cs="Arial"/>
                <w:sz w:val="22"/>
                <w:szCs w:val="24"/>
              </w:rPr>
            </w:pPr>
          </w:p>
        </w:tc>
        <w:tc>
          <w:tcPr>
            <w:tcW w:w="686" w:type="dxa"/>
          </w:tcPr>
          <w:p w14:paraId="7C43BCDD" w14:textId="24D4A394" w:rsidR="00E866C5" w:rsidRPr="00B0427E" w:rsidRDefault="00E866C5">
            <w:pPr>
              <w:widowControl/>
              <w:tabs>
                <w:tab w:val="left" w:pos="0"/>
              </w:tabs>
              <w:suppressAutoHyphens/>
              <w:jc w:val="center"/>
              <w:rPr>
                <w:rFonts w:ascii="Arial" w:hAnsi="Arial" w:cs="Arial"/>
                <w:sz w:val="22"/>
                <w:szCs w:val="24"/>
              </w:rPr>
            </w:pPr>
          </w:p>
        </w:tc>
        <w:tc>
          <w:tcPr>
            <w:tcW w:w="1626" w:type="dxa"/>
          </w:tcPr>
          <w:p w14:paraId="4DB16B89" w14:textId="0C942D4D" w:rsidR="00E866C5" w:rsidRPr="00B0427E" w:rsidRDefault="00E866C5">
            <w:pPr>
              <w:widowControl/>
              <w:tabs>
                <w:tab w:val="left" w:pos="0"/>
              </w:tabs>
              <w:suppressAutoHyphens/>
              <w:rPr>
                <w:rFonts w:ascii="Arial" w:hAnsi="Arial" w:cs="Arial"/>
                <w:sz w:val="22"/>
                <w:szCs w:val="24"/>
              </w:rPr>
            </w:pPr>
          </w:p>
        </w:tc>
        <w:tc>
          <w:tcPr>
            <w:tcW w:w="2117" w:type="dxa"/>
          </w:tcPr>
          <w:p w14:paraId="2A774D59" w14:textId="2B9A8FDB" w:rsidR="00E866C5" w:rsidRPr="00B0427E" w:rsidRDefault="00E866C5">
            <w:pPr>
              <w:widowControl/>
              <w:tabs>
                <w:tab w:val="left" w:pos="0"/>
              </w:tabs>
              <w:suppressAutoHyphens/>
              <w:rPr>
                <w:rFonts w:ascii="Arial" w:hAnsi="Arial" w:cs="Arial"/>
                <w:sz w:val="22"/>
                <w:szCs w:val="24"/>
              </w:rPr>
            </w:pPr>
          </w:p>
        </w:tc>
        <w:tc>
          <w:tcPr>
            <w:tcW w:w="1117" w:type="dxa"/>
          </w:tcPr>
          <w:p w14:paraId="3DDF1C5C" w14:textId="638D96D4" w:rsidR="00E866C5" w:rsidRPr="00B0427E" w:rsidRDefault="00E866C5">
            <w:pPr>
              <w:widowControl/>
              <w:tabs>
                <w:tab w:val="left" w:pos="0"/>
              </w:tabs>
              <w:suppressAutoHyphens/>
              <w:rPr>
                <w:rFonts w:ascii="Arial" w:hAnsi="Arial" w:cs="Arial"/>
                <w:sz w:val="22"/>
                <w:szCs w:val="24"/>
              </w:rPr>
            </w:pPr>
          </w:p>
        </w:tc>
      </w:tr>
      <w:tr w:rsidR="00E866C5" w:rsidRPr="00B0427E" w14:paraId="7054C678" w14:textId="77777777" w:rsidTr="00956B74">
        <w:tc>
          <w:tcPr>
            <w:tcW w:w="2515" w:type="dxa"/>
            <w:gridSpan w:val="2"/>
          </w:tcPr>
          <w:p w14:paraId="65CCABB7" w14:textId="77777777" w:rsidR="00E866C5" w:rsidRPr="00B0427E" w:rsidRDefault="00E866C5">
            <w:pPr>
              <w:widowControl/>
              <w:rPr>
                <w:rFonts w:ascii="Arial" w:hAnsi="Arial" w:cs="Arial"/>
                <w:snapToGrid/>
                <w:sz w:val="22"/>
                <w:szCs w:val="22"/>
              </w:rPr>
            </w:pPr>
          </w:p>
          <w:p w14:paraId="77E47324" w14:textId="77777777" w:rsidR="00E866C5" w:rsidRPr="00B0427E" w:rsidRDefault="00E866C5">
            <w:pPr>
              <w:widowControl/>
              <w:rPr>
                <w:rFonts w:ascii="Arial" w:hAnsi="Arial" w:cs="Arial"/>
                <w:b/>
                <w:snapToGrid/>
                <w:szCs w:val="24"/>
              </w:rPr>
            </w:pPr>
            <w:r w:rsidRPr="00B0427E">
              <w:rPr>
                <w:rFonts w:ascii="Arial" w:hAnsi="Arial" w:cs="Arial"/>
                <w:b/>
                <w:snapToGrid/>
                <w:szCs w:val="24"/>
              </w:rPr>
              <w:t>CONTRACT PRICE</w:t>
            </w:r>
          </w:p>
          <w:p w14:paraId="12222491" w14:textId="77777777" w:rsidR="00E866C5" w:rsidRPr="00B0427E" w:rsidRDefault="00E866C5">
            <w:pPr>
              <w:widowControl/>
              <w:rPr>
                <w:rFonts w:ascii="Arial" w:hAnsi="Arial" w:cs="Arial"/>
                <w:snapToGrid/>
                <w:sz w:val="22"/>
                <w:szCs w:val="22"/>
              </w:rPr>
            </w:pPr>
          </w:p>
        </w:tc>
        <w:tc>
          <w:tcPr>
            <w:tcW w:w="6109" w:type="dxa"/>
            <w:gridSpan w:val="4"/>
            <w:shd w:val="clear" w:color="auto" w:fill="E6E6E6"/>
          </w:tcPr>
          <w:p w14:paraId="42E18526" w14:textId="77777777" w:rsidR="00E866C5" w:rsidRPr="00B0427E" w:rsidRDefault="00E866C5" w:rsidP="00DF294A">
            <w:pPr>
              <w:widowControl/>
              <w:tabs>
                <w:tab w:val="left" w:pos="0"/>
              </w:tabs>
              <w:suppressAutoHyphens/>
              <w:jc w:val="center"/>
              <w:rPr>
                <w:rFonts w:ascii="Arial" w:hAnsi="Arial" w:cs="Arial"/>
                <w:sz w:val="22"/>
                <w:szCs w:val="24"/>
              </w:rPr>
            </w:pPr>
          </w:p>
        </w:tc>
        <w:tc>
          <w:tcPr>
            <w:tcW w:w="1620" w:type="dxa"/>
          </w:tcPr>
          <w:p w14:paraId="60BDDEAA" w14:textId="77777777" w:rsidR="00E866C5" w:rsidRPr="00B0427E" w:rsidRDefault="00E866C5">
            <w:pPr>
              <w:widowControl/>
              <w:tabs>
                <w:tab w:val="left" w:pos="0"/>
              </w:tabs>
              <w:suppressAutoHyphens/>
              <w:rPr>
                <w:rFonts w:ascii="Arial" w:hAnsi="Arial" w:cs="Arial"/>
                <w:sz w:val="22"/>
                <w:szCs w:val="24"/>
              </w:rPr>
            </w:pPr>
          </w:p>
        </w:tc>
        <w:tc>
          <w:tcPr>
            <w:tcW w:w="3240" w:type="dxa"/>
            <w:gridSpan w:val="2"/>
            <w:shd w:val="clear" w:color="auto" w:fill="E0E0E0"/>
          </w:tcPr>
          <w:p w14:paraId="6F14141E" w14:textId="77777777" w:rsidR="00E866C5" w:rsidRPr="00B0427E" w:rsidRDefault="00E866C5">
            <w:pPr>
              <w:widowControl/>
              <w:tabs>
                <w:tab w:val="left" w:pos="0"/>
              </w:tabs>
              <w:suppressAutoHyphens/>
              <w:rPr>
                <w:rFonts w:ascii="Arial" w:hAnsi="Arial" w:cs="Arial"/>
                <w:sz w:val="22"/>
                <w:szCs w:val="24"/>
              </w:rPr>
            </w:pPr>
          </w:p>
        </w:tc>
      </w:tr>
    </w:tbl>
    <w:p w14:paraId="7F4EE84B" w14:textId="77777777" w:rsidR="00DF0748" w:rsidRPr="00B0427E" w:rsidRDefault="00DF0748">
      <w:pPr>
        <w:rPr>
          <w:rFonts w:ascii="Arial" w:hAnsi="Arial" w:cs="Arial"/>
          <w:sz w:val="20"/>
        </w:rPr>
      </w:pPr>
      <w:r w:rsidRPr="00B0427E">
        <w:rPr>
          <w:rFonts w:ascii="Arial" w:hAnsi="Arial" w:cs="Arial"/>
          <w:sz w:val="20"/>
        </w:rPr>
        <w:t>*Notice-to-Proceed.</w:t>
      </w:r>
    </w:p>
    <w:p w14:paraId="11328B72" w14:textId="77777777" w:rsidR="00DF0748" w:rsidRPr="00B0427E" w:rsidRDefault="00DF0748">
      <w:pPr>
        <w:jc w:val="both"/>
        <w:rPr>
          <w:rFonts w:ascii="Arial" w:hAnsi="Arial" w:cs="Arial"/>
          <w:szCs w:val="24"/>
        </w:rPr>
      </w:pPr>
    </w:p>
    <w:p w14:paraId="5B1C542D" w14:textId="77777777" w:rsidR="00DF0748" w:rsidRPr="00B0427E" w:rsidRDefault="00DF0748">
      <w:pPr>
        <w:ind w:left="1440" w:hanging="720"/>
        <w:jc w:val="both"/>
        <w:rPr>
          <w:rFonts w:ascii="Arial" w:hAnsi="Arial" w:cs="Arial"/>
          <w:szCs w:val="24"/>
        </w:rPr>
      </w:pPr>
    </w:p>
    <w:p w14:paraId="68D6324A" w14:textId="77777777" w:rsidR="00DF0748" w:rsidRPr="00B0427E" w:rsidRDefault="00DF0748">
      <w:pPr>
        <w:pStyle w:val="BodyTextIndent"/>
        <w:ind w:left="720" w:firstLine="0"/>
        <w:jc w:val="left"/>
        <w:rPr>
          <w:rFonts w:ascii="Arial" w:hAnsi="Arial" w:cs="Arial"/>
          <w:szCs w:val="24"/>
        </w:rPr>
        <w:sectPr w:rsidR="00DF0748" w:rsidRPr="00B0427E" w:rsidSect="00AE5E25">
          <w:footnotePr>
            <w:pos w:val="sectEnd"/>
          </w:footnotePr>
          <w:endnotePr>
            <w:numFmt w:val="decimal"/>
            <w:numStart w:val="0"/>
          </w:endnotePr>
          <w:pgSz w:w="15840" w:h="12240" w:orient="landscape"/>
          <w:pgMar w:top="1440" w:right="1440" w:bottom="1440" w:left="1440" w:header="720" w:footer="225" w:gutter="0"/>
          <w:cols w:space="720"/>
          <w:docGrid w:linePitch="360"/>
        </w:sectPr>
      </w:pPr>
    </w:p>
    <w:p w14:paraId="70E1B45A" w14:textId="77777777" w:rsidR="004F718C" w:rsidRPr="00B0427E" w:rsidRDefault="004F718C" w:rsidP="004F718C">
      <w:pPr>
        <w:ind w:left="720" w:hanging="720"/>
        <w:jc w:val="both"/>
        <w:rPr>
          <w:rFonts w:ascii="Arial" w:hAnsi="Arial" w:cs="Arial"/>
          <w:b/>
          <w:bCs/>
          <w:szCs w:val="24"/>
        </w:rPr>
      </w:pPr>
      <w:r w:rsidRPr="00B0427E">
        <w:rPr>
          <w:rFonts w:ascii="Arial" w:hAnsi="Arial" w:cs="Arial"/>
          <w:b/>
          <w:bCs/>
          <w:szCs w:val="24"/>
        </w:rPr>
        <w:lastRenderedPageBreak/>
        <w:t>6.</w:t>
      </w:r>
      <w:r w:rsidRPr="00B0427E">
        <w:rPr>
          <w:rFonts w:ascii="Arial" w:hAnsi="Arial" w:cs="Arial"/>
          <w:b/>
          <w:bCs/>
          <w:szCs w:val="24"/>
        </w:rPr>
        <w:tab/>
        <w:t>Delivery Schedule.</w:t>
      </w:r>
    </w:p>
    <w:p w14:paraId="1DD0CFBE" w14:textId="77777777" w:rsidR="004F718C" w:rsidRPr="00B0427E" w:rsidRDefault="004F718C" w:rsidP="004F718C">
      <w:pPr>
        <w:ind w:left="1440" w:hanging="720"/>
        <w:jc w:val="both"/>
        <w:rPr>
          <w:rFonts w:ascii="Arial" w:hAnsi="Arial" w:cs="Arial"/>
          <w:szCs w:val="24"/>
        </w:rPr>
      </w:pPr>
    </w:p>
    <w:p w14:paraId="6EBE66FD" w14:textId="77777777" w:rsidR="00DF0748" w:rsidRPr="00B0427E" w:rsidRDefault="004F718C" w:rsidP="00C66678">
      <w:pPr>
        <w:widowControl/>
        <w:tabs>
          <w:tab w:val="left" w:pos="0"/>
        </w:tabs>
        <w:suppressAutoHyphens/>
        <w:jc w:val="both"/>
        <w:rPr>
          <w:rFonts w:ascii="Arial" w:hAnsi="Arial" w:cs="Arial"/>
          <w:szCs w:val="24"/>
        </w:rPr>
      </w:pPr>
      <w:r w:rsidRPr="00B0427E">
        <w:rPr>
          <w:rFonts w:ascii="Arial" w:hAnsi="Arial" w:cs="Arial"/>
        </w:rPr>
        <w:t>Bidder agrees that the Equipment will be delivered on or before the above stated delivery dates, which dates comply with the times specified in the Contract Documents.</w:t>
      </w:r>
    </w:p>
    <w:p w14:paraId="1981F63E" w14:textId="77777777" w:rsidR="004F718C" w:rsidRPr="00B0427E" w:rsidRDefault="004F718C" w:rsidP="00C66678">
      <w:pPr>
        <w:pStyle w:val="BodyTextIndent"/>
        <w:ind w:left="360"/>
        <w:rPr>
          <w:rFonts w:ascii="Arial" w:hAnsi="Arial" w:cs="Arial"/>
          <w:b/>
          <w:bCs/>
          <w:szCs w:val="24"/>
        </w:rPr>
      </w:pPr>
    </w:p>
    <w:p w14:paraId="29D06597" w14:textId="77777777" w:rsidR="004F718C" w:rsidRPr="00B0427E" w:rsidRDefault="004F718C">
      <w:pPr>
        <w:pStyle w:val="BodyTextIndent"/>
        <w:ind w:left="360"/>
        <w:rPr>
          <w:rFonts w:ascii="Arial" w:hAnsi="Arial" w:cs="Arial"/>
          <w:b/>
          <w:bCs/>
          <w:szCs w:val="24"/>
        </w:rPr>
      </w:pPr>
    </w:p>
    <w:p w14:paraId="3AD62D1E" w14:textId="77777777" w:rsidR="00DF0748" w:rsidRPr="00B0427E" w:rsidRDefault="00670A70">
      <w:pPr>
        <w:pStyle w:val="BodyTextIndent"/>
        <w:ind w:left="360"/>
        <w:rPr>
          <w:rFonts w:ascii="Arial" w:hAnsi="Arial" w:cs="Arial"/>
          <w:b/>
          <w:bCs/>
          <w:szCs w:val="24"/>
        </w:rPr>
      </w:pPr>
      <w:r w:rsidRPr="00B0427E">
        <w:rPr>
          <w:rFonts w:ascii="Arial" w:hAnsi="Arial" w:cs="Arial"/>
          <w:b/>
          <w:bCs/>
          <w:szCs w:val="24"/>
        </w:rPr>
        <w:t>SIGNATURE</w:t>
      </w:r>
      <w:r w:rsidR="00DF0748" w:rsidRPr="00B0427E">
        <w:rPr>
          <w:rFonts w:ascii="Arial" w:hAnsi="Arial" w:cs="Arial"/>
          <w:b/>
          <w:bCs/>
          <w:szCs w:val="24"/>
        </w:rPr>
        <w:t xml:space="preserve"> OF BIDDER</w:t>
      </w:r>
    </w:p>
    <w:p w14:paraId="458DBAE1" w14:textId="77777777" w:rsidR="00DF0748" w:rsidRPr="00B0427E" w:rsidRDefault="00DF0748">
      <w:pPr>
        <w:widowControl/>
        <w:tabs>
          <w:tab w:val="left" w:pos="0"/>
        </w:tabs>
        <w:suppressAutoHyphens/>
        <w:rPr>
          <w:rFonts w:ascii="Arial" w:hAnsi="Arial" w:cs="Arial"/>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1067"/>
        <w:gridCol w:w="1575"/>
        <w:gridCol w:w="179"/>
        <w:gridCol w:w="577"/>
        <w:gridCol w:w="465"/>
        <w:gridCol w:w="2802"/>
        <w:gridCol w:w="1002"/>
      </w:tblGrid>
      <w:tr w:rsidR="00DF0748" w:rsidRPr="00B0427E" w14:paraId="51F29507" w14:textId="77777777">
        <w:tc>
          <w:tcPr>
            <w:tcW w:w="2340" w:type="dxa"/>
            <w:gridSpan w:val="2"/>
            <w:tcBorders>
              <w:top w:val="nil"/>
              <w:left w:val="nil"/>
              <w:bottom w:val="nil"/>
              <w:right w:val="nil"/>
            </w:tcBorders>
          </w:tcPr>
          <w:p w14:paraId="6947218D"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8DF19ED" w14:textId="49E02DCA" w:rsidR="00DF0748" w:rsidRPr="00B0427E" w:rsidRDefault="00DF0748">
            <w:pPr>
              <w:widowControl/>
              <w:tabs>
                <w:tab w:val="left" w:pos="0"/>
              </w:tabs>
              <w:suppressAutoHyphens/>
              <w:rPr>
                <w:rFonts w:ascii="Arial" w:hAnsi="Arial" w:cs="Arial"/>
                <w:szCs w:val="24"/>
              </w:rPr>
            </w:pPr>
          </w:p>
        </w:tc>
      </w:tr>
      <w:tr w:rsidR="00DF0748" w:rsidRPr="00B0427E" w14:paraId="3227868C" w14:textId="77777777">
        <w:tc>
          <w:tcPr>
            <w:tcW w:w="2340" w:type="dxa"/>
            <w:gridSpan w:val="2"/>
            <w:tcBorders>
              <w:top w:val="nil"/>
              <w:left w:val="nil"/>
              <w:bottom w:val="nil"/>
              <w:right w:val="nil"/>
            </w:tcBorders>
          </w:tcPr>
          <w:p w14:paraId="624C180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1C422F91"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(Corporation Name)</w:t>
            </w:r>
          </w:p>
        </w:tc>
      </w:tr>
      <w:tr w:rsidR="00DF0748" w:rsidRPr="00B0427E" w14:paraId="3528031B" w14:textId="77777777">
        <w:tc>
          <w:tcPr>
            <w:tcW w:w="2340" w:type="dxa"/>
            <w:gridSpan w:val="2"/>
            <w:tcBorders>
              <w:top w:val="nil"/>
              <w:left w:val="nil"/>
              <w:bottom w:val="nil"/>
              <w:right w:val="nil"/>
            </w:tcBorders>
          </w:tcPr>
          <w:p w14:paraId="31617D88" w14:textId="77777777" w:rsidR="00DF0748" w:rsidRPr="00B0427E" w:rsidRDefault="00DF0748">
            <w:pPr>
              <w:widowControl/>
              <w:tabs>
                <w:tab w:val="left" w:pos="0"/>
              </w:tabs>
              <w:suppressAutoHyphens/>
              <w:jc w:val="right"/>
              <w:rPr>
                <w:rFonts w:ascii="Arial" w:hAnsi="Arial" w:cs="Arial"/>
                <w:szCs w:val="24"/>
              </w:rPr>
            </w:pPr>
          </w:p>
          <w:p w14:paraId="041987A0"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274C7F6" w14:textId="77777777" w:rsidR="00DF0748" w:rsidRPr="00B0427E" w:rsidRDefault="00DF0748">
            <w:pPr>
              <w:widowControl/>
              <w:tabs>
                <w:tab w:val="left" w:pos="0"/>
              </w:tabs>
              <w:suppressAutoHyphens/>
              <w:jc w:val="center"/>
              <w:rPr>
                <w:rFonts w:ascii="Arial" w:hAnsi="Arial" w:cs="Arial"/>
                <w:szCs w:val="24"/>
              </w:rPr>
            </w:pPr>
          </w:p>
        </w:tc>
      </w:tr>
      <w:tr w:rsidR="00DF0748" w:rsidRPr="00B0427E" w14:paraId="16F17112" w14:textId="77777777">
        <w:tc>
          <w:tcPr>
            <w:tcW w:w="2340" w:type="dxa"/>
            <w:gridSpan w:val="2"/>
            <w:tcBorders>
              <w:top w:val="nil"/>
              <w:left w:val="nil"/>
              <w:bottom w:val="nil"/>
              <w:right w:val="nil"/>
            </w:tcBorders>
          </w:tcPr>
          <w:p w14:paraId="5B0BFB5F"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75B7602C"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(Signature of Authorized Person)</w:t>
            </w:r>
          </w:p>
        </w:tc>
      </w:tr>
      <w:tr w:rsidR="00DF0748" w:rsidRPr="00B0427E" w14:paraId="2B22D1D5" w14:textId="77777777" w:rsidTr="004455FA">
        <w:tc>
          <w:tcPr>
            <w:tcW w:w="2340" w:type="dxa"/>
            <w:gridSpan w:val="2"/>
            <w:tcBorders>
              <w:top w:val="nil"/>
              <w:left w:val="nil"/>
              <w:bottom w:val="nil"/>
              <w:right w:val="nil"/>
            </w:tcBorders>
          </w:tcPr>
          <w:p w14:paraId="478B8765" w14:textId="77777777" w:rsidR="00DF0748" w:rsidRPr="00B0427E" w:rsidRDefault="00DF0748">
            <w:pPr>
              <w:widowControl/>
              <w:tabs>
                <w:tab w:val="left" w:pos="0"/>
              </w:tabs>
              <w:suppressAutoHyphens/>
              <w:rPr>
                <w:rFonts w:ascii="Arial" w:hAnsi="Arial" w:cs="Arial"/>
                <w:szCs w:val="24"/>
              </w:rPr>
            </w:pPr>
          </w:p>
          <w:p w14:paraId="4ED60EF3"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nil"/>
              <w:left w:val="nil"/>
              <w:bottom w:val="single" w:sz="4" w:space="0" w:color="auto"/>
              <w:right w:val="nil"/>
            </w:tcBorders>
            <w:vAlign w:val="bottom"/>
          </w:tcPr>
          <w:p w14:paraId="05085147" w14:textId="38497201" w:rsidR="00DF0748" w:rsidRPr="00B0427E" w:rsidRDefault="00DF0748">
            <w:pPr>
              <w:widowControl/>
              <w:tabs>
                <w:tab w:val="left" w:pos="0"/>
              </w:tabs>
              <w:suppressAutoHyphens/>
              <w:jc w:val="center"/>
              <w:rPr>
                <w:rFonts w:ascii="Arial" w:hAnsi="Arial" w:cs="Arial"/>
                <w:szCs w:val="24"/>
              </w:rPr>
            </w:pPr>
          </w:p>
        </w:tc>
      </w:tr>
      <w:tr w:rsidR="00DF0748" w:rsidRPr="00B0427E" w14:paraId="2D04ADCD" w14:textId="77777777" w:rsidTr="004455FA">
        <w:tc>
          <w:tcPr>
            <w:tcW w:w="2340" w:type="dxa"/>
            <w:gridSpan w:val="2"/>
            <w:tcBorders>
              <w:top w:val="nil"/>
              <w:left w:val="nil"/>
              <w:bottom w:val="nil"/>
              <w:right w:val="nil"/>
            </w:tcBorders>
          </w:tcPr>
          <w:p w14:paraId="71D8A55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vAlign w:val="bottom"/>
          </w:tcPr>
          <w:p w14:paraId="1F4B7643"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(Printed Name and Title)</w:t>
            </w:r>
          </w:p>
        </w:tc>
      </w:tr>
      <w:tr w:rsidR="00DF0748" w:rsidRPr="00B0427E" w14:paraId="4D6E76BB" w14:textId="77777777">
        <w:trPr>
          <w:cantSplit/>
        </w:trPr>
        <w:tc>
          <w:tcPr>
            <w:tcW w:w="9108" w:type="dxa"/>
            <w:gridSpan w:val="8"/>
            <w:tcBorders>
              <w:top w:val="nil"/>
              <w:left w:val="nil"/>
              <w:bottom w:val="nil"/>
              <w:right w:val="nil"/>
            </w:tcBorders>
          </w:tcPr>
          <w:p w14:paraId="278C5390" w14:textId="77777777" w:rsidR="00DF0748" w:rsidRPr="00B0427E" w:rsidRDefault="00DF0748">
            <w:pPr>
              <w:pStyle w:val="EndnoteText"/>
              <w:widowControl/>
              <w:tabs>
                <w:tab w:val="left" w:pos="0"/>
              </w:tabs>
              <w:suppressAutoHyphens/>
              <w:rPr>
                <w:rFonts w:ascii="Arial" w:hAnsi="Arial" w:cs="Arial"/>
                <w:sz w:val="24"/>
              </w:rPr>
            </w:pPr>
            <w:r w:rsidRPr="00B0427E">
              <w:rPr>
                <w:rFonts w:ascii="Arial" w:hAnsi="Arial" w:cs="Arial"/>
                <w:sz w:val="24"/>
              </w:rPr>
              <w:t>Business Address:</w:t>
            </w:r>
          </w:p>
        </w:tc>
      </w:tr>
      <w:tr w:rsidR="00DF0748" w:rsidRPr="00B0427E" w14:paraId="45FA6B0A" w14:textId="77777777">
        <w:trPr>
          <w:cantSplit/>
        </w:trPr>
        <w:tc>
          <w:tcPr>
            <w:tcW w:w="4728" w:type="dxa"/>
            <w:gridSpan w:val="5"/>
            <w:tcBorders>
              <w:top w:val="nil"/>
              <w:left w:val="nil"/>
              <w:bottom w:val="single" w:sz="4" w:space="0" w:color="auto"/>
              <w:right w:val="nil"/>
            </w:tcBorders>
          </w:tcPr>
          <w:p w14:paraId="21CDBF59" w14:textId="74A75F1C" w:rsidR="00DF0748" w:rsidRPr="00B0427E" w:rsidRDefault="00DF0748">
            <w:pPr>
              <w:pStyle w:val="EndnoteText"/>
              <w:widowControl/>
              <w:tabs>
                <w:tab w:val="left" w:pos="0"/>
              </w:tabs>
              <w:suppressAutoHyphens/>
              <w:spacing w:before="120"/>
              <w:rPr>
                <w:rFonts w:ascii="Arial" w:hAnsi="Arial" w:cs="Arial"/>
                <w:sz w:val="24"/>
              </w:rPr>
            </w:pPr>
          </w:p>
        </w:tc>
        <w:tc>
          <w:tcPr>
            <w:tcW w:w="4380" w:type="dxa"/>
            <w:gridSpan w:val="3"/>
            <w:tcBorders>
              <w:top w:val="nil"/>
              <w:left w:val="nil"/>
              <w:bottom w:val="nil"/>
              <w:right w:val="nil"/>
            </w:tcBorders>
          </w:tcPr>
          <w:p w14:paraId="6D3283E2" w14:textId="77777777" w:rsidR="00DF0748" w:rsidRPr="00B0427E" w:rsidRDefault="00DF0748">
            <w:pPr>
              <w:widowControl/>
              <w:tabs>
                <w:tab w:val="left" w:pos="0"/>
              </w:tabs>
              <w:suppressAutoHyphens/>
              <w:rPr>
                <w:rFonts w:ascii="Arial" w:hAnsi="Arial" w:cs="Arial"/>
                <w:szCs w:val="24"/>
              </w:rPr>
            </w:pPr>
          </w:p>
        </w:tc>
      </w:tr>
      <w:tr w:rsidR="00DF0748" w:rsidRPr="00B0427E" w14:paraId="4FB65E20" w14:textId="77777777">
        <w:trPr>
          <w:cantSplit/>
        </w:trPr>
        <w:tc>
          <w:tcPr>
            <w:tcW w:w="4728" w:type="dxa"/>
            <w:gridSpan w:val="5"/>
            <w:tcBorders>
              <w:top w:val="single" w:sz="4" w:space="0" w:color="auto"/>
              <w:left w:val="nil"/>
              <w:bottom w:val="single" w:sz="4" w:space="0" w:color="auto"/>
              <w:right w:val="nil"/>
            </w:tcBorders>
          </w:tcPr>
          <w:p w14:paraId="32E934E0" w14:textId="53F8B1B4"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379E51D6" w14:textId="77777777" w:rsidR="00DF0748" w:rsidRPr="00B0427E" w:rsidRDefault="00DF0748">
            <w:pPr>
              <w:widowControl/>
              <w:tabs>
                <w:tab w:val="left" w:pos="0"/>
              </w:tabs>
              <w:suppressAutoHyphens/>
              <w:rPr>
                <w:rFonts w:ascii="Arial" w:hAnsi="Arial" w:cs="Arial"/>
                <w:szCs w:val="24"/>
              </w:rPr>
            </w:pPr>
          </w:p>
        </w:tc>
      </w:tr>
      <w:tr w:rsidR="00DF0748" w:rsidRPr="00B0427E" w14:paraId="4CCF8D84" w14:textId="77777777">
        <w:trPr>
          <w:cantSplit/>
        </w:trPr>
        <w:tc>
          <w:tcPr>
            <w:tcW w:w="4728" w:type="dxa"/>
            <w:gridSpan w:val="5"/>
            <w:tcBorders>
              <w:top w:val="single" w:sz="4" w:space="0" w:color="auto"/>
              <w:left w:val="nil"/>
              <w:bottom w:val="single" w:sz="4" w:space="0" w:color="auto"/>
              <w:right w:val="nil"/>
            </w:tcBorders>
          </w:tcPr>
          <w:p w14:paraId="2245D43C" w14:textId="67301C9C"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6BEBB6C5" w14:textId="77777777" w:rsidR="00DF0748" w:rsidRPr="00B0427E" w:rsidRDefault="00DF0748">
            <w:pPr>
              <w:widowControl/>
              <w:tabs>
                <w:tab w:val="left" w:pos="0"/>
              </w:tabs>
              <w:suppressAutoHyphens/>
              <w:rPr>
                <w:rFonts w:ascii="Arial" w:hAnsi="Arial" w:cs="Arial"/>
                <w:szCs w:val="24"/>
              </w:rPr>
            </w:pPr>
          </w:p>
        </w:tc>
      </w:tr>
      <w:tr w:rsidR="00DF0748" w:rsidRPr="00B0427E" w14:paraId="0A1479C5" w14:textId="77777777">
        <w:trPr>
          <w:cantSplit/>
        </w:trPr>
        <w:tc>
          <w:tcPr>
            <w:tcW w:w="9108" w:type="dxa"/>
            <w:gridSpan w:val="8"/>
            <w:tcBorders>
              <w:top w:val="nil"/>
              <w:left w:val="nil"/>
              <w:bottom w:val="nil"/>
              <w:right w:val="nil"/>
            </w:tcBorders>
          </w:tcPr>
          <w:p w14:paraId="5174D4CC" w14:textId="77777777" w:rsidR="00DF0748" w:rsidRPr="00B0427E" w:rsidRDefault="00DF0748">
            <w:pPr>
              <w:widowControl/>
              <w:tabs>
                <w:tab w:val="left" w:pos="0"/>
              </w:tabs>
              <w:suppressAutoHyphens/>
              <w:rPr>
                <w:rFonts w:ascii="Arial" w:hAnsi="Arial" w:cs="Arial"/>
                <w:szCs w:val="24"/>
              </w:rPr>
            </w:pPr>
          </w:p>
        </w:tc>
      </w:tr>
      <w:tr w:rsidR="002C2849" w:rsidRPr="00B0427E" w14:paraId="0BA4BB37" w14:textId="77777777" w:rsidTr="004455FA">
        <w:trPr>
          <w:cantSplit/>
        </w:trPr>
        <w:tc>
          <w:tcPr>
            <w:tcW w:w="1236" w:type="dxa"/>
            <w:tcBorders>
              <w:top w:val="nil"/>
              <w:left w:val="nil"/>
              <w:bottom w:val="nil"/>
              <w:right w:val="nil"/>
            </w:tcBorders>
          </w:tcPr>
          <w:p w14:paraId="4E901E02"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Phone No.</w:t>
            </w:r>
          </w:p>
        </w:tc>
        <w:tc>
          <w:tcPr>
            <w:tcW w:w="2724" w:type="dxa"/>
            <w:gridSpan w:val="2"/>
            <w:tcBorders>
              <w:top w:val="nil"/>
              <w:left w:val="nil"/>
              <w:bottom w:val="single" w:sz="4" w:space="0" w:color="auto"/>
              <w:right w:val="nil"/>
            </w:tcBorders>
            <w:vAlign w:val="bottom"/>
          </w:tcPr>
          <w:p w14:paraId="09DC0959" w14:textId="3BC676EC" w:rsidR="00DF0748" w:rsidRPr="00B0427E" w:rsidRDefault="00DF0748">
            <w:pPr>
              <w:pStyle w:val="EndnoteText"/>
              <w:widowControl/>
              <w:tabs>
                <w:tab w:val="left" w:pos="0"/>
              </w:tabs>
              <w:suppressAutoHyphens/>
              <w:rPr>
                <w:rFonts w:ascii="Arial" w:hAnsi="Arial" w:cs="Arial"/>
                <w:sz w:val="24"/>
              </w:rPr>
            </w:pPr>
          </w:p>
        </w:tc>
        <w:tc>
          <w:tcPr>
            <w:tcW w:w="1243" w:type="dxa"/>
            <w:gridSpan w:val="3"/>
            <w:tcBorders>
              <w:top w:val="nil"/>
              <w:left w:val="nil"/>
              <w:bottom w:val="nil"/>
              <w:right w:val="nil"/>
            </w:tcBorders>
          </w:tcPr>
          <w:p w14:paraId="595F4DE8"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Fax No.</w:t>
            </w:r>
          </w:p>
        </w:tc>
        <w:tc>
          <w:tcPr>
            <w:tcW w:w="2880" w:type="dxa"/>
            <w:tcBorders>
              <w:top w:val="nil"/>
              <w:left w:val="nil"/>
              <w:bottom w:val="single" w:sz="4" w:space="0" w:color="auto"/>
              <w:right w:val="nil"/>
            </w:tcBorders>
            <w:vAlign w:val="bottom"/>
          </w:tcPr>
          <w:p w14:paraId="383CAE6C" w14:textId="47CD04F0"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0AFC49B7" w14:textId="77777777" w:rsidR="00DF0748" w:rsidRPr="00B0427E" w:rsidRDefault="00DF0748">
            <w:pPr>
              <w:widowControl/>
              <w:tabs>
                <w:tab w:val="left" w:pos="0"/>
              </w:tabs>
              <w:suppressAutoHyphens/>
              <w:rPr>
                <w:rFonts w:ascii="Arial" w:hAnsi="Arial" w:cs="Arial"/>
                <w:szCs w:val="24"/>
              </w:rPr>
            </w:pPr>
          </w:p>
        </w:tc>
      </w:tr>
      <w:tr w:rsidR="002C2849" w:rsidRPr="00B0427E" w14:paraId="60163708" w14:textId="77777777">
        <w:trPr>
          <w:cantSplit/>
          <w:trHeight w:val="332"/>
        </w:trPr>
        <w:tc>
          <w:tcPr>
            <w:tcW w:w="1236" w:type="dxa"/>
            <w:tcBorders>
              <w:top w:val="nil"/>
              <w:left w:val="nil"/>
              <w:bottom w:val="nil"/>
              <w:right w:val="nil"/>
            </w:tcBorders>
          </w:tcPr>
          <w:p w14:paraId="49AED644"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Email:</w:t>
            </w:r>
          </w:p>
        </w:tc>
        <w:tc>
          <w:tcPr>
            <w:tcW w:w="2904" w:type="dxa"/>
            <w:gridSpan w:val="3"/>
            <w:tcBorders>
              <w:top w:val="nil"/>
              <w:left w:val="nil"/>
              <w:bottom w:val="single" w:sz="4" w:space="0" w:color="auto"/>
              <w:right w:val="nil"/>
            </w:tcBorders>
          </w:tcPr>
          <w:p w14:paraId="535ECBC3" w14:textId="1F4356C9" w:rsidR="00DF0748" w:rsidRPr="00B0427E" w:rsidRDefault="00DF0748">
            <w:pPr>
              <w:widowControl/>
              <w:tabs>
                <w:tab w:val="left" w:pos="0"/>
              </w:tabs>
              <w:suppressAutoHyphens/>
              <w:rPr>
                <w:rFonts w:ascii="Arial" w:hAnsi="Arial" w:cs="Arial"/>
                <w:szCs w:val="24"/>
              </w:rPr>
            </w:pPr>
          </w:p>
        </w:tc>
        <w:tc>
          <w:tcPr>
            <w:tcW w:w="3943" w:type="dxa"/>
            <w:gridSpan w:val="3"/>
            <w:tcBorders>
              <w:top w:val="nil"/>
              <w:left w:val="nil"/>
              <w:bottom w:val="nil"/>
              <w:right w:val="nil"/>
            </w:tcBorders>
          </w:tcPr>
          <w:p w14:paraId="76BBE89B" w14:textId="77777777"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21D76A50" w14:textId="77777777" w:rsidR="00DF0748" w:rsidRPr="00B0427E" w:rsidRDefault="00DF0748">
            <w:pPr>
              <w:widowControl/>
              <w:tabs>
                <w:tab w:val="left" w:pos="0"/>
              </w:tabs>
              <w:suppressAutoHyphens/>
              <w:rPr>
                <w:rFonts w:ascii="Arial" w:hAnsi="Arial" w:cs="Arial"/>
                <w:szCs w:val="24"/>
              </w:rPr>
            </w:pPr>
          </w:p>
        </w:tc>
      </w:tr>
    </w:tbl>
    <w:p w14:paraId="4F4A220B" w14:textId="77777777" w:rsidR="00DF0748" w:rsidRPr="00B0427E" w:rsidRDefault="00DF0748">
      <w:pPr>
        <w:widowControl/>
        <w:tabs>
          <w:tab w:val="left" w:pos="0"/>
        </w:tabs>
        <w:suppressAutoHyphens/>
        <w:rPr>
          <w:rFonts w:ascii="Arial" w:hAnsi="Arial" w:cs="Arial"/>
          <w:szCs w:val="24"/>
        </w:rPr>
      </w:pPr>
    </w:p>
    <w:p w14:paraId="6A08EEAA" w14:textId="77777777" w:rsidR="00DF0748" w:rsidRPr="00B0427E" w:rsidRDefault="00DF0748">
      <w:pPr>
        <w:rPr>
          <w:rFonts w:ascii="Arial" w:hAnsi="Arial" w:cs="Arial"/>
          <w:szCs w:val="24"/>
        </w:rPr>
      </w:pPr>
    </w:p>
    <w:p w14:paraId="73B8D475" w14:textId="4604F275" w:rsidR="00DF0748" w:rsidRPr="00B0427E" w:rsidRDefault="00DF0748">
      <w:pPr>
        <w:widowControl/>
        <w:ind w:firstLine="360"/>
        <w:jc w:val="both"/>
        <w:rPr>
          <w:rFonts w:ascii="Arial" w:hAnsi="Arial" w:cs="Arial"/>
        </w:rPr>
      </w:pPr>
      <w:r w:rsidRPr="00B0427E">
        <w:rPr>
          <w:rFonts w:ascii="Arial" w:hAnsi="Arial" w:cs="Arial"/>
          <w:szCs w:val="24"/>
        </w:rPr>
        <w:t>This Bid is Submitted On: .</w:t>
      </w:r>
      <w:r w:rsidRPr="00B0427E">
        <w:rPr>
          <w:rFonts w:ascii="Arial" w:hAnsi="Arial" w:cs="Arial"/>
        </w:rPr>
        <w:t xml:space="preserve"> </w:t>
      </w:r>
      <w:r w:rsidRPr="00B0427E">
        <w:rPr>
          <w:rFonts w:ascii="Arial" w:hAnsi="Arial" w:cs="Arial"/>
          <w:u w:val="single"/>
        </w:rPr>
        <w:t xml:space="preserve">                               </w:t>
      </w:r>
    </w:p>
    <w:p w14:paraId="14BB9181" w14:textId="77777777" w:rsidR="00DF0748" w:rsidRPr="00B0427E" w:rsidRDefault="00DF0748">
      <w:pPr>
        <w:rPr>
          <w:rFonts w:ascii="Arial" w:hAnsi="Arial" w:cs="Arial"/>
          <w:szCs w:val="24"/>
        </w:rPr>
      </w:pPr>
    </w:p>
    <w:p w14:paraId="7AC9C538" w14:textId="77777777" w:rsidR="00DF0748" w:rsidRPr="00B0427E" w:rsidRDefault="00DF0748">
      <w:pPr>
        <w:rPr>
          <w:rFonts w:ascii="Arial" w:hAnsi="Arial" w:cs="Arial"/>
          <w:szCs w:val="24"/>
        </w:rPr>
      </w:pPr>
    </w:p>
    <w:p w14:paraId="29A000DD" w14:textId="77777777" w:rsidR="00DF0748" w:rsidRPr="00B0427E" w:rsidRDefault="00DF0748">
      <w:pPr>
        <w:rPr>
          <w:rFonts w:ascii="Arial" w:hAnsi="Arial" w:cs="Arial"/>
          <w:szCs w:val="24"/>
        </w:rPr>
      </w:pPr>
    </w:p>
    <w:p w14:paraId="7A4DDA26" w14:textId="77777777" w:rsidR="00DF0748" w:rsidRPr="00B0427E" w:rsidRDefault="00DF0748">
      <w:pPr>
        <w:rPr>
          <w:rFonts w:ascii="Arial" w:hAnsi="Arial" w:cs="Arial"/>
          <w:szCs w:val="24"/>
        </w:rPr>
      </w:pPr>
    </w:p>
    <w:p w14:paraId="17B6E908" w14:textId="77777777" w:rsidR="00DF0748" w:rsidRPr="00B0427E" w:rsidRDefault="00DF0748">
      <w:pPr>
        <w:rPr>
          <w:rFonts w:ascii="Arial" w:hAnsi="Arial" w:cs="Arial"/>
          <w:szCs w:val="24"/>
        </w:rPr>
      </w:pPr>
    </w:p>
    <w:p w14:paraId="5F1689E2" w14:textId="77777777" w:rsidR="00DF0748" w:rsidRPr="00B0427E" w:rsidRDefault="00DF0748">
      <w:pPr>
        <w:rPr>
          <w:rFonts w:ascii="Arial" w:hAnsi="Arial" w:cs="Arial"/>
          <w:szCs w:val="24"/>
        </w:rPr>
      </w:pPr>
    </w:p>
    <w:p w14:paraId="7EB482DB" w14:textId="77777777" w:rsidR="00DF0748" w:rsidRPr="00B0427E" w:rsidRDefault="00DF0748">
      <w:pPr>
        <w:rPr>
          <w:rFonts w:ascii="Arial" w:hAnsi="Arial" w:cs="Arial"/>
          <w:szCs w:val="24"/>
        </w:rPr>
      </w:pPr>
    </w:p>
    <w:p w14:paraId="6E0D1101" w14:textId="77777777" w:rsidR="00DF0748" w:rsidRPr="00B0427E" w:rsidRDefault="00DF0748">
      <w:pPr>
        <w:rPr>
          <w:rFonts w:ascii="Arial" w:hAnsi="Arial" w:cs="Arial"/>
          <w:szCs w:val="24"/>
        </w:rPr>
      </w:pPr>
    </w:p>
    <w:p w14:paraId="7EC6EF38" w14:textId="77777777" w:rsidR="00EF5805" w:rsidRDefault="00EF5805">
      <w:pPr>
        <w:pStyle w:val="Title"/>
        <w:rPr>
          <w:rFonts w:ascii="Arial" w:hAnsi="Arial" w:cs="Arial"/>
        </w:rPr>
        <w:sectPr w:rsidR="00EF5805" w:rsidSect="00D53EF3">
          <w:footnotePr>
            <w:pos w:val="sectEnd"/>
          </w:footnotePr>
          <w:endnotePr>
            <w:numFmt w:val="decimal"/>
            <w:numStart w:val="0"/>
          </w:endnotePr>
          <w:pgSz w:w="12240" w:h="15840"/>
          <w:pgMar w:top="1260" w:right="1440" w:bottom="90" w:left="1440" w:header="720" w:footer="720" w:gutter="0"/>
          <w:cols w:space="720"/>
          <w:docGrid w:linePitch="360"/>
        </w:sectPr>
      </w:pPr>
    </w:p>
    <w:p w14:paraId="0652408A" w14:textId="30D433E0" w:rsidR="00DF0748" w:rsidRPr="00B0427E" w:rsidRDefault="00DF0748" w:rsidP="00EF5805">
      <w:pPr>
        <w:pStyle w:val="Title"/>
        <w:rPr>
          <w:rFonts w:ascii="Arial" w:hAnsi="Arial" w:cs="Arial"/>
        </w:rPr>
      </w:pPr>
      <w:r w:rsidRPr="00B0427E">
        <w:rPr>
          <w:rFonts w:ascii="Arial" w:hAnsi="Arial" w:cs="Arial"/>
        </w:rPr>
        <w:lastRenderedPageBreak/>
        <w:t>SECTION 320</w:t>
      </w:r>
    </w:p>
    <w:p w14:paraId="1C829446" w14:textId="77777777" w:rsidR="00DF0748" w:rsidRPr="00B0427E" w:rsidRDefault="00DF0748">
      <w:pPr>
        <w:jc w:val="center"/>
        <w:rPr>
          <w:rFonts w:ascii="Arial" w:hAnsi="Arial" w:cs="Arial"/>
          <w:b/>
          <w:bCs/>
        </w:rPr>
      </w:pPr>
      <w:r w:rsidRPr="00B0427E">
        <w:rPr>
          <w:rFonts w:ascii="Arial" w:hAnsi="Arial" w:cs="Arial"/>
          <w:b/>
          <w:bCs/>
        </w:rPr>
        <w:t>BID ADDENDUM</w:t>
      </w:r>
    </w:p>
    <w:p w14:paraId="587F065D" w14:textId="77777777" w:rsidR="00DF0748" w:rsidRPr="00B0427E" w:rsidRDefault="00DF0748">
      <w:pPr>
        <w:rPr>
          <w:rFonts w:ascii="Arial" w:hAnsi="Arial" w:cs="Arial"/>
          <w:szCs w:val="24"/>
        </w:rPr>
      </w:pPr>
    </w:p>
    <w:p w14:paraId="1C23FBD3" w14:textId="77777777" w:rsidR="00DF0748" w:rsidRPr="00B0427E" w:rsidRDefault="00DF0748">
      <w:pPr>
        <w:rPr>
          <w:rFonts w:ascii="Arial" w:hAnsi="Arial" w:cs="Arial"/>
          <w:szCs w:val="24"/>
        </w:rPr>
      </w:pPr>
    </w:p>
    <w:p w14:paraId="25BC76BC" w14:textId="77777777" w:rsidR="00EF5805" w:rsidRDefault="00DF0748" w:rsidP="002C101A">
      <w:pPr>
        <w:jc w:val="both"/>
        <w:rPr>
          <w:rFonts w:ascii="Arial" w:hAnsi="Arial" w:cs="Arial"/>
          <w:szCs w:val="24"/>
        </w:rPr>
        <w:sectPr w:rsidR="00EF5805" w:rsidSect="00EF5805">
          <w:footerReference w:type="default" r:id="rId20"/>
          <w:footnotePr>
            <w:pos w:val="sectEnd"/>
          </w:footnotePr>
          <w:endnotePr>
            <w:numFmt w:val="decimal"/>
            <w:numStart w:val="0"/>
          </w:endnotePr>
          <w:pgSz w:w="12240" w:h="15840"/>
          <w:pgMar w:top="1260" w:right="1440" w:bottom="90" w:left="1440" w:header="720" w:footer="720" w:gutter="0"/>
          <w:pgNumType w:start="1"/>
          <w:cols w:space="720"/>
          <w:docGrid w:linePitch="360"/>
        </w:sectPr>
      </w:pPr>
      <w:r w:rsidRPr="00B0427E">
        <w:rPr>
          <w:rFonts w:ascii="Arial" w:hAnsi="Arial" w:cs="Arial"/>
          <w:szCs w:val="24"/>
        </w:rPr>
        <w:t>(Bid Addenda, if any, to be included here when conformed Contract issued for signature)</w:t>
      </w:r>
      <w:r w:rsidR="002C101A" w:rsidRPr="00B0427E">
        <w:rPr>
          <w:rFonts w:ascii="Arial" w:hAnsi="Arial" w:cs="Arial"/>
          <w:szCs w:val="24"/>
        </w:rPr>
        <w:t>.</w:t>
      </w:r>
    </w:p>
    <w:p w14:paraId="70E3638C" w14:textId="77777777" w:rsidR="00EF5805" w:rsidRPr="00B0427E" w:rsidRDefault="00EF5805" w:rsidP="00EF5805">
      <w:pPr>
        <w:pStyle w:val="Title"/>
        <w:rPr>
          <w:rFonts w:ascii="Arial" w:hAnsi="Arial" w:cs="Arial"/>
        </w:rPr>
      </w:pPr>
      <w:r w:rsidRPr="00B0427E">
        <w:rPr>
          <w:rFonts w:ascii="Arial" w:hAnsi="Arial" w:cs="Arial"/>
        </w:rPr>
        <w:lastRenderedPageBreak/>
        <w:t>SECTION 340</w:t>
      </w:r>
    </w:p>
    <w:p w14:paraId="5E6EE553" w14:textId="77777777" w:rsidR="00EF5805" w:rsidRPr="00B0427E" w:rsidRDefault="00EF5805" w:rsidP="00EF5805">
      <w:pPr>
        <w:jc w:val="center"/>
        <w:rPr>
          <w:rFonts w:ascii="Arial" w:hAnsi="Arial" w:cs="Arial"/>
          <w:b/>
          <w:bCs/>
        </w:rPr>
      </w:pPr>
      <w:r w:rsidRPr="00B0427E">
        <w:rPr>
          <w:rFonts w:ascii="Arial" w:hAnsi="Arial" w:cs="Arial"/>
          <w:b/>
          <w:bCs/>
        </w:rPr>
        <w:t>BID CLARIFICATIONS AND SUBSTITUTIONS</w:t>
      </w:r>
    </w:p>
    <w:p w14:paraId="5F60778B" w14:textId="77777777" w:rsidR="00EF5805" w:rsidRPr="00B0427E" w:rsidRDefault="00EF5805" w:rsidP="00EF5805">
      <w:pPr>
        <w:rPr>
          <w:rFonts w:ascii="Arial" w:hAnsi="Arial" w:cs="Arial"/>
          <w:szCs w:val="24"/>
        </w:rPr>
      </w:pPr>
    </w:p>
    <w:p w14:paraId="12D6F9E6" w14:textId="77777777" w:rsidR="00EF5805" w:rsidRPr="00B0427E" w:rsidRDefault="00EF5805" w:rsidP="00EF5805">
      <w:pPr>
        <w:pStyle w:val="Title"/>
        <w:rPr>
          <w:rFonts w:ascii="Arial" w:hAnsi="Arial" w:cs="Arial"/>
        </w:rPr>
      </w:pPr>
    </w:p>
    <w:p w14:paraId="5C3D9D55" w14:textId="77777777" w:rsidR="00EF5805" w:rsidRDefault="00EF5805" w:rsidP="00EF5805">
      <w:pPr>
        <w:jc w:val="both"/>
        <w:rPr>
          <w:rFonts w:ascii="Arial" w:hAnsi="Arial" w:cs="Arial"/>
          <w:szCs w:val="24"/>
        </w:rPr>
      </w:pPr>
      <w:r w:rsidRPr="00B0427E">
        <w:rPr>
          <w:rFonts w:ascii="Arial" w:hAnsi="Arial" w:cs="Arial"/>
          <w:szCs w:val="24"/>
        </w:rPr>
        <w:t xml:space="preserve">(Bidder Clarifications and Substitutions proposed by the Bidder and accepted by the </w:t>
      </w:r>
      <w:r>
        <w:rPr>
          <w:rFonts w:ascii="Arial" w:hAnsi="Arial" w:cs="Arial"/>
          <w:szCs w:val="24"/>
        </w:rPr>
        <w:t>CRCNV</w:t>
      </w:r>
      <w:r w:rsidRPr="00B0427E">
        <w:rPr>
          <w:rFonts w:ascii="Arial" w:hAnsi="Arial" w:cs="Arial"/>
          <w:szCs w:val="24"/>
        </w:rPr>
        <w:t>, if any, to be included here when conformed Contract issued for signature).</w:t>
      </w:r>
    </w:p>
    <w:p w14:paraId="42C9A93C" w14:textId="77777777" w:rsidR="00EF5805" w:rsidRDefault="00EF5805" w:rsidP="00EF5805">
      <w:pPr>
        <w:jc w:val="both"/>
        <w:rPr>
          <w:rFonts w:ascii="Arial" w:hAnsi="Arial" w:cs="Arial"/>
          <w:szCs w:val="24"/>
        </w:rPr>
      </w:pPr>
    </w:p>
    <w:p w14:paraId="4D6E3717" w14:textId="77777777" w:rsidR="00EF5805" w:rsidRDefault="00EF5805" w:rsidP="00EF5805">
      <w:pPr>
        <w:jc w:val="both"/>
        <w:rPr>
          <w:rFonts w:ascii="Arial" w:hAnsi="Arial" w:cs="Arial"/>
          <w:szCs w:val="24"/>
        </w:rPr>
      </w:pPr>
    </w:p>
    <w:p w14:paraId="18445476" w14:textId="77777777" w:rsidR="00EF5805" w:rsidRDefault="00EF5805" w:rsidP="00EF5805">
      <w:pPr>
        <w:jc w:val="both"/>
        <w:rPr>
          <w:rFonts w:ascii="Arial" w:hAnsi="Arial" w:cs="Arial"/>
          <w:szCs w:val="24"/>
        </w:rPr>
      </w:pPr>
    </w:p>
    <w:p w14:paraId="1068E3F3" w14:textId="77777777" w:rsidR="00EF5805" w:rsidRDefault="00EF5805" w:rsidP="00EF5805">
      <w:pPr>
        <w:jc w:val="both"/>
        <w:rPr>
          <w:rFonts w:ascii="Arial" w:hAnsi="Arial" w:cs="Arial"/>
          <w:szCs w:val="24"/>
        </w:rPr>
      </w:pPr>
    </w:p>
    <w:p w14:paraId="22FD93C8" w14:textId="77777777" w:rsidR="00EF5805" w:rsidRDefault="00EF5805" w:rsidP="00EF5805">
      <w:pPr>
        <w:jc w:val="both"/>
        <w:rPr>
          <w:rFonts w:ascii="Arial" w:hAnsi="Arial" w:cs="Arial"/>
          <w:szCs w:val="24"/>
        </w:rPr>
      </w:pPr>
    </w:p>
    <w:p w14:paraId="751B2377" w14:textId="77777777" w:rsidR="00EF5805" w:rsidRDefault="00EF5805" w:rsidP="00EF5805">
      <w:pPr>
        <w:jc w:val="both"/>
        <w:rPr>
          <w:rFonts w:ascii="Arial" w:hAnsi="Arial" w:cs="Arial"/>
          <w:szCs w:val="24"/>
        </w:rPr>
      </w:pPr>
    </w:p>
    <w:p w14:paraId="2D2C74D5" w14:textId="77777777" w:rsidR="00EF5805" w:rsidRDefault="00EF5805" w:rsidP="00EF5805">
      <w:pPr>
        <w:jc w:val="both"/>
        <w:rPr>
          <w:rFonts w:ascii="Arial" w:hAnsi="Arial" w:cs="Arial"/>
          <w:szCs w:val="24"/>
        </w:rPr>
      </w:pPr>
    </w:p>
    <w:p w14:paraId="1D8AD8BC" w14:textId="77777777" w:rsidR="00EF5805" w:rsidRDefault="00EF5805" w:rsidP="00EF5805">
      <w:pPr>
        <w:jc w:val="both"/>
        <w:rPr>
          <w:rFonts w:ascii="Arial" w:hAnsi="Arial" w:cs="Arial"/>
          <w:szCs w:val="24"/>
        </w:rPr>
      </w:pPr>
    </w:p>
    <w:p w14:paraId="72A97777" w14:textId="77777777" w:rsidR="00EF5805" w:rsidRDefault="00EF5805" w:rsidP="00EF5805">
      <w:pPr>
        <w:jc w:val="both"/>
        <w:rPr>
          <w:rFonts w:ascii="Arial" w:hAnsi="Arial" w:cs="Arial"/>
          <w:szCs w:val="24"/>
        </w:rPr>
      </w:pPr>
    </w:p>
    <w:p w14:paraId="6A5901E5" w14:textId="77777777" w:rsidR="00EF5805" w:rsidRDefault="00EF5805" w:rsidP="00EF5805">
      <w:pPr>
        <w:jc w:val="both"/>
        <w:rPr>
          <w:rFonts w:ascii="Arial" w:hAnsi="Arial" w:cs="Arial"/>
          <w:szCs w:val="24"/>
        </w:rPr>
      </w:pPr>
    </w:p>
    <w:p w14:paraId="2DBBBB60" w14:textId="77777777" w:rsidR="00EF5805" w:rsidRDefault="00EF5805" w:rsidP="00EF5805">
      <w:pPr>
        <w:jc w:val="both"/>
        <w:rPr>
          <w:rFonts w:ascii="Arial" w:hAnsi="Arial" w:cs="Arial"/>
          <w:szCs w:val="24"/>
        </w:rPr>
        <w:sectPr w:rsidR="00EF5805" w:rsidSect="00EF5805">
          <w:footerReference w:type="default" r:id="rId21"/>
          <w:footnotePr>
            <w:pos w:val="sectEnd"/>
          </w:footnotePr>
          <w:endnotePr>
            <w:numFmt w:val="decimal"/>
            <w:numStart w:val="0"/>
          </w:endnotePr>
          <w:pgSz w:w="12240" w:h="15840"/>
          <w:pgMar w:top="1260" w:right="1440" w:bottom="90" w:left="1440" w:header="720" w:footer="720" w:gutter="0"/>
          <w:pgNumType w:start="1"/>
          <w:cols w:space="720"/>
          <w:docGrid w:linePitch="360"/>
        </w:sectPr>
      </w:pPr>
    </w:p>
    <w:p w14:paraId="1AA9F86D" w14:textId="72A27C6E" w:rsidR="00DF0748" w:rsidRPr="00B0427E" w:rsidRDefault="00DF0748" w:rsidP="00DD0EBF">
      <w:pPr>
        <w:pStyle w:val="Title"/>
        <w:rPr>
          <w:rFonts w:ascii="Arial" w:hAnsi="Arial" w:cs="Arial"/>
        </w:rPr>
      </w:pPr>
      <w:r w:rsidRPr="00B0427E">
        <w:rPr>
          <w:rFonts w:ascii="Arial" w:hAnsi="Arial" w:cs="Arial"/>
        </w:rPr>
        <w:lastRenderedPageBreak/>
        <w:t>SECTION 400</w:t>
      </w:r>
    </w:p>
    <w:p w14:paraId="05AC33CF" w14:textId="1E6BFD3B" w:rsidR="00DF0748" w:rsidRPr="00B0427E" w:rsidRDefault="00DF0748">
      <w:pPr>
        <w:pStyle w:val="Heading1"/>
        <w:rPr>
          <w:rFonts w:ascii="Arial" w:hAnsi="Arial" w:cs="Arial"/>
          <w:bCs/>
          <w:szCs w:val="24"/>
        </w:rPr>
      </w:pPr>
      <w:r w:rsidRPr="00B0427E">
        <w:rPr>
          <w:rFonts w:ascii="Arial" w:hAnsi="Arial" w:cs="Arial"/>
          <w:bCs/>
          <w:szCs w:val="24"/>
        </w:rPr>
        <w:t xml:space="preserve">CONTRACT NO. </w:t>
      </w:r>
      <w:sdt>
        <w:sdtPr>
          <w:rPr>
            <w:rFonts w:ascii="Arial" w:hAnsi="Arial" w:cs="Arial"/>
            <w:bCs/>
            <w:szCs w:val="24"/>
          </w:rPr>
          <w:alias w:val="Status"/>
          <w:tag w:val=""/>
          <w:id w:val="834653701"/>
          <w:placeholder>
            <w:docPart w:val="EFA8CC9AAF6A42458F82E91223FF11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3368">
            <w:rPr>
              <w:rFonts w:ascii="Arial" w:hAnsi="Arial" w:cs="Arial"/>
              <w:bCs/>
              <w:szCs w:val="24"/>
            </w:rPr>
            <w:t>CRCMH-02</w:t>
          </w:r>
        </w:sdtContent>
      </w:sdt>
    </w:p>
    <w:sdt>
      <w:sdtPr>
        <w:rPr>
          <w:rFonts w:ascii="Arial" w:hAnsi="Arial" w:cs="Arial"/>
          <w:bCs w:val="0"/>
          <w:caps/>
          <w:sz w:val="24"/>
          <w:szCs w:val="24"/>
        </w:rPr>
        <w:alias w:val="Subject"/>
        <w:tag w:val=""/>
        <w:id w:val="107081363"/>
        <w:placeholder>
          <w:docPart w:val="4B07444F15D547E49A027F828B1B5AF6"/>
        </w:placeholder>
        <w:dataBinding w:prefixMappings="xmlns:ns0='http://purl.org/dc/elements/1.1/' xmlns:ns1='http://schemas.openxmlformats.org/package/2006/metadata/core-properties' " w:xpath="/ns1:coreProperties[1]/ns0:subject[1]" w:storeItemID="{6C3C8BC8-F283-45AE-878A-BAB7291924A1}"/>
        <w:text/>
      </w:sdtPr>
      <w:sdtEndPr/>
      <w:sdtContent>
        <w:p w14:paraId="3A4C473E" w14:textId="71C12487" w:rsidR="00DF0748" w:rsidRPr="00B0427E" w:rsidRDefault="000A37AE">
          <w:pPr>
            <w:pStyle w:val="Heading6"/>
            <w:spacing w:before="0" w:after="0"/>
            <w:jc w:val="center"/>
            <w:rPr>
              <w:rFonts w:ascii="Arial" w:hAnsi="Arial" w:cs="Arial"/>
              <w:bCs w:val="0"/>
              <w:sz w:val="24"/>
              <w:szCs w:val="24"/>
            </w:rPr>
          </w:pPr>
          <w:r w:rsidRPr="00C251C0">
            <w:rPr>
              <w:rFonts w:ascii="Arial" w:hAnsi="Arial" w:cs="Arial"/>
              <w:bCs w:val="0"/>
              <w:caps/>
              <w:sz w:val="24"/>
              <w:szCs w:val="24"/>
            </w:rPr>
            <w:t>Monthill Substation</w:t>
          </w:r>
        </w:p>
      </w:sdtContent>
    </w:sdt>
    <w:p w14:paraId="1B55F476"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p>
    <w:p w14:paraId="4B900BAA" w14:textId="77777777" w:rsidR="00DF0748" w:rsidRPr="00B0427E" w:rsidRDefault="00DF0748">
      <w:pPr>
        <w:widowControl/>
        <w:jc w:val="center"/>
        <w:rPr>
          <w:rFonts w:ascii="Arial" w:hAnsi="Arial" w:cs="Arial"/>
        </w:rPr>
      </w:pPr>
    </w:p>
    <w:p w14:paraId="4811A571" w14:textId="77777777" w:rsidR="00C251C0" w:rsidRDefault="00DF0748" w:rsidP="00E41551">
      <w:pPr>
        <w:widowControl/>
        <w:ind w:firstLine="720"/>
        <w:jc w:val="both"/>
        <w:rPr>
          <w:rFonts w:ascii="Arial" w:hAnsi="Arial" w:cs="Arial"/>
        </w:rPr>
      </w:pPr>
      <w:r w:rsidRPr="00B0427E">
        <w:rPr>
          <w:rFonts w:ascii="Arial" w:hAnsi="Arial" w:cs="Arial"/>
          <w:b/>
          <w:bCs/>
        </w:rPr>
        <w:t xml:space="preserve">THIS CONTRACT </w:t>
      </w:r>
      <w:r w:rsidRPr="00B0427E">
        <w:rPr>
          <w:rFonts w:ascii="Arial" w:hAnsi="Arial" w:cs="Arial"/>
        </w:rPr>
        <w:t xml:space="preserve">is made and entered into by and between the COLORADO RIVER COMMISSION OF NEVADA, hereinafter referred to as the </w:t>
      </w:r>
      <w:r w:rsidR="002350F6" w:rsidRPr="00B0427E">
        <w:rPr>
          <w:rFonts w:ascii="Arial" w:hAnsi="Arial" w:cs="Arial"/>
        </w:rPr>
        <w:t>“</w:t>
      </w:r>
      <w:r w:rsidR="00D53EF3">
        <w:rPr>
          <w:rFonts w:ascii="Arial" w:hAnsi="Arial" w:cs="Arial"/>
        </w:rPr>
        <w:t>CRCNV</w:t>
      </w:r>
      <w:r w:rsidRPr="00B0427E">
        <w:rPr>
          <w:rFonts w:ascii="Arial" w:hAnsi="Arial" w:cs="Arial"/>
        </w:rPr>
        <w:t>,</w:t>
      </w:r>
      <w:r w:rsidR="002350F6" w:rsidRPr="00B0427E">
        <w:rPr>
          <w:rFonts w:ascii="Arial" w:hAnsi="Arial" w:cs="Arial"/>
        </w:rPr>
        <w:t>”</w:t>
      </w:r>
      <w:r w:rsidRPr="00B0427E">
        <w:rPr>
          <w:rFonts w:ascii="Arial" w:hAnsi="Arial" w:cs="Arial"/>
        </w:rPr>
        <w:t xml:space="preserve"> and, </w:t>
      </w:r>
    </w:p>
    <w:p w14:paraId="701C4675" w14:textId="5BE0545F" w:rsidR="00DF0748" w:rsidRPr="00B0427E" w:rsidRDefault="00DF0748" w:rsidP="00E41551">
      <w:pPr>
        <w:widowControl/>
        <w:ind w:firstLine="720"/>
        <w:jc w:val="both"/>
        <w:rPr>
          <w:rFonts w:ascii="Arial" w:hAnsi="Arial" w:cs="Arial"/>
        </w:rPr>
      </w:pPr>
      <w:r w:rsidRPr="00B0427E">
        <w:rPr>
          <w:rFonts w:ascii="Arial" w:hAnsi="Arial" w:cs="Arial"/>
        </w:rPr>
        <w:t xml:space="preserve">hereinafter referred to as the </w:t>
      </w:r>
      <w:r w:rsidR="002350F6" w:rsidRPr="00B0427E">
        <w:rPr>
          <w:rFonts w:ascii="Arial" w:hAnsi="Arial" w:cs="Arial"/>
        </w:rPr>
        <w:t>“</w:t>
      </w:r>
      <w:r w:rsidRPr="00B0427E">
        <w:rPr>
          <w:rFonts w:ascii="Arial" w:hAnsi="Arial" w:cs="Arial"/>
        </w:rPr>
        <w:t>Contractor.</w:t>
      </w:r>
      <w:r w:rsidR="002350F6" w:rsidRPr="00B0427E">
        <w:rPr>
          <w:rFonts w:ascii="Arial" w:hAnsi="Arial" w:cs="Arial"/>
        </w:rPr>
        <w:t>”</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and the Contractor are sometimes individually referred to as </w:t>
      </w:r>
      <w:r w:rsidR="002350F6" w:rsidRPr="00B0427E">
        <w:rPr>
          <w:rFonts w:ascii="Arial" w:hAnsi="Arial" w:cs="Arial"/>
        </w:rPr>
        <w:t>“</w:t>
      </w:r>
      <w:r w:rsidRPr="00B0427E">
        <w:rPr>
          <w:rFonts w:ascii="Arial" w:hAnsi="Arial" w:cs="Arial"/>
        </w:rPr>
        <w:t>Party</w:t>
      </w:r>
      <w:r w:rsidR="002350F6" w:rsidRPr="00B0427E">
        <w:rPr>
          <w:rFonts w:ascii="Arial" w:hAnsi="Arial" w:cs="Arial"/>
        </w:rPr>
        <w:t>”</w:t>
      </w:r>
      <w:r w:rsidRPr="00B0427E">
        <w:rPr>
          <w:rFonts w:ascii="Arial" w:hAnsi="Arial" w:cs="Arial"/>
        </w:rPr>
        <w:t xml:space="preserve"> and collectively referred to as the </w:t>
      </w:r>
      <w:r w:rsidR="002350F6" w:rsidRPr="00B0427E">
        <w:rPr>
          <w:rFonts w:ascii="Arial" w:hAnsi="Arial" w:cs="Arial"/>
        </w:rPr>
        <w:t>“</w:t>
      </w:r>
      <w:r w:rsidRPr="00B0427E">
        <w:rPr>
          <w:rFonts w:ascii="Arial" w:hAnsi="Arial" w:cs="Arial"/>
        </w:rPr>
        <w:t>Parties.</w:t>
      </w:r>
      <w:r w:rsidR="002350F6" w:rsidRPr="00B0427E">
        <w:rPr>
          <w:rFonts w:ascii="Arial" w:hAnsi="Arial" w:cs="Arial"/>
        </w:rPr>
        <w:t>”</w:t>
      </w:r>
    </w:p>
    <w:p w14:paraId="07C7DE35" w14:textId="77777777" w:rsidR="00DF0748" w:rsidRPr="00B0427E" w:rsidRDefault="00DF0748">
      <w:pPr>
        <w:widowControl/>
        <w:jc w:val="both"/>
        <w:rPr>
          <w:rFonts w:ascii="Arial" w:hAnsi="Arial" w:cs="Arial"/>
        </w:rPr>
      </w:pPr>
    </w:p>
    <w:p w14:paraId="19A459B8" w14:textId="77777777" w:rsidR="00DF0748" w:rsidRPr="00B0427E" w:rsidRDefault="00DF0748" w:rsidP="00E41551">
      <w:pPr>
        <w:tabs>
          <w:tab w:val="left" w:pos="-720"/>
        </w:tabs>
        <w:suppressAutoHyphens/>
        <w:rPr>
          <w:rStyle w:val="Contracts2"/>
          <w:rFonts w:ascii="Arial" w:hAnsi="Arial" w:cs="Arial"/>
          <w:spacing w:val="-3"/>
        </w:rPr>
      </w:pPr>
      <w:r w:rsidRPr="00B0427E">
        <w:rPr>
          <w:rFonts w:ascii="Arial" w:hAnsi="Arial" w:cs="Arial"/>
        </w:rPr>
        <w:tab/>
      </w:r>
      <w:r w:rsidRPr="00B0427E">
        <w:rPr>
          <w:rStyle w:val="Contracts2"/>
          <w:rFonts w:ascii="Arial" w:hAnsi="Arial" w:cs="Arial"/>
          <w:b/>
          <w:spacing w:val="-3"/>
        </w:rPr>
        <w:t>IN CONSIDERATION</w:t>
      </w:r>
      <w:r w:rsidRPr="00B0427E">
        <w:rPr>
          <w:rStyle w:val="Contracts2"/>
          <w:rFonts w:ascii="Arial" w:hAnsi="Arial" w:cs="Arial"/>
          <w:spacing w:val="-3"/>
        </w:rPr>
        <w:t xml:space="preserve"> of the mutual covenants contained herein, the Parties hereto agree as follows:</w:t>
      </w:r>
    </w:p>
    <w:p w14:paraId="51129FBD" w14:textId="77777777" w:rsidR="00DF0748" w:rsidRPr="00B0427E" w:rsidRDefault="00DF0748" w:rsidP="00E41551">
      <w:pPr>
        <w:widowControl/>
        <w:rPr>
          <w:rFonts w:ascii="Arial" w:hAnsi="Arial" w:cs="Arial"/>
        </w:rPr>
      </w:pPr>
    </w:p>
    <w:p w14:paraId="528702D4" w14:textId="5D77AC82" w:rsidR="00DF0748" w:rsidRPr="00B0427E" w:rsidRDefault="00DF0748">
      <w:pPr>
        <w:widowControl/>
        <w:ind w:left="720" w:hanging="720"/>
        <w:jc w:val="both"/>
        <w:rPr>
          <w:rFonts w:ascii="Arial" w:hAnsi="Arial" w:cs="Arial"/>
          <w:b/>
        </w:rPr>
      </w:pPr>
      <w:r w:rsidRPr="00B0427E">
        <w:rPr>
          <w:rFonts w:ascii="Arial" w:hAnsi="Arial" w:cs="Arial"/>
          <w:b/>
        </w:rPr>
        <w:fldChar w:fldCharType="begin"/>
      </w:r>
      <w:r w:rsidRPr="00B0427E">
        <w:rPr>
          <w:rFonts w:ascii="Arial" w:hAnsi="Arial" w:cs="Arial"/>
          <w:b/>
        </w:rPr>
        <w:instrText>SEQ 3_0 \* Arabic \r 1</w:instrText>
      </w:r>
      <w:r w:rsidRPr="00B0427E">
        <w:rPr>
          <w:rFonts w:ascii="Arial" w:hAnsi="Arial" w:cs="Arial"/>
          <w:b/>
        </w:rPr>
        <w:fldChar w:fldCharType="separate"/>
      </w:r>
      <w:r w:rsidR="00975D4F">
        <w:rPr>
          <w:rFonts w:ascii="Arial" w:hAnsi="Arial" w:cs="Arial"/>
          <w:b/>
          <w:noProof/>
        </w:rPr>
        <w:t>1</w:t>
      </w:r>
      <w:r w:rsidRPr="00B0427E">
        <w:rPr>
          <w:rFonts w:ascii="Arial" w:hAnsi="Arial" w:cs="Arial"/>
          <w:b/>
        </w:rPr>
        <w:fldChar w:fldCharType="end"/>
      </w:r>
      <w:r w:rsidRPr="00B0427E">
        <w:rPr>
          <w:rFonts w:ascii="Arial" w:hAnsi="Arial" w:cs="Arial"/>
          <w:b/>
        </w:rPr>
        <w:t>.</w:t>
      </w:r>
      <w:r w:rsidRPr="00B0427E">
        <w:rPr>
          <w:rFonts w:ascii="Arial" w:hAnsi="Arial" w:cs="Arial"/>
          <w:b/>
        </w:rPr>
        <w:tab/>
        <w:t xml:space="preserve">Agreement to Provide </w:t>
      </w:r>
      <w:r w:rsidR="0009272D" w:rsidRPr="00B0427E">
        <w:rPr>
          <w:rFonts w:ascii="Arial" w:hAnsi="Arial" w:cs="Arial"/>
          <w:b/>
        </w:rPr>
        <w:t>Equipment</w:t>
      </w:r>
    </w:p>
    <w:p w14:paraId="208471CF" w14:textId="77777777" w:rsidR="00DF0748" w:rsidRPr="00B0427E" w:rsidRDefault="00DF0748">
      <w:pPr>
        <w:widowControl/>
        <w:tabs>
          <w:tab w:val="left" w:pos="-720"/>
        </w:tabs>
        <w:suppressAutoHyphens/>
        <w:ind w:left="360"/>
        <w:rPr>
          <w:rFonts w:ascii="Arial" w:hAnsi="Arial" w:cs="Arial"/>
          <w:spacing w:val="-2"/>
        </w:rPr>
      </w:pPr>
    </w:p>
    <w:p w14:paraId="140ED02B" w14:textId="28B05931" w:rsidR="00DF0748" w:rsidRPr="00B0427E" w:rsidRDefault="00D53EF3" w:rsidP="00E41551">
      <w:pPr>
        <w:pStyle w:val="BodyTextIndent2"/>
        <w:widowControl/>
        <w:spacing w:after="0" w:line="240" w:lineRule="auto"/>
        <w:ind w:left="0" w:firstLine="720"/>
        <w:jc w:val="both"/>
        <w:rPr>
          <w:rFonts w:ascii="Arial" w:hAnsi="Arial" w:cs="Arial"/>
        </w:rPr>
      </w:pPr>
      <w:r>
        <w:rPr>
          <w:rFonts w:ascii="Arial" w:hAnsi="Arial" w:cs="Arial"/>
        </w:rPr>
        <w:t>CRCNV</w:t>
      </w:r>
      <w:r w:rsidR="00DF0748" w:rsidRPr="00B0427E">
        <w:rPr>
          <w:rFonts w:ascii="Arial" w:hAnsi="Arial" w:cs="Arial"/>
        </w:rPr>
        <w:t xml:space="preserve"> agrees to purchase and Contractor agrees to design, manufacture, assemble, test, ship</w:t>
      </w:r>
      <w:r w:rsidR="007A7360">
        <w:rPr>
          <w:rFonts w:ascii="Arial" w:hAnsi="Arial" w:cs="Arial"/>
        </w:rPr>
        <w:t>,</w:t>
      </w:r>
      <w:r w:rsidR="00DF0748" w:rsidRPr="00B0427E">
        <w:rPr>
          <w:rFonts w:ascii="Arial" w:hAnsi="Arial" w:cs="Arial"/>
        </w:rPr>
        <w:t xml:space="preserve"> and provide all other ancillary services related to the delivery of the following electrical equipment and materials</w:t>
      </w:r>
      <w:r w:rsidR="00DF0748" w:rsidRPr="00B0427E">
        <w:rPr>
          <w:rFonts w:ascii="Arial" w:hAnsi="Arial" w:cs="Arial"/>
          <w:spacing w:val="-2"/>
        </w:rPr>
        <w:t xml:space="preserve"> pursuant to the terms and conditions established in these Contract Documents</w:t>
      </w:r>
      <w:r w:rsidR="00DF0748" w:rsidRPr="00B0427E">
        <w:rPr>
          <w:rFonts w:ascii="Arial" w:hAnsi="Arial" w:cs="Arial"/>
        </w:rPr>
        <w:t>:</w:t>
      </w:r>
    </w:p>
    <w:p w14:paraId="1754BD6B" w14:textId="77777777" w:rsidR="00DF0748" w:rsidRPr="00B0427E" w:rsidRDefault="00DF0748">
      <w:pPr>
        <w:widowControl/>
        <w:tabs>
          <w:tab w:val="left" w:pos="-720"/>
        </w:tabs>
        <w:suppressAutoHyphens/>
        <w:rPr>
          <w:rFonts w:ascii="Arial" w:hAnsi="Arial" w:cs="Arial"/>
          <w:spacing w:val="-2"/>
        </w:rPr>
      </w:pP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7560"/>
      </w:tblGrid>
      <w:tr w:rsidR="00DF0748" w:rsidRPr="00B0427E" w14:paraId="001AFBC5" w14:textId="77777777">
        <w:tc>
          <w:tcPr>
            <w:tcW w:w="900" w:type="dxa"/>
          </w:tcPr>
          <w:p w14:paraId="28F36367"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1C391C5E"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7560" w:type="dxa"/>
          </w:tcPr>
          <w:p w14:paraId="56021398" w14:textId="77777777" w:rsidR="00DF0748" w:rsidRPr="00B0427E" w:rsidRDefault="00DF0748">
            <w:pPr>
              <w:widowControl/>
              <w:tabs>
                <w:tab w:val="left" w:pos="0"/>
              </w:tabs>
              <w:suppressAutoHyphens/>
              <w:jc w:val="center"/>
              <w:rPr>
                <w:rFonts w:ascii="Arial" w:hAnsi="Arial" w:cs="Arial"/>
                <w:b/>
                <w:bCs/>
                <w:sz w:val="22"/>
                <w:szCs w:val="24"/>
              </w:rPr>
            </w:pPr>
          </w:p>
          <w:p w14:paraId="28B69911"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r>
      <w:tr w:rsidR="00DE3B48" w:rsidRPr="00B0427E" w14:paraId="20167318" w14:textId="77777777" w:rsidTr="00F17465">
        <w:tc>
          <w:tcPr>
            <w:tcW w:w="900" w:type="dxa"/>
          </w:tcPr>
          <w:p w14:paraId="263958D5" w14:textId="4FBF4ACE" w:rsidR="00DE3B48" w:rsidRPr="00B0427E" w:rsidRDefault="00D53EF3">
            <w:pPr>
              <w:widowControl/>
              <w:tabs>
                <w:tab w:val="left" w:pos="0"/>
              </w:tabs>
              <w:suppressAutoHyphens/>
              <w:jc w:val="center"/>
              <w:rPr>
                <w:rFonts w:ascii="Arial" w:hAnsi="Arial" w:cs="Arial"/>
                <w:sz w:val="22"/>
                <w:szCs w:val="24"/>
              </w:rPr>
            </w:pPr>
            <w:r>
              <w:rPr>
                <w:rFonts w:ascii="Arial" w:hAnsi="Arial" w:cs="Arial"/>
                <w:sz w:val="22"/>
                <w:szCs w:val="24"/>
              </w:rPr>
              <w:t>401</w:t>
            </w:r>
          </w:p>
        </w:tc>
        <w:tc>
          <w:tcPr>
            <w:tcW w:w="7560" w:type="dxa"/>
            <w:shd w:val="clear" w:color="auto" w:fill="auto"/>
            <w:vAlign w:val="bottom"/>
          </w:tcPr>
          <w:p w14:paraId="0111B9ED" w14:textId="7C84A58B" w:rsidR="00DE3B48" w:rsidRPr="00D53EF3" w:rsidRDefault="009006A6" w:rsidP="0052061E">
            <w:pPr>
              <w:widowControl/>
              <w:jc w:val="both"/>
              <w:rPr>
                <w:rFonts w:ascii="Arial" w:hAnsi="Arial" w:cs="Arial"/>
                <w:i/>
                <w:snapToGrid/>
                <w:szCs w:val="24"/>
              </w:rPr>
            </w:pPr>
            <w:r w:rsidRPr="009006A6">
              <w:rPr>
                <w:rFonts w:ascii="Arial" w:hAnsi="Arial" w:cs="Arial"/>
                <w:szCs w:val="24"/>
              </w:rPr>
              <w:t>3-Phase 69-12.47 kV, (delta-wye), 12/16/20 MVA 2 winding main power transformer with secondary load tap changer as described in Specification No. 33 73 13.01. F.O.B.  Monthill Substation 4095 E. Flamingo, Las Vegas, NV 89121</w:t>
            </w:r>
            <w:r>
              <w:rPr>
                <w:rFonts w:ascii="Arial" w:hAnsi="Arial" w:cs="Arial"/>
                <w:szCs w:val="24"/>
              </w:rPr>
              <w:t>.</w:t>
            </w:r>
          </w:p>
        </w:tc>
      </w:tr>
    </w:tbl>
    <w:p w14:paraId="5AA6371B" w14:textId="77777777" w:rsidR="00DF0748" w:rsidRPr="00B0427E" w:rsidRDefault="00DF0748">
      <w:pPr>
        <w:widowControl/>
        <w:tabs>
          <w:tab w:val="left" w:pos="-720"/>
        </w:tabs>
        <w:suppressAutoHyphens/>
        <w:rPr>
          <w:rFonts w:ascii="Arial" w:hAnsi="Arial" w:cs="Arial"/>
          <w:spacing w:val="-2"/>
        </w:rPr>
      </w:pPr>
    </w:p>
    <w:p w14:paraId="359CF840"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2.</w:t>
      </w:r>
      <w:r w:rsidRPr="00B0427E">
        <w:rPr>
          <w:rFonts w:ascii="Arial" w:hAnsi="Arial" w:cs="Arial"/>
          <w:b/>
          <w:spacing w:val="-2"/>
        </w:rPr>
        <w:tab/>
        <w:t>Definitions</w:t>
      </w:r>
    </w:p>
    <w:p w14:paraId="61EC893D" w14:textId="77777777" w:rsidR="00DF0748" w:rsidRPr="00B0427E" w:rsidRDefault="00DF0748">
      <w:pPr>
        <w:widowControl/>
        <w:tabs>
          <w:tab w:val="left" w:pos="-720"/>
        </w:tabs>
        <w:suppressAutoHyphens/>
        <w:rPr>
          <w:rFonts w:ascii="Arial" w:hAnsi="Arial" w:cs="Arial"/>
          <w:spacing w:val="-2"/>
        </w:rPr>
      </w:pPr>
    </w:p>
    <w:p w14:paraId="4A59C8C5" w14:textId="3DC9A53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or “</w:t>
      </w:r>
      <w:r w:rsidRPr="00B0427E">
        <w:rPr>
          <w:rFonts w:ascii="Arial" w:hAnsi="Arial" w:cs="Arial"/>
          <w:spacing w:val="-2"/>
          <w:szCs w:val="24"/>
        </w:rPr>
        <w:t>Final Acceptance</w:t>
      </w:r>
      <w:r w:rsidR="000C3915" w:rsidRPr="00B0427E">
        <w:rPr>
          <w:rFonts w:ascii="Arial" w:hAnsi="Arial" w:cs="Arial"/>
          <w:spacing w:val="-2"/>
          <w:szCs w:val="24"/>
        </w:rPr>
        <w:t>” means t</w:t>
      </w:r>
      <w:r w:rsidRPr="00B0427E">
        <w:rPr>
          <w:rFonts w:ascii="Arial" w:hAnsi="Arial" w:cs="Arial"/>
          <w:spacing w:val="-2"/>
          <w:szCs w:val="24"/>
        </w:rPr>
        <w:t xml:space="preserve">he formal action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accepting the </w:t>
      </w:r>
      <w:r w:rsidR="00DE3B48" w:rsidRPr="00B0427E">
        <w:rPr>
          <w:rFonts w:ascii="Arial" w:hAnsi="Arial" w:cs="Arial"/>
          <w:spacing w:val="-2"/>
          <w:szCs w:val="24"/>
        </w:rPr>
        <w:t>Equipment</w:t>
      </w:r>
      <w:r w:rsidRPr="00B0427E">
        <w:rPr>
          <w:rFonts w:ascii="Arial" w:hAnsi="Arial" w:cs="Arial"/>
          <w:spacing w:val="-2"/>
          <w:szCs w:val="24"/>
        </w:rPr>
        <w:t>, or any portion thereof, as complete and satisfactory, subject to Contractor</w:t>
      </w:r>
      <w:r w:rsidR="002350F6" w:rsidRPr="00B0427E">
        <w:rPr>
          <w:rFonts w:ascii="Arial" w:hAnsi="Arial" w:cs="Arial"/>
          <w:spacing w:val="-2"/>
          <w:szCs w:val="24"/>
        </w:rPr>
        <w:t>’</w:t>
      </w:r>
      <w:r w:rsidRPr="00B0427E">
        <w:rPr>
          <w:rFonts w:ascii="Arial" w:hAnsi="Arial" w:cs="Arial"/>
          <w:spacing w:val="-2"/>
          <w:szCs w:val="24"/>
        </w:rPr>
        <w:t>s warranties.</w:t>
      </w:r>
    </w:p>
    <w:p w14:paraId="7177FEB6"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23738175" w14:textId="59FFBB92"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2.2</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 Testing</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a</w:t>
      </w:r>
      <w:r w:rsidRPr="00B0427E">
        <w:rPr>
          <w:rFonts w:ascii="Arial" w:hAnsi="Arial" w:cs="Arial"/>
          <w:spacing w:val="-2"/>
          <w:szCs w:val="24"/>
        </w:rPr>
        <w:t xml:space="preserve">ny testing required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prior to, and as a prerequisite of,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Acceptance.</w:t>
      </w:r>
    </w:p>
    <w:p w14:paraId="213A2A5D"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4F7808DA" w14:textId="320DD88B"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2.3</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Bid Form</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 xml:space="preserve">he approved form on which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requested that </w:t>
      </w:r>
      <w:r w:rsidR="000C3915" w:rsidRPr="00B0427E">
        <w:rPr>
          <w:rFonts w:ascii="Arial" w:hAnsi="Arial" w:cs="Arial"/>
          <w:spacing w:val="-2"/>
          <w:szCs w:val="24"/>
        </w:rPr>
        <w:t xml:space="preserve">the </w:t>
      </w:r>
      <w:r w:rsidRPr="00B0427E">
        <w:rPr>
          <w:rFonts w:ascii="Arial" w:hAnsi="Arial" w:cs="Arial"/>
          <w:spacing w:val="-2"/>
          <w:szCs w:val="24"/>
        </w:rPr>
        <w:t xml:space="preserve">Contractor prepare and submit a Bid to the </w:t>
      </w:r>
      <w:r w:rsidR="00D53EF3">
        <w:rPr>
          <w:rFonts w:ascii="Arial" w:hAnsi="Arial" w:cs="Arial"/>
          <w:spacing w:val="-2"/>
          <w:szCs w:val="24"/>
        </w:rPr>
        <w:t>CRCNV</w:t>
      </w:r>
      <w:r w:rsidRPr="00B0427E">
        <w:rPr>
          <w:rFonts w:ascii="Arial" w:hAnsi="Arial" w:cs="Arial"/>
          <w:spacing w:val="-2"/>
          <w:szCs w:val="24"/>
        </w:rPr>
        <w:t xml:space="preserve"> as an offer to provide the </w:t>
      </w:r>
      <w:r w:rsidR="00DE3B48" w:rsidRPr="00B0427E">
        <w:rPr>
          <w:rFonts w:ascii="Arial" w:hAnsi="Arial" w:cs="Arial"/>
          <w:spacing w:val="-2"/>
          <w:szCs w:val="24"/>
        </w:rPr>
        <w:t>Equipment</w:t>
      </w:r>
      <w:r w:rsidRPr="00B0427E">
        <w:rPr>
          <w:rFonts w:ascii="Arial" w:hAnsi="Arial" w:cs="Arial"/>
          <w:spacing w:val="-2"/>
          <w:szCs w:val="24"/>
        </w:rPr>
        <w:t xml:space="preserve">, which has now been accepted by the </w:t>
      </w:r>
      <w:r w:rsidR="00D53EF3">
        <w:rPr>
          <w:rFonts w:ascii="Arial" w:hAnsi="Arial" w:cs="Arial"/>
          <w:spacing w:val="-2"/>
          <w:szCs w:val="24"/>
        </w:rPr>
        <w:t>CRCNV</w:t>
      </w:r>
      <w:r w:rsidRPr="00B0427E">
        <w:rPr>
          <w:rFonts w:ascii="Arial" w:hAnsi="Arial" w:cs="Arial"/>
          <w:spacing w:val="-2"/>
          <w:szCs w:val="24"/>
        </w:rPr>
        <w:t xml:space="preserve"> pursuant to this Contract and is therefore incorporated herein as a part of this Contract.</w:t>
      </w:r>
    </w:p>
    <w:p w14:paraId="4AF86F95"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37DD7F8C" w14:textId="211F1E5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2.4</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Change Order</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 xml:space="preserve">means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signed written order to </w:t>
      </w:r>
      <w:r w:rsidR="000C3915" w:rsidRPr="00B0427E">
        <w:rPr>
          <w:rFonts w:ascii="Arial" w:hAnsi="Arial" w:cs="Arial"/>
          <w:spacing w:val="-2"/>
          <w:szCs w:val="24"/>
        </w:rPr>
        <w:t xml:space="preserve">the </w:t>
      </w:r>
      <w:r w:rsidRPr="00B0427E">
        <w:rPr>
          <w:rFonts w:ascii="Arial" w:hAnsi="Arial" w:cs="Arial"/>
          <w:spacing w:val="-2"/>
          <w:szCs w:val="24"/>
        </w:rPr>
        <w:t xml:space="preserve">Contractor authorizing any addition </w:t>
      </w:r>
      <w:r w:rsidR="000C3915" w:rsidRPr="00B0427E">
        <w:rPr>
          <w:rFonts w:ascii="Arial" w:hAnsi="Arial" w:cs="Arial"/>
          <w:spacing w:val="-2"/>
          <w:szCs w:val="24"/>
        </w:rPr>
        <w:t>or</w:t>
      </w:r>
      <w:r w:rsidRPr="00B0427E">
        <w:rPr>
          <w:rFonts w:ascii="Arial" w:hAnsi="Arial" w:cs="Arial"/>
          <w:spacing w:val="-2"/>
          <w:szCs w:val="24"/>
        </w:rPr>
        <w:t xml:space="preserve"> deletion of, or revision to</w:t>
      </w:r>
      <w:r w:rsidR="000C3915" w:rsidRPr="00B0427E">
        <w:rPr>
          <w:rFonts w:ascii="Arial" w:hAnsi="Arial" w:cs="Arial"/>
          <w:spacing w:val="-2"/>
          <w:szCs w:val="24"/>
        </w:rPr>
        <w:t>,</w:t>
      </w:r>
      <w:r w:rsidRPr="00B0427E">
        <w:rPr>
          <w:rFonts w:ascii="Arial" w:hAnsi="Arial" w:cs="Arial"/>
          <w:spacing w:val="-2"/>
          <w:szCs w:val="24"/>
        </w:rPr>
        <w:t xml:space="preserve"> the </w:t>
      </w:r>
      <w:r w:rsidR="00DE3B48" w:rsidRPr="00B0427E">
        <w:rPr>
          <w:rFonts w:ascii="Arial" w:hAnsi="Arial" w:cs="Arial"/>
          <w:spacing w:val="-2"/>
          <w:szCs w:val="24"/>
        </w:rPr>
        <w:t>Equipment</w:t>
      </w:r>
      <w:r w:rsidRPr="00B0427E">
        <w:rPr>
          <w:rFonts w:ascii="Arial" w:hAnsi="Arial" w:cs="Arial"/>
          <w:spacing w:val="-2"/>
          <w:szCs w:val="24"/>
        </w:rPr>
        <w:t>.</w:t>
      </w:r>
    </w:p>
    <w:p w14:paraId="4772DE39"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1CC40BAC" w14:textId="7B0E9CA5" w:rsidR="00DF0748" w:rsidRPr="00B0427E" w:rsidRDefault="00DF0748" w:rsidP="00371AE3">
      <w:pPr>
        <w:pStyle w:val="BodyText"/>
        <w:tabs>
          <w:tab w:val="left" w:pos="720"/>
          <w:tab w:val="left" w:pos="1440"/>
          <w:tab w:val="right" w:leader="dot" w:pos="8910"/>
          <w:tab w:val="left" w:leader="dot" w:pos="9180"/>
        </w:tabs>
        <w:spacing w:after="0"/>
        <w:ind w:firstLine="720"/>
        <w:jc w:val="both"/>
        <w:rPr>
          <w:rFonts w:ascii="Arial" w:hAnsi="Arial" w:cs="Arial"/>
          <w:spacing w:val="-2"/>
          <w:szCs w:val="24"/>
        </w:rPr>
      </w:pPr>
      <w:r w:rsidRPr="00B0427E">
        <w:rPr>
          <w:rFonts w:ascii="Arial" w:hAnsi="Arial" w:cs="Arial"/>
          <w:spacing w:val="-2"/>
          <w:szCs w:val="24"/>
        </w:rPr>
        <w:t>2.5</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Contract Documents</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he documents contained in this conformed and bound volume, including</w:t>
      </w:r>
      <w:r w:rsidRPr="00B0427E">
        <w:rPr>
          <w:rFonts w:ascii="Arial" w:hAnsi="Arial" w:cs="Arial"/>
          <w:bCs/>
        </w:rPr>
        <w:t xml:space="preserve"> section 100, Re</w:t>
      </w:r>
      <w:r w:rsidRPr="00B0427E">
        <w:rPr>
          <w:rFonts w:ascii="Arial" w:hAnsi="Arial" w:cs="Arial"/>
        </w:rPr>
        <w:t xml:space="preserve">quest for Bids; section 200, Bid Instructions; section 300, Bid Form; section 320, Bid Addendum; section 340, Bid Clarification; </w:t>
      </w:r>
      <w:r w:rsidR="007A7360">
        <w:rPr>
          <w:rFonts w:ascii="Arial" w:hAnsi="Arial" w:cs="Arial"/>
        </w:rPr>
        <w:t xml:space="preserve">section 350, Disclosure of Ownership/Principles; </w:t>
      </w:r>
      <w:r w:rsidRPr="00B0427E">
        <w:rPr>
          <w:rFonts w:ascii="Arial" w:hAnsi="Arial" w:cs="Arial"/>
        </w:rPr>
        <w:t xml:space="preserve">section 400, </w:t>
      </w:r>
      <w:r w:rsidRPr="00B0427E">
        <w:rPr>
          <w:rFonts w:ascii="Arial" w:hAnsi="Arial" w:cs="Arial"/>
          <w:szCs w:val="24"/>
        </w:rPr>
        <w:t xml:space="preserve">Contract No. </w:t>
      </w:r>
      <w:sdt>
        <w:sdtPr>
          <w:rPr>
            <w:rFonts w:ascii="Arial" w:hAnsi="Arial" w:cs="Arial"/>
            <w:szCs w:val="24"/>
          </w:rPr>
          <w:alias w:val="Status"/>
          <w:tag w:val=""/>
          <w:id w:val="-1293829526"/>
          <w:placeholder>
            <w:docPart w:val="A79B41CB5C3C4D6FA575C1E72A2728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3368">
            <w:rPr>
              <w:rFonts w:ascii="Arial" w:hAnsi="Arial" w:cs="Arial"/>
              <w:szCs w:val="24"/>
            </w:rPr>
            <w:t>CRCMH-02</w:t>
          </w:r>
        </w:sdtContent>
      </w:sdt>
      <w:r w:rsidR="000457A8" w:rsidRPr="00B0427E">
        <w:rPr>
          <w:rFonts w:ascii="Arial" w:hAnsi="Arial" w:cs="Arial"/>
          <w:szCs w:val="24"/>
        </w:rPr>
        <w:t>,</w:t>
      </w:r>
      <w:r w:rsidR="000457A8" w:rsidRPr="00B0427E">
        <w:rPr>
          <w:rFonts w:ascii="Arial" w:hAnsi="Arial" w:cs="Arial"/>
          <w:bCs/>
          <w:szCs w:val="24"/>
        </w:rPr>
        <w:t xml:space="preserve"> </w:t>
      </w:r>
      <w:sdt>
        <w:sdtPr>
          <w:rPr>
            <w:rFonts w:ascii="Arial" w:hAnsi="Arial" w:cs="Arial"/>
            <w:bCs/>
            <w:szCs w:val="24"/>
          </w:rPr>
          <w:alias w:val="Keywords"/>
          <w:tag w:val=""/>
          <w:id w:val="-477067989"/>
          <w:placeholder>
            <w:docPart w:val="1218FA873AE74C86B2CF40C0DF90F0E3"/>
          </w:placeholder>
          <w:dataBinding w:prefixMappings="xmlns:ns0='http://purl.org/dc/elements/1.1/' xmlns:ns1='http://schemas.openxmlformats.org/package/2006/metadata/core-properties' " w:xpath="/ns1:coreProperties[1]/ns1:keywords[1]" w:storeItemID="{6C3C8BC8-F283-45AE-878A-BAB7291924A1}"/>
          <w:text/>
        </w:sdtPr>
        <w:sdtEndPr/>
        <w:sdtContent>
          <w:r w:rsidR="00743368">
            <w:rPr>
              <w:rFonts w:ascii="Arial" w:hAnsi="Arial" w:cs="Arial"/>
              <w:bCs/>
              <w:szCs w:val="24"/>
            </w:rPr>
            <w:t>Liquid-Filled Main Power Transformer (MPT)</w:t>
          </w:r>
        </w:sdtContent>
      </w:sdt>
      <w:r w:rsidR="000457A8" w:rsidRPr="00B0427E">
        <w:rPr>
          <w:rFonts w:ascii="Arial" w:hAnsi="Arial" w:cs="Arial"/>
          <w:bCs/>
          <w:szCs w:val="24"/>
        </w:rPr>
        <w:t xml:space="preserve">; section 500, </w:t>
      </w:r>
      <w:r w:rsidR="000457A8" w:rsidRPr="00B0427E">
        <w:rPr>
          <w:rFonts w:ascii="Arial" w:hAnsi="Arial" w:cs="Arial"/>
          <w:szCs w:val="24"/>
        </w:rPr>
        <w:t xml:space="preserve">Performance Bond; and the </w:t>
      </w:r>
      <w:r w:rsidR="000457A8" w:rsidRPr="00B0427E">
        <w:rPr>
          <w:rFonts w:ascii="Arial" w:hAnsi="Arial" w:cs="Arial"/>
          <w:szCs w:val="24"/>
        </w:rPr>
        <w:lastRenderedPageBreak/>
        <w:t>Specifications contained in section 600 through section 1</w:t>
      </w:r>
      <w:r w:rsidR="00334EF4">
        <w:rPr>
          <w:rFonts w:ascii="Arial" w:hAnsi="Arial" w:cs="Arial"/>
          <w:szCs w:val="24"/>
        </w:rPr>
        <w:t>1</w:t>
      </w:r>
      <w:r w:rsidR="000457A8" w:rsidRPr="00B0427E">
        <w:rPr>
          <w:rFonts w:ascii="Arial" w:hAnsi="Arial" w:cs="Arial"/>
          <w:szCs w:val="24"/>
        </w:rPr>
        <w:t xml:space="preserve">00.  </w:t>
      </w:r>
      <w:r w:rsidR="00771731" w:rsidRPr="00B0427E">
        <w:rPr>
          <w:rFonts w:ascii="Arial" w:hAnsi="Arial" w:cs="Arial"/>
          <w:szCs w:val="24"/>
        </w:rPr>
        <w:t>The term</w:t>
      </w:r>
      <w:r w:rsidRPr="00B0427E">
        <w:rPr>
          <w:rFonts w:ascii="Arial" w:hAnsi="Arial" w:cs="Arial"/>
          <w:szCs w:val="24"/>
        </w:rPr>
        <w:t xml:space="preserve"> include</w:t>
      </w:r>
      <w:r w:rsidR="00771731" w:rsidRPr="00B0427E">
        <w:rPr>
          <w:rFonts w:ascii="Arial" w:hAnsi="Arial" w:cs="Arial"/>
          <w:szCs w:val="24"/>
        </w:rPr>
        <w:t>s</w:t>
      </w:r>
      <w:r w:rsidRPr="00B0427E">
        <w:rPr>
          <w:rFonts w:ascii="Arial" w:hAnsi="Arial" w:cs="Arial"/>
          <w:szCs w:val="24"/>
        </w:rPr>
        <w:t xml:space="preserve"> exhibits to this Contract attached hereto, if any, Contractor</w:t>
      </w:r>
      <w:r w:rsidR="002350F6" w:rsidRPr="00B0427E">
        <w:rPr>
          <w:rFonts w:ascii="Arial" w:hAnsi="Arial" w:cs="Arial"/>
          <w:szCs w:val="24"/>
        </w:rPr>
        <w:t>’</w:t>
      </w:r>
      <w:r w:rsidRPr="00B0427E">
        <w:rPr>
          <w:rFonts w:ascii="Arial" w:hAnsi="Arial" w:cs="Arial"/>
          <w:szCs w:val="24"/>
        </w:rPr>
        <w:t xml:space="preserve">s performance and payment bonds, any notice of award or notice to proceed issued by the </w:t>
      </w:r>
      <w:r w:rsidR="00D53EF3">
        <w:rPr>
          <w:rFonts w:ascii="Arial" w:hAnsi="Arial" w:cs="Arial"/>
          <w:szCs w:val="24"/>
        </w:rPr>
        <w:t>CRCNV</w:t>
      </w:r>
      <w:r w:rsidRPr="00B0427E">
        <w:rPr>
          <w:rFonts w:ascii="Arial" w:hAnsi="Arial" w:cs="Arial"/>
          <w:szCs w:val="24"/>
        </w:rPr>
        <w:t>, Contractor</w:t>
      </w:r>
      <w:r w:rsidR="002350F6" w:rsidRPr="00B0427E">
        <w:rPr>
          <w:rFonts w:ascii="Arial" w:hAnsi="Arial" w:cs="Arial"/>
          <w:szCs w:val="24"/>
        </w:rPr>
        <w:t>’</w:t>
      </w:r>
      <w:r w:rsidRPr="00B0427E">
        <w:rPr>
          <w:rFonts w:ascii="Arial" w:hAnsi="Arial" w:cs="Arial"/>
          <w:szCs w:val="24"/>
        </w:rPr>
        <w:t>s Proposal</w:t>
      </w:r>
      <w:r w:rsidR="007A7360">
        <w:rPr>
          <w:rFonts w:ascii="Arial" w:hAnsi="Arial" w:cs="Arial"/>
          <w:szCs w:val="24"/>
        </w:rPr>
        <w:t>,</w:t>
      </w:r>
      <w:r w:rsidRPr="00B0427E">
        <w:rPr>
          <w:rFonts w:ascii="Arial" w:hAnsi="Arial" w:cs="Arial"/>
          <w:szCs w:val="24"/>
        </w:rPr>
        <w:t xml:space="preserve"> and any documentation submitted by </w:t>
      </w:r>
      <w:r w:rsidR="00771731" w:rsidRPr="00B0427E">
        <w:rPr>
          <w:rFonts w:ascii="Arial" w:hAnsi="Arial" w:cs="Arial"/>
          <w:szCs w:val="24"/>
        </w:rPr>
        <w:t xml:space="preserve">the </w:t>
      </w:r>
      <w:r w:rsidRPr="00B0427E">
        <w:rPr>
          <w:rFonts w:ascii="Arial" w:hAnsi="Arial" w:cs="Arial"/>
          <w:szCs w:val="24"/>
        </w:rPr>
        <w:t xml:space="preserve">Contractor and accepted by the </w:t>
      </w:r>
      <w:r w:rsidR="00D53EF3">
        <w:rPr>
          <w:rFonts w:ascii="Arial" w:hAnsi="Arial" w:cs="Arial"/>
          <w:szCs w:val="24"/>
        </w:rPr>
        <w:t>CRCNV</w:t>
      </w:r>
      <w:r w:rsidRPr="00B0427E">
        <w:rPr>
          <w:rFonts w:ascii="Arial" w:hAnsi="Arial" w:cs="Arial"/>
          <w:szCs w:val="24"/>
        </w:rPr>
        <w:t xml:space="preserve"> prior to the execution of this Contract, and all Change Orders amending, modifying, or supplementing this Contract which may be delivered or issued after the effective date of this Contract and are not attached hereto.  </w:t>
      </w:r>
      <w:r w:rsidRPr="00B0427E">
        <w:rPr>
          <w:rFonts w:ascii="Arial" w:hAnsi="Arial" w:cs="Arial"/>
        </w:rPr>
        <w:t>Submittals are not Contract Documents.</w:t>
      </w:r>
    </w:p>
    <w:p w14:paraId="28008C98" w14:textId="77777777" w:rsidR="00DF0748" w:rsidRPr="00B0427E" w:rsidRDefault="00DF0748">
      <w:pPr>
        <w:widowControl/>
        <w:tabs>
          <w:tab w:val="left" w:pos="-720"/>
        </w:tabs>
        <w:suppressAutoHyphens/>
        <w:ind w:left="360"/>
        <w:rPr>
          <w:rFonts w:ascii="Arial" w:hAnsi="Arial" w:cs="Arial"/>
          <w:spacing w:val="-2"/>
          <w:szCs w:val="24"/>
        </w:rPr>
      </w:pPr>
    </w:p>
    <w:p w14:paraId="381E652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2.6</w:t>
      </w:r>
      <w:r w:rsidRPr="00B0427E">
        <w:rPr>
          <w:rFonts w:ascii="Arial" w:hAnsi="Arial" w:cs="Arial"/>
          <w:spacing w:val="-2"/>
          <w:szCs w:val="24"/>
        </w:rPr>
        <w:tab/>
      </w:r>
      <w:r w:rsidR="00ED35E9" w:rsidRPr="00B0427E">
        <w:rPr>
          <w:rFonts w:ascii="Arial" w:hAnsi="Arial" w:cs="Arial"/>
          <w:spacing w:val="-2"/>
          <w:szCs w:val="24"/>
        </w:rPr>
        <w:t>“</w:t>
      </w:r>
      <w:r w:rsidRPr="00B0427E">
        <w:rPr>
          <w:rFonts w:ascii="Arial" w:hAnsi="Arial" w:cs="Arial"/>
          <w:spacing w:val="-2"/>
          <w:szCs w:val="24"/>
        </w:rPr>
        <w:t>Contract Price</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total compensation payable to </w:t>
      </w:r>
      <w:r w:rsidR="00ED35E9" w:rsidRPr="00B0427E">
        <w:rPr>
          <w:rFonts w:ascii="Arial" w:hAnsi="Arial" w:cs="Arial"/>
          <w:spacing w:val="-2"/>
          <w:szCs w:val="24"/>
        </w:rPr>
        <w:t xml:space="preserve">the </w:t>
      </w:r>
      <w:r w:rsidRPr="00B0427E">
        <w:rPr>
          <w:rFonts w:ascii="Arial" w:hAnsi="Arial" w:cs="Arial"/>
          <w:spacing w:val="-2"/>
          <w:szCs w:val="24"/>
        </w:rPr>
        <w:t xml:space="preserve">Contractor for </w:t>
      </w:r>
      <w:r w:rsidR="00ED35E9" w:rsidRPr="00B0427E">
        <w:rPr>
          <w:rFonts w:ascii="Arial" w:hAnsi="Arial" w:cs="Arial"/>
          <w:spacing w:val="-2"/>
          <w:szCs w:val="24"/>
        </w:rPr>
        <w:t xml:space="preserve">the </w:t>
      </w:r>
      <w:r w:rsidRPr="00B0427E">
        <w:rPr>
          <w:rFonts w:ascii="Arial" w:hAnsi="Arial" w:cs="Arial"/>
          <w:spacing w:val="-2"/>
          <w:szCs w:val="24"/>
        </w:rPr>
        <w:t>Contractor</w:t>
      </w:r>
      <w:r w:rsidR="002350F6" w:rsidRPr="00B0427E">
        <w:rPr>
          <w:rFonts w:ascii="Arial" w:hAnsi="Arial" w:cs="Arial"/>
          <w:spacing w:val="-2"/>
          <w:szCs w:val="24"/>
        </w:rPr>
        <w:t>’</w:t>
      </w:r>
      <w:r w:rsidRPr="00B0427E">
        <w:rPr>
          <w:rFonts w:ascii="Arial" w:hAnsi="Arial" w:cs="Arial"/>
          <w:spacing w:val="-2"/>
          <w:szCs w:val="24"/>
        </w:rPr>
        <w:t>s performance of this Contract, as proposed by Contractor in Contractor</w:t>
      </w:r>
      <w:r w:rsidR="002350F6" w:rsidRPr="00B0427E">
        <w:rPr>
          <w:rFonts w:ascii="Arial" w:hAnsi="Arial" w:cs="Arial"/>
          <w:spacing w:val="-2"/>
          <w:szCs w:val="24"/>
        </w:rPr>
        <w:t>’</w:t>
      </w:r>
      <w:r w:rsidRPr="00B0427E">
        <w:rPr>
          <w:rFonts w:ascii="Arial" w:hAnsi="Arial" w:cs="Arial"/>
          <w:spacing w:val="-2"/>
          <w:szCs w:val="24"/>
        </w:rPr>
        <w:t xml:space="preserve">s Bid, and as may be amended by </w:t>
      </w:r>
      <w:r w:rsidR="00ED35E9" w:rsidRPr="00B0427E">
        <w:rPr>
          <w:rFonts w:ascii="Arial" w:hAnsi="Arial" w:cs="Arial"/>
          <w:spacing w:val="-2"/>
          <w:szCs w:val="24"/>
        </w:rPr>
        <w:t xml:space="preserve">any </w:t>
      </w:r>
      <w:r w:rsidRPr="00B0427E">
        <w:rPr>
          <w:rFonts w:ascii="Arial" w:hAnsi="Arial" w:cs="Arial"/>
          <w:spacing w:val="-2"/>
          <w:szCs w:val="24"/>
        </w:rPr>
        <w:t xml:space="preserve">Change Order pursuant to </w:t>
      </w:r>
      <w:r w:rsidR="00ED35E9" w:rsidRPr="00B0427E">
        <w:rPr>
          <w:rFonts w:ascii="Arial" w:hAnsi="Arial" w:cs="Arial"/>
          <w:spacing w:val="-2"/>
          <w:szCs w:val="24"/>
        </w:rPr>
        <w:t xml:space="preserve">section </w:t>
      </w:r>
      <w:r w:rsidR="009F162B" w:rsidRPr="00B0427E">
        <w:rPr>
          <w:rFonts w:ascii="Arial" w:hAnsi="Arial" w:cs="Arial"/>
          <w:spacing w:val="-2"/>
          <w:szCs w:val="24"/>
        </w:rPr>
        <w:t>8</w:t>
      </w:r>
      <w:r w:rsidRPr="00B0427E">
        <w:rPr>
          <w:rFonts w:ascii="Arial" w:hAnsi="Arial" w:cs="Arial"/>
          <w:spacing w:val="-2"/>
          <w:szCs w:val="24"/>
        </w:rPr>
        <w:t>.</w:t>
      </w:r>
    </w:p>
    <w:p w14:paraId="011B8361"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78BDD8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2.7</w:t>
      </w:r>
      <w:r w:rsidRPr="00B0427E">
        <w:rPr>
          <w:rFonts w:ascii="Arial" w:hAnsi="Arial" w:cs="Arial"/>
          <w:spacing w:val="-2"/>
          <w:szCs w:val="24"/>
        </w:rPr>
        <w:tab/>
      </w:r>
      <w:r w:rsidR="00ED35E9" w:rsidRPr="00B0427E">
        <w:rPr>
          <w:rFonts w:ascii="Arial" w:hAnsi="Arial" w:cs="Arial"/>
          <w:spacing w:val="-2"/>
          <w:szCs w:val="24"/>
        </w:rPr>
        <w:t xml:space="preserve">“Executive </w:t>
      </w:r>
      <w:r w:rsidRPr="00B0427E">
        <w:rPr>
          <w:rFonts w:ascii="Arial" w:hAnsi="Arial" w:cs="Arial"/>
          <w:spacing w:val="-2"/>
          <w:szCs w:val="24"/>
        </w:rPr>
        <w:t>Director</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w:t>
      </w:r>
      <w:r w:rsidR="00ED35E9" w:rsidRPr="00B0427E">
        <w:rPr>
          <w:rFonts w:ascii="Arial" w:hAnsi="Arial" w:cs="Arial"/>
          <w:spacing w:val="-2"/>
          <w:szCs w:val="24"/>
        </w:rPr>
        <w:t xml:space="preserve">executive director </w:t>
      </w:r>
      <w:r w:rsidRPr="00B0427E">
        <w:rPr>
          <w:rFonts w:ascii="Arial" w:hAnsi="Arial" w:cs="Arial"/>
          <w:spacing w:val="-2"/>
          <w:szCs w:val="24"/>
        </w:rPr>
        <w:t>of the Colorado River Commission of Nevada.</w:t>
      </w:r>
    </w:p>
    <w:p w14:paraId="6BBE7436"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047D1DBD"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2.8</w:t>
      </w:r>
      <w:r w:rsidRPr="00B0427E">
        <w:rPr>
          <w:rFonts w:ascii="Arial" w:hAnsi="Arial" w:cs="Arial"/>
          <w:spacing w:val="-2"/>
          <w:szCs w:val="24"/>
        </w:rPr>
        <w:tab/>
      </w:r>
      <w:r w:rsidR="00ED35E9" w:rsidRPr="00B0427E">
        <w:rPr>
          <w:rFonts w:ascii="Arial" w:hAnsi="Arial" w:cs="Arial"/>
          <w:spacing w:val="-2"/>
          <w:szCs w:val="24"/>
        </w:rPr>
        <w:t>“</w:t>
      </w:r>
      <w:r w:rsidR="00DE3B48" w:rsidRPr="00B0427E">
        <w:rPr>
          <w:rFonts w:ascii="Arial" w:hAnsi="Arial" w:cs="Arial"/>
          <w:spacing w:val="-2"/>
          <w:szCs w:val="24"/>
        </w:rPr>
        <w:t>Equipment</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electrical equipment and materials, or any portion thereof, described in the </w:t>
      </w:r>
      <w:r w:rsidR="00097982" w:rsidRPr="00B0427E">
        <w:rPr>
          <w:rFonts w:ascii="Arial" w:hAnsi="Arial" w:cs="Arial"/>
          <w:spacing w:val="-2"/>
          <w:szCs w:val="24"/>
        </w:rPr>
        <w:t>Specifications</w:t>
      </w:r>
      <w:r w:rsidRPr="00B0427E">
        <w:rPr>
          <w:rFonts w:ascii="Arial" w:hAnsi="Arial" w:cs="Arial"/>
          <w:spacing w:val="-2"/>
          <w:szCs w:val="24"/>
        </w:rPr>
        <w:t>.</w:t>
      </w:r>
    </w:p>
    <w:p w14:paraId="4EEA9CEC" w14:textId="77777777" w:rsidR="00DF0748" w:rsidRPr="00B0427E" w:rsidRDefault="00DF0748" w:rsidP="00371AE3">
      <w:pPr>
        <w:widowControl/>
        <w:tabs>
          <w:tab w:val="left" w:pos="-720"/>
        </w:tabs>
        <w:suppressAutoHyphens/>
        <w:ind w:left="360"/>
        <w:jc w:val="both"/>
        <w:rPr>
          <w:rFonts w:ascii="Arial" w:hAnsi="Arial" w:cs="Arial"/>
        </w:rPr>
      </w:pPr>
    </w:p>
    <w:p w14:paraId="1992EB98" w14:textId="0179A8D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rPr>
        <w:t>2.9</w:t>
      </w:r>
      <w:r w:rsidRPr="00B0427E">
        <w:rPr>
          <w:rFonts w:ascii="Arial" w:hAnsi="Arial" w:cs="Arial"/>
        </w:rPr>
        <w:tab/>
      </w:r>
      <w:r w:rsidR="00ED35E9" w:rsidRPr="00B0427E">
        <w:rPr>
          <w:rFonts w:ascii="Arial" w:hAnsi="Arial" w:cs="Arial"/>
        </w:rPr>
        <w:t>“</w:t>
      </w:r>
      <w:r w:rsidRPr="00B0427E">
        <w:rPr>
          <w:rFonts w:ascii="Arial" w:hAnsi="Arial" w:cs="Arial"/>
        </w:rPr>
        <w:t>Notice to Proceed</w:t>
      </w:r>
      <w:r w:rsidR="00ED35E9" w:rsidRPr="00B0427E">
        <w:rPr>
          <w:rFonts w:ascii="Arial" w:hAnsi="Arial" w:cs="Arial"/>
        </w:rPr>
        <w:t>” means t</w:t>
      </w:r>
      <w:r w:rsidRPr="00B0427E">
        <w:rPr>
          <w:rFonts w:ascii="Arial" w:hAnsi="Arial" w:cs="Arial"/>
        </w:rPr>
        <w:t xml:space="preserve">he written notice given by </w:t>
      </w:r>
      <w:r w:rsidR="00ED35E9" w:rsidRPr="00B0427E">
        <w:rPr>
          <w:rFonts w:ascii="Arial" w:hAnsi="Arial" w:cs="Arial"/>
        </w:rPr>
        <w:t xml:space="preserve">the </w:t>
      </w:r>
      <w:r w:rsidR="00D53EF3">
        <w:rPr>
          <w:rFonts w:ascii="Arial" w:hAnsi="Arial" w:cs="Arial"/>
        </w:rPr>
        <w:t>CRCNV</w:t>
      </w:r>
      <w:r w:rsidRPr="00B0427E">
        <w:rPr>
          <w:rFonts w:ascii="Arial" w:hAnsi="Arial" w:cs="Arial"/>
        </w:rPr>
        <w:t xml:space="preserve"> to the Contractor fixing the date on which the Contractor shall start to perform the Contractor</w:t>
      </w:r>
      <w:r w:rsidR="002350F6" w:rsidRPr="00B0427E">
        <w:rPr>
          <w:rFonts w:ascii="Arial" w:hAnsi="Arial" w:cs="Arial"/>
        </w:rPr>
        <w:t>’</w:t>
      </w:r>
      <w:r w:rsidRPr="00B0427E">
        <w:rPr>
          <w:rFonts w:ascii="Arial" w:hAnsi="Arial" w:cs="Arial"/>
        </w:rPr>
        <w:t>s obligations under the Contract Documents.</w:t>
      </w:r>
    </w:p>
    <w:p w14:paraId="3464E23D"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D48049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2.10</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Performance Milestones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hose dates by which particular portions of the </w:t>
      </w:r>
      <w:r w:rsidR="00DE3B48" w:rsidRPr="00B0427E">
        <w:rPr>
          <w:rFonts w:ascii="Arial" w:hAnsi="Arial" w:cs="Arial"/>
          <w:spacing w:val="-2"/>
          <w:szCs w:val="24"/>
        </w:rPr>
        <w:t>Equipment</w:t>
      </w:r>
      <w:r w:rsidRPr="00B0427E">
        <w:rPr>
          <w:rFonts w:ascii="Arial" w:hAnsi="Arial" w:cs="Arial"/>
          <w:spacing w:val="-2"/>
          <w:szCs w:val="24"/>
        </w:rPr>
        <w:t xml:space="preserve"> or work related thereto </w:t>
      </w:r>
      <w:r w:rsidR="00097982" w:rsidRPr="00B0427E">
        <w:rPr>
          <w:rFonts w:ascii="Arial" w:hAnsi="Arial" w:cs="Arial"/>
          <w:spacing w:val="-2"/>
          <w:szCs w:val="24"/>
        </w:rPr>
        <w:t xml:space="preserve">must </w:t>
      </w:r>
      <w:r w:rsidRPr="00B0427E">
        <w:rPr>
          <w:rFonts w:ascii="Arial" w:hAnsi="Arial" w:cs="Arial"/>
          <w:spacing w:val="-2"/>
          <w:szCs w:val="24"/>
        </w:rPr>
        <w:t>be complete, as set forth in section 600.</w:t>
      </w:r>
    </w:p>
    <w:p w14:paraId="6EE50B2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3EA4331" w14:textId="492E472A"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2.11</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Project</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sdt>
        <w:sdtPr>
          <w:rPr>
            <w:rFonts w:ascii="Arial" w:hAnsi="Arial" w:cs="Arial"/>
            <w:spacing w:val="-2"/>
            <w:szCs w:val="24"/>
          </w:rPr>
          <w:alias w:val="Subject"/>
          <w:tag w:val=""/>
          <w:id w:val="1279760674"/>
          <w:placeholder>
            <w:docPart w:val="E86240613FA642CEBC494BC210275EAF"/>
          </w:placeholder>
          <w:dataBinding w:prefixMappings="xmlns:ns0='http://purl.org/dc/elements/1.1/' xmlns:ns1='http://schemas.openxmlformats.org/package/2006/metadata/core-properties' " w:xpath="/ns1:coreProperties[1]/ns0:subject[1]" w:storeItemID="{6C3C8BC8-F283-45AE-878A-BAB7291924A1}"/>
          <w:text/>
        </w:sdtPr>
        <w:sdtEndPr/>
        <w:sdtContent>
          <w:r w:rsidR="000A37AE">
            <w:rPr>
              <w:rFonts w:ascii="Arial" w:hAnsi="Arial" w:cs="Arial"/>
              <w:spacing w:val="-2"/>
              <w:szCs w:val="24"/>
            </w:rPr>
            <w:t>Monthill Substation</w:t>
          </w:r>
        </w:sdtContent>
      </w:sdt>
      <w:r w:rsidRPr="00B0427E">
        <w:rPr>
          <w:rFonts w:ascii="Arial" w:hAnsi="Arial" w:cs="Arial"/>
          <w:spacing w:val="-2"/>
          <w:szCs w:val="24"/>
        </w:rPr>
        <w:t>.</w:t>
      </w:r>
    </w:p>
    <w:p w14:paraId="2D208F3C"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5523C1DE" w14:textId="77DA1C1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2.12</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Request for Bids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request that the Contractor and others make a Bid to contract with the </w:t>
      </w:r>
      <w:r w:rsidR="00D53EF3">
        <w:rPr>
          <w:rFonts w:ascii="Arial" w:hAnsi="Arial" w:cs="Arial"/>
          <w:spacing w:val="-2"/>
          <w:szCs w:val="24"/>
        </w:rPr>
        <w:t>CRCNV</w:t>
      </w:r>
      <w:r w:rsidRPr="00B0427E">
        <w:rPr>
          <w:rFonts w:ascii="Arial" w:hAnsi="Arial" w:cs="Arial"/>
          <w:spacing w:val="-2"/>
          <w:szCs w:val="24"/>
        </w:rPr>
        <w:t>.</w:t>
      </w:r>
    </w:p>
    <w:p w14:paraId="57D15004"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3F798A6" w14:textId="497CCD76"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2.13</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Specifications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technical descriptions of the </w:t>
      </w:r>
      <w:r w:rsidR="00DE3B48" w:rsidRPr="00B0427E">
        <w:rPr>
          <w:rFonts w:ascii="Arial" w:hAnsi="Arial" w:cs="Arial"/>
          <w:spacing w:val="-2"/>
          <w:szCs w:val="24"/>
        </w:rPr>
        <w:t>Equipment</w:t>
      </w:r>
      <w:r w:rsidRPr="00B0427E">
        <w:rPr>
          <w:rFonts w:ascii="Arial" w:hAnsi="Arial" w:cs="Arial"/>
          <w:spacing w:val="-2"/>
          <w:szCs w:val="24"/>
        </w:rPr>
        <w:t xml:space="preserve"> and services to be furnished by the Contractor, which are included as part of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Request for Bids, Contractor</w:t>
      </w:r>
      <w:r w:rsidR="002350F6" w:rsidRPr="00B0427E">
        <w:rPr>
          <w:rFonts w:ascii="Arial" w:hAnsi="Arial" w:cs="Arial"/>
          <w:spacing w:val="-2"/>
          <w:szCs w:val="24"/>
        </w:rPr>
        <w:t>’</w:t>
      </w:r>
      <w:r w:rsidRPr="00B0427E">
        <w:rPr>
          <w:rFonts w:ascii="Arial" w:hAnsi="Arial" w:cs="Arial"/>
          <w:spacing w:val="-2"/>
          <w:szCs w:val="24"/>
        </w:rPr>
        <w:t>s Bid, and all modifying addenda and Change Orders thereto.</w:t>
      </w:r>
    </w:p>
    <w:p w14:paraId="1CA7E110"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F71E499" w14:textId="4882DA61"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2.14</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Submittals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includes s</w:t>
      </w:r>
      <w:r w:rsidRPr="00B0427E">
        <w:rPr>
          <w:rFonts w:ascii="Arial" w:hAnsi="Arial" w:cs="Arial"/>
          <w:spacing w:val="-2"/>
          <w:szCs w:val="24"/>
        </w:rPr>
        <w:t xml:space="preserve">hop </w:t>
      </w:r>
      <w:r w:rsidR="00097982" w:rsidRPr="00B0427E">
        <w:rPr>
          <w:rFonts w:ascii="Arial" w:hAnsi="Arial" w:cs="Arial"/>
          <w:spacing w:val="-2"/>
          <w:szCs w:val="24"/>
        </w:rPr>
        <w:t>drawings</w:t>
      </w:r>
      <w:r w:rsidRPr="00B0427E">
        <w:rPr>
          <w:rFonts w:ascii="Arial" w:hAnsi="Arial" w:cs="Arial"/>
          <w:spacing w:val="-2"/>
          <w:szCs w:val="24"/>
        </w:rPr>
        <w:t xml:space="preserve">, catalog cuts, samples, operating and maintenance instructions, progress payments, requests, and other documents and items specified to be delivered to </w:t>
      </w:r>
      <w:r w:rsidR="00097982"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w:t>
      </w:r>
    </w:p>
    <w:p w14:paraId="7F5BADD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7B29702A" w14:textId="25DDCE33" w:rsidR="00DF0748" w:rsidRPr="00B0427E" w:rsidRDefault="00DF0748" w:rsidP="00371AE3">
      <w:pPr>
        <w:pStyle w:val="BodyTextIndent"/>
        <w:ind w:left="0" w:firstLine="720"/>
        <w:rPr>
          <w:rFonts w:ascii="Arial" w:hAnsi="Arial" w:cs="Arial"/>
          <w:szCs w:val="24"/>
        </w:rPr>
      </w:pPr>
      <w:r w:rsidRPr="00B0427E">
        <w:rPr>
          <w:rFonts w:ascii="Arial" w:hAnsi="Arial" w:cs="Arial"/>
          <w:szCs w:val="24"/>
        </w:rPr>
        <w:t>2.15</w:t>
      </w:r>
      <w:r w:rsidRPr="00B0427E">
        <w:rPr>
          <w:rFonts w:ascii="Arial" w:hAnsi="Arial" w:cs="Arial"/>
          <w:szCs w:val="24"/>
        </w:rPr>
        <w:tab/>
      </w:r>
      <w:r w:rsidR="00097982" w:rsidRPr="00B0427E">
        <w:rPr>
          <w:rFonts w:ascii="Arial" w:hAnsi="Arial" w:cs="Arial"/>
          <w:szCs w:val="24"/>
        </w:rPr>
        <w:t>“</w:t>
      </w:r>
      <w:r w:rsidRPr="00B0427E">
        <w:rPr>
          <w:rFonts w:ascii="Arial" w:hAnsi="Arial" w:cs="Arial"/>
          <w:szCs w:val="24"/>
        </w:rPr>
        <w:t>Work</w:t>
      </w:r>
      <w:r w:rsidR="00097982" w:rsidRPr="00B0427E">
        <w:rPr>
          <w:rFonts w:ascii="Arial" w:hAnsi="Arial" w:cs="Arial"/>
          <w:szCs w:val="24"/>
        </w:rPr>
        <w:t>”</w:t>
      </w:r>
      <w:r w:rsidRPr="00B0427E">
        <w:rPr>
          <w:rFonts w:ascii="Arial" w:hAnsi="Arial" w:cs="Arial"/>
          <w:szCs w:val="24"/>
        </w:rPr>
        <w:t xml:space="preserve"> </w:t>
      </w:r>
      <w:r w:rsidR="00097982" w:rsidRPr="00B0427E">
        <w:rPr>
          <w:rFonts w:ascii="Arial" w:hAnsi="Arial" w:cs="Arial"/>
          <w:szCs w:val="24"/>
        </w:rPr>
        <w:t xml:space="preserve">means </w:t>
      </w:r>
      <w:r w:rsidRPr="00B0427E">
        <w:rPr>
          <w:rFonts w:ascii="Arial" w:hAnsi="Arial" w:cs="Arial"/>
          <w:szCs w:val="24"/>
        </w:rPr>
        <w:t>everything required or reasonably inferred to be furnished and done by the Contractor pursuant to the Contract Documents.</w:t>
      </w:r>
    </w:p>
    <w:p w14:paraId="493C45AE" w14:textId="284A052B" w:rsidR="00F01378" w:rsidRDefault="00F01378" w:rsidP="00371AE3">
      <w:pPr>
        <w:pStyle w:val="BodyTextIndent"/>
        <w:ind w:left="0" w:firstLine="720"/>
        <w:rPr>
          <w:rFonts w:ascii="Arial" w:hAnsi="Arial" w:cs="Arial"/>
          <w:szCs w:val="24"/>
        </w:rPr>
      </w:pPr>
    </w:p>
    <w:p w14:paraId="2806006E" w14:textId="36553B91" w:rsidR="00DF0748" w:rsidRPr="00B0427E" w:rsidRDefault="00DF0748">
      <w:pPr>
        <w:widowControl/>
        <w:ind w:left="720" w:hanging="720"/>
        <w:jc w:val="both"/>
        <w:rPr>
          <w:rFonts w:ascii="Arial" w:hAnsi="Arial" w:cs="Arial"/>
          <w:b/>
        </w:rPr>
      </w:pPr>
      <w:r w:rsidRPr="00B0427E">
        <w:rPr>
          <w:rFonts w:ascii="Arial" w:hAnsi="Arial" w:cs="Arial"/>
          <w:b/>
        </w:rPr>
        <w:t>3.</w:t>
      </w:r>
      <w:r w:rsidRPr="00B0427E">
        <w:rPr>
          <w:rFonts w:ascii="Arial" w:hAnsi="Arial" w:cs="Arial"/>
          <w:b/>
        </w:rPr>
        <w:tab/>
      </w:r>
      <w:r w:rsidR="00D53EF3">
        <w:rPr>
          <w:rFonts w:ascii="Arial" w:hAnsi="Arial" w:cs="Arial"/>
          <w:b/>
        </w:rPr>
        <w:t>CRCNV</w:t>
      </w:r>
      <w:r w:rsidR="002350F6" w:rsidRPr="00B0427E">
        <w:rPr>
          <w:rFonts w:ascii="Arial" w:hAnsi="Arial" w:cs="Arial"/>
          <w:b/>
        </w:rPr>
        <w:t>’</w:t>
      </w:r>
      <w:r w:rsidRPr="00B0427E">
        <w:rPr>
          <w:rFonts w:ascii="Arial" w:hAnsi="Arial" w:cs="Arial"/>
          <w:b/>
        </w:rPr>
        <w:t>s Representative</w:t>
      </w:r>
    </w:p>
    <w:p w14:paraId="094B34AF" w14:textId="77777777" w:rsidR="00DF0748" w:rsidRPr="00B0427E" w:rsidRDefault="00DF0748">
      <w:pPr>
        <w:widowControl/>
        <w:ind w:left="720" w:hanging="720"/>
        <w:jc w:val="both"/>
        <w:rPr>
          <w:rFonts w:ascii="Arial" w:hAnsi="Arial" w:cs="Arial"/>
        </w:rPr>
      </w:pPr>
    </w:p>
    <w:p w14:paraId="2530E44F" w14:textId="40D1F74F"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3.1</w:t>
      </w:r>
      <w:r w:rsidRPr="00B0427E">
        <w:rPr>
          <w:rFonts w:ascii="Arial" w:hAnsi="Arial" w:cs="Arial"/>
        </w:rPr>
        <w:tab/>
      </w:r>
      <w:r w:rsidR="007A7360" w:rsidRPr="00A44D52">
        <w:rPr>
          <w:rFonts w:ascii="Arial" w:hAnsi="Arial" w:cs="Arial"/>
        </w:rPr>
        <w:t xml:space="preserve">The </w:t>
      </w:r>
      <w:r w:rsidR="007A7360">
        <w:rPr>
          <w:rFonts w:ascii="Arial" w:hAnsi="Arial" w:cs="Arial"/>
        </w:rPr>
        <w:t>CRCNV</w:t>
      </w:r>
      <w:r w:rsidR="007A7360" w:rsidRPr="00A44D52">
        <w:rPr>
          <w:rFonts w:ascii="Arial" w:hAnsi="Arial" w:cs="Arial"/>
        </w:rPr>
        <w:t xml:space="preserve">’s Representative </w:t>
      </w:r>
      <w:r w:rsidR="007A7360" w:rsidRPr="00101CEE">
        <w:rPr>
          <w:rFonts w:ascii="Arial" w:hAnsi="Arial" w:cs="Arial"/>
        </w:rPr>
        <w:t>shall be Mr. Robert Reese, Assistant Director of Engineering and Operations.</w:t>
      </w:r>
      <w:r w:rsidR="007A7360" w:rsidRPr="00A44D52">
        <w:rPr>
          <w:rFonts w:ascii="Arial" w:hAnsi="Arial" w:cs="Arial"/>
        </w:rPr>
        <w:t xml:space="preserve">  </w:t>
      </w:r>
      <w:r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is generally authorized to act fully on behalf of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w:t>
      </w:r>
      <w:r w:rsidR="00097982" w:rsidRPr="00B0427E">
        <w:rPr>
          <w:rFonts w:ascii="Arial" w:hAnsi="Arial" w:cs="Arial"/>
        </w:rPr>
        <w:t>has</w:t>
      </w:r>
      <w:r w:rsidRPr="00B0427E">
        <w:rPr>
          <w:rFonts w:ascii="Arial" w:hAnsi="Arial" w:cs="Arial"/>
        </w:rPr>
        <w:t xml:space="preserve"> complete authority to transmit instructions, receive information, interpret and define the </w:t>
      </w:r>
      <w:r w:rsidR="00D53EF3">
        <w:rPr>
          <w:rFonts w:ascii="Arial" w:hAnsi="Arial" w:cs="Arial"/>
        </w:rPr>
        <w:t>CRCNV</w:t>
      </w:r>
      <w:r w:rsidR="002350F6" w:rsidRPr="00B0427E">
        <w:rPr>
          <w:rFonts w:ascii="Arial" w:hAnsi="Arial" w:cs="Arial"/>
        </w:rPr>
        <w:t>’</w:t>
      </w:r>
      <w:r w:rsidRPr="00B0427E">
        <w:rPr>
          <w:rFonts w:ascii="Arial" w:hAnsi="Arial" w:cs="Arial"/>
        </w:rPr>
        <w:t>s policies and decisions with respect to the materials, equipment, elements</w:t>
      </w:r>
      <w:r w:rsidR="007A7360">
        <w:rPr>
          <w:rFonts w:ascii="Arial" w:hAnsi="Arial" w:cs="Arial"/>
        </w:rPr>
        <w:t>,</w:t>
      </w:r>
      <w:r w:rsidRPr="00B0427E">
        <w:rPr>
          <w:rFonts w:ascii="Arial" w:hAnsi="Arial" w:cs="Arial"/>
        </w:rPr>
        <w:t xml:space="preserve"> and systems required under these Contract Documents.</w:t>
      </w:r>
    </w:p>
    <w:p w14:paraId="6CC6FCF6" w14:textId="6FD68C23" w:rsidR="00DF0748" w:rsidRPr="00B0427E" w:rsidRDefault="00DF0748" w:rsidP="002E6FDC">
      <w:pPr>
        <w:widowControl/>
        <w:ind w:left="720" w:hanging="720"/>
        <w:rPr>
          <w:rFonts w:ascii="Arial" w:hAnsi="Arial" w:cs="Arial"/>
        </w:rPr>
      </w:pPr>
      <w:r w:rsidRPr="00B0427E">
        <w:rPr>
          <w:rFonts w:ascii="Arial" w:hAnsi="Arial" w:cs="Arial"/>
        </w:rPr>
        <w:lastRenderedPageBreak/>
        <w:tab/>
        <w:t>3.2</w:t>
      </w:r>
      <w:r w:rsidRPr="00B0427E">
        <w:rPr>
          <w:rFonts w:ascii="Arial" w:hAnsi="Arial" w:cs="Arial"/>
        </w:rPr>
        <w:tab/>
        <w:t xml:space="preserve">The address of the </w:t>
      </w:r>
      <w:r w:rsidR="00D53EF3">
        <w:rPr>
          <w:rFonts w:ascii="Arial" w:hAnsi="Arial" w:cs="Arial"/>
        </w:rPr>
        <w:t>CRCNV</w:t>
      </w:r>
      <w:r w:rsidR="002350F6" w:rsidRPr="00B0427E">
        <w:rPr>
          <w:rFonts w:ascii="Arial" w:hAnsi="Arial" w:cs="Arial"/>
        </w:rPr>
        <w:t>’</w:t>
      </w:r>
      <w:r w:rsidRPr="00B0427E">
        <w:rPr>
          <w:rFonts w:ascii="Arial" w:hAnsi="Arial" w:cs="Arial"/>
        </w:rPr>
        <w:t>s Representative is:</w:t>
      </w:r>
    </w:p>
    <w:p w14:paraId="28E36B26" w14:textId="77777777" w:rsidR="00DF0748" w:rsidRPr="00B0427E" w:rsidRDefault="00DF0748" w:rsidP="002E6FDC">
      <w:pPr>
        <w:widowControl/>
        <w:rPr>
          <w:rFonts w:ascii="Arial" w:hAnsi="Arial" w:cs="Arial"/>
        </w:rPr>
      </w:pPr>
    </w:p>
    <w:p w14:paraId="37924C13" w14:textId="77777777" w:rsidR="00DF0748" w:rsidRPr="00B0427E" w:rsidRDefault="00DF0748" w:rsidP="002E6FDC">
      <w:pPr>
        <w:widowControl/>
        <w:ind w:firstLine="1440"/>
        <w:rPr>
          <w:rFonts w:ascii="Arial" w:hAnsi="Arial" w:cs="Arial"/>
        </w:rPr>
      </w:pPr>
      <w:r w:rsidRPr="00B0427E">
        <w:rPr>
          <w:rFonts w:ascii="Arial" w:hAnsi="Arial" w:cs="Arial"/>
        </w:rPr>
        <w:t xml:space="preserve">Colorado River Commission of </w:t>
      </w:r>
      <w:smartTag w:uri="urn:schemas-microsoft-com:office:smarttags" w:element="place">
        <w:smartTag w:uri="urn:schemas-microsoft-com:office:smarttags" w:element="State">
          <w:r w:rsidRPr="00B0427E">
            <w:rPr>
              <w:rFonts w:ascii="Arial" w:hAnsi="Arial" w:cs="Arial"/>
            </w:rPr>
            <w:t>Nevada</w:t>
          </w:r>
        </w:smartTag>
      </w:smartTag>
    </w:p>
    <w:p w14:paraId="027D4262" w14:textId="77777777" w:rsidR="00DF0748" w:rsidRPr="00B0427E" w:rsidRDefault="00DF0748" w:rsidP="002E6FDC">
      <w:pPr>
        <w:widowControl/>
        <w:ind w:firstLine="1440"/>
        <w:rPr>
          <w:rFonts w:ascii="Arial" w:hAnsi="Arial" w:cs="Arial"/>
        </w:rPr>
      </w:pPr>
      <w:smartTag w:uri="urn:schemas-microsoft-com:office:smarttags" w:element="Street">
        <w:smartTag w:uri="urn:schemas-microsoft-com:office:smarttags" w:element="address">
          <w:r w:rsidRPr="00B0427E">
            <w:rPr>
              <w:rFonts w:ascii="Arial" w:hAnsi="Arial" w:cs="Arial"/>
            </w:rPr>
            <w:t>555 E. Washington Avenue, Suite 3100</w:t>
          </w:r>
        </w:smartTag>
      </w:smartTag>
    </w:p>
    <w:p w14:paraId="1A685609" w14:textId="77777777" w:rsidR="00DF0748" w:rsidRPr="00B0427E" w:rsidRDefault="00DF0748" w:rsidP="002E6FDC">
      <w:pPr>
        <w:widowControl/>
        <w:ind w:firstLine="144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NV</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FB96619" w14:textId="77777777" w:rsidR="00DF0748" w:rsidRPr="00B0427E" w:rsidRDefault="00DF0748" w:rsidP="002E6FDC">
      <w:pPr>
        <w:widowControl/>
        <w:ind w:firstLine="1440"/>
        <w:rPr>
          <w:rFonts w:ascii="Arial" w:hAnsi="Arial" w:cs="Arial"/>
        </w:rPr>
      </w:pPr>
      <w:r w:rsidRPr="00B0427E">
        <w:rPr>
          <w:rFonts w:ascii="Arial" w:hAnsi="Arial" w:cs="Arial"/>
        </w:rPr>
        <w:tab/>
      </w:r>
      <w:r w:rsidRPr="00B0427E">
        <w:rPr>
          <w:rFonts w:ascii="Arial" w:hAnsi="Arial" w:cs="Arial"/>
        </w:rPr>
        <w:tab/>
        <w:t xml:space="preserve"> </w:t>
      </w:r>
    </w:p>
    <w:p w14:paraId="768E9ADB" w14:textId="098DAD4D" w:rsidR="00DF0748" w:rsidRPr="00B0427E" w:rsidRDefault="00DF0748" w:rsidP="00371AE3">
      <w:pPr>
        <w:widowControl/>
        <w:jc w:val="both"/>
        <w:rPr>
          <w:rFonts w:ascii="Arial" w:hAnsi="Arial" w:cs="Arial"/>
        </w:rPr>
      </w:pPr>
      <w:r w:rsidRPr="00B0427E">
        <w:rPr>
          <w:rFonts w:ascii="Arial" w:hAnsi="Arial" w:cs="Arial"/>
        </w:rPr>
        <w:tab/>
        <w:t>3.3</w:t>
      </w:r>
      <w:r w:rsidRPr="00B0427E">
        <w:rPr>
          <w:rFonts w:ascii="Arial" w:hAnsi="Arial" w:cs="Arial"/>
        </w:rPr>
        <w:tab/>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may designate any other employee of the </w:t>
      </w:r>
      <w:r w:rsidR="00D53EF3">
        <w:rPr>
          <w:rFonts w:ascii="Arial" w:hAnsi="Arial" w:cs="Arial"/>
        </w:rPr>
        <w:t>CRCNV</w:t>
      </w:r>
      <w:r w:rsidRPr="00B0427E">
        <w:rPr>
          <w:rFonts w:ascii="Arial" w:hAnsi="Arial" w:cs="Arial"/>
        </w:rPr>
        <w:t xml:space="preserve"> to perform his responsibilities under this Contract.</w:t>
      </w:r>
    </w:p>
    <w:p w14:paraId="57D7B23A" w14:textId="77777777" w:rsidR="00DF0748" w:rsidRPr="00B0427E" w:rsidRDefault="00DF0748" w:rsidP="002E6FDC">
      <w:pPr>
        <w:widowControl/>
        <w:rPr>
          <w:rFonts w:ascii="Arial" w:hAnsi="Arial" w:cs="Arial"/>
        </w:rPr>
      </w:pPr>
    </w:p>
    <w:p w14:paraId="08DD3FDA" w14:textId="77777777" w:rsidR="00DF0748" w:rsidRPr="00B0427E" w:rsidRDefault="00DF0748" w:rsidP="002E6FDC">
      <w:pPr>
        <w:widowControl/>
        <w:ind w:left="720" w:hanging="720"/>
        <w:rPr>
          <w:rFonts w:ascii="Arial" w:hAnsi="Arial" w:cs="Arial"/>
          <w:b/>
          <w:bCs/>
        </w:rPr>
      </w:pPr>
      <w:r w:rsidRPr="00B0427E">
        <w:rPr>
          <w:rFonts w:ascii="Arial" w:hAnsi="Arial" w:cs="Arial"/>
          <w:b/>
          <w:bCs/>
        </w:rPr>
        <w:t>4.</w:t>
      </w:r>
      <w:r w:rsidRPr="00B0427E">
        <w:rPr>
          <w:rFonts w:ascii="Arial" w:hAnsi="Arial" w:cs="Arial"/>
          <w:b/>
          <w:bCs/>
        </w:rPr>
        <w:tab/>
        <w:t>Contractor</w:t>
      </w:r>
      <w:r w:rsidR="002350F6" w:rsidRPr="00B0427E">
        <w:rPr>
          <w:rFonts w:ascii="Arial" w:hAnsi="Arial" w:cs="Arial"/>
          <w:b/>
          <w:bCs/>
        </w:rPr>
        <w:t>’</w:t>
      </w:r>
      <w:r w:rsidRPr="00B0427E">
        <w:rPr>
          <w:rFonts w:ascii="Arial" w:hAnsi="Arial" w:cs="Arial"/>
          <w:b/>
          <w:bCs/>
        </w:rPr>
        <w:t>s Representative</w:t>
      </w:r>
    </w:p>
    <w:p w14:paraId="2AE74D70" w14:textId="77777777" w:rsidR="00DF0748" w:rsidRPr="00B0427E" w:rsidRDefault="00DF0748" w:rsidP="002E6FDC">
      <w:pPr>
        <w:widowControl/>
        <w:ind w:left="720" w:hanging="720"/>
        <w:rPr>
          <w:rFonts w:ascii="Arial" w:hAnsi="Arial" w:cs="Arial"/>
          <w:bCs/>
        </w:rPr>
      </w:pPr>
    </w:p>
    <w:p w14:paraId="069280DB" w14:textId="378E4FD9" w:rsidR="00DF0748" w:rsidRPr="00B0427E" w:rsidRDefault="00DF0748" w:rsidP="00371AE3">
      <w:pPr>
        <w:widowControl/>
        <w:jc w:val="both"/>
        <w:rPr>
          <w:rFonts w:ascii="Arial" w:hAnsi="Arial" w:cs="Arial"/>
        </w:rPr>
      </w:pPr>
      <w:r w:rsidRPr="00B0427E">
        <w:rPr>
          <w:rFonts w:ascii="Arial" w:hAnsi="Arial" w:cs="Arial"/>
          <w:b/>
          <w:bCs/>
        </w:rPr>
        <w:tab/>
      </w:r>
      <w:r w:rsidRPr="00B0427E">
        <w:rPr>
          <w:rFonts w:ascii="Arial" w:hAnsi="Arial" w:cs="Arial"/>
        </w:rPr>
        <w:t>Within ten (10) days following execution of this Contract by the Contractor, the Contractor must identify in writing the Contractor</w:t>
      </w:r>
      <w:r w:rsidR="002350F6" w:rsidRPr="00B0427E">
        <w:rPr>
          <w:rFonts w:ascii="Arial" w:hAnsi="Arial" w:cs="Arial"/>
        </w:rPr>
        <w:t>’</w:t>
      </w:r>
      <w:r w:rsidRPr="00B0427E">
        <w:rPr>
          <w:rFonts w:ascii="Arial" w:hAnsi="Arial" w:cs="Arial"/>
        </w:rPr>
        <w:t>s Representative.  The Contractor</w:t>
      </w:r>
      <w:r w:rsidR="002350F6" w:rsidRPr="00B0427E">
        <w:rPr>
          <w:rFonts w:ascii="Arial" w:hAnsi="Arial" w:cs="Arial"/>
        </w:rPr>
        <w:t>’</w:t>
      </w:r>
      <w:r w:rsidRPr="00B0427E">
        <w:rPr>
          <w:rFonts w:ascii="Arial" w:hAnsi="Arial" w:cs="Arial"/>
        </w:rPr>
        <w:t>s Representative is authorized to act fully on behalf of the Contractor.  The Contractor may change or designate another individual as its Contractor</w:t>
      </w:r>
      <w:r w:rsidR="002350F6" w:rsidRPr="00B0427E">
        <w:rPr>
          <w:rFonts w:ascii="Arial" w:hAnsi="Arial" w:cs="Arial"/>
        </w:rPr>
        <w:t>’</w:t>
      </w:r>
      <w:r w:rsidRPr="00B0427E">
        <w:rPr>
          <w:rFonts w:ascii="Arial" w:hAnsi="Arial" w:cs="Arial"/>
        </w:rPr>
        <w:t xml:space="preserve">s Representative by written notice to the </w:t>
      </w:r>
      <w:r w:rsidR="00D53EF3">
        <w:rPr>
          <w:rFonts w:ascii="Arial" w:hAnsi="Arial" w:cs="Arial"/>
        </w:rPr>
        <w:t>CRCNV</w:t>
      </w:r>
      <w:r w:rsidRPr="00B0427E">
        <w:rPr>
          <w:rFonts w:ascii="Arial" w:hAnsi="Arial" w:cs="Arial"/>
        </w:rPr>
        <w:t>.</w:t>
      </w:r>
    </w:p>
    <w:p w14:paraId="3D6609C1" w14:textId="77777777" w:rsidR="00DF0748" w:rsidRPr="00B0427E" w:rsidRDefault="00DF0748" w:rsidP="002E6FDC">
      <w:pPr>
        <w:widowControl/>
        <w:rPr>
          <w:rFonts w:ascii="Arial" w:hAnsi="Arial" w:cs="Arial"/>
        </w:rPr>
      </w:pPr>
    </w:p>
    <w:p w14:paraId="0E9113CC" w14:textId="77777777" w:rsidR="00DF0748" w:rsidRPr="00B0427E" w:rsidRDefault="00DF0748">
      <w:pPr>
        <w:widowControl/>
        <w:tabs>
          <w:tab w:val="left" w:pos="-720"/>
        </w:tabs>
        <w:suppressAutoHyphens/>
        <w:rPr>
          <w:rFonts w:ascii="Arial" w:hAnsi="Arial" w:cs="Arial"/>
          <w:b/>
          <w:spacing w:val="-2"/>
        </w:rPr>
      </w:pPr>
      <w:r w:rsidRPr="00B0427E">
        <w:rPr>
          <w:rFonts w:ascii="Arial" w:hAnsi="Arial" w:cs="Arial"/>
          <w:b/>
          <w:spacing w:val="-2"/>
        </w:rPr>
        <w:t>5.</w:t>
      </w:r>
      <w:r w:rsidRPr="00B0427E">
        <w:rPr>
          <w:rFonts w:ascii="Arial" w:hAnsi="Arial" w:cs="Arial"/>
          <w:b/>
          <w:spacing w:val="-2"/>
        </w:rPr>
        <w:tab/>
        <w:t>Contract Price</w:t>
      </w:r>
    </w:p>
    <w:p w14:paraId="6EB1350D" w14:textId="77777777" w:rsidR="00DF0748" w:rsidRPr="00B0427E" w:rsidRDefault="00DF0748" w:rsidP="00D818FA">
      <w:pPr>
        <w:widowControl/>
        <w:tabs>
          <w:tab w:val="left" w:pos="-720"/>
        </w:tabs>
        <w:suppressAutoHyphens/>
        <w:rPr>
          <w:rFonts w:ascii="Arial" w:hAnsi="Arial" w:cs="Arial"/>
          <w:spacing w:val="-2"/>
        </w:rPr>
      </w:pPr>
    </w:p>
    <w:p w14:paraId="1F4D198D" w14:textId="5493DCF4" w:rsidR="00DF0748" w:rsidRPr="00B0427E" w:rsidRDefault="00F93D4F"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 xml:space="preserve">The </w:t>
      </w:r>
      <w:r w:rsidR="00D53EF3">
        <w:rPr>
          <w:rFonts w:ascii="Arial" w:hAnsi="Arial" w:cs="Arial"/>
          <w:spacing w:val="-2"/>
        </w:rPr>
        <w:t>CRCNV</w:t>
      </w:r>
      <w:r w:rsidR="00DF0748" w:rsidRPr="00B0427E">
        <w:rPr>
          <w:rFonts w:ascii="Arial" w:hAnsi="Arial" w:cs="Arial"/>
          <w:spacing w:val="-2"/>
        </w:rPr>
        <w:t xml:space="preserve"> shall pay </w:t>
      </w:r>
      <w:r w:rsidRPr="00B0427E">
        <w:rPr>
          <w:rFonts w:ascii="Arial" w:hAnsi="Arial" w:cs="Arial"/>
          <w:spacing w:val="-2"/>
        </w:rPr>
        <w:t xml:space="preserve">the Contract Price to the </w:t>
      </w:r>
      <w:r w:rsidR="00DF0748" w:rsidRPr="00B0427E">
        <w:rPr>
          <w:rFonts w:ascii="Arial" w:hAnsi="Arial" w:cs="Arial"/>
          <w:spacing w:val="-2"/>
        </w:rPr>
        <w:t xml:space="preserve">Contractor in current </w:t>
      </w:r>
      <w:smartTag w:uri="urn:schemas-microsoft-com:office:smarttags" w:element="place">
        <w:smartTag w:uri="urn:schemas-microsoft-com:office:smarttags" w:element="country-region">
          <w:r w:rsidR="00DF0748" w:rsidRPr="00B0427E">
            <w:rPr>
              <w:rFonts w:ascii="Arial" w:hAnsi="Arial" w:cs="Arial"/>
              <w:spacing w:val="-2"/>
            </w:rPr>
            <w:t>U.S.</w:t>
          </w:r>
        </w:smartTag>
      </w:smartTag>
      <w:r w:rsidR="00DF0748" w:rsidRPr="00B0427E">
        <w:rPr>
          <w:rFonts w:ascii="Arial" w:hAnsi="Arial" w:cs="Arial"/>
          <w:spacing w:val="-2"/>
        </w:rPr>
        <w:t xml:space="preserve"> funds in the amount described in the Contractor</w:t>
      </w:r>
      <w:r w:rsidR="002350F6" w:rsidRPr="00B0427E">
        <w:rPr>
          <w:rFonts w:ascii="Arial" w:hAnsi="Arial" w:cs="Arial"/>
          <w:spacing w:val="-2"/>
        </w:rPr>
        <w:t>’</w:t>
      </w:r>
      <w:r w:rsidR="00DF0748" w:rsidRPr="00B0427E">
        <w:rPr>
          <w:rFonts w:ascii="Arial" w:hAnsi="Arial" w:cs="Arial"/>
          <w:spacing w:val="-2"/>
        </w:rPr>
        <w:t>s Bid</w:t>
      </w:r>
      <w:r w:rsidR="00C33DE2" w:rsidRPr="00B0427E">
        <w:rPr>
          <w:rFonts w:ascii="Arial" w:hAnsi="Arial" w:cs="Arial"/>
          <w:spacing w:val="-2"/>
        </w:rPr>
        <w:t xml:space="preserve"> and in accordance with the payment procedures provided in section 7</w:t>
      </w:r>
      <w:r w:rsidR="00DF0748" w:rsidRPr="00B0427E">
        <w:rPr>
          <w:rFonts w:ascii="Arial" w:hAnsi="Arial" w:cs="Arial"/>
          <w:spacing w:val="-2"/>
        </w:rPr>
        <w:t xml:space="preserve">, unless changed in accordance with </w:t>
      </w:r>
      <w:r w:rsidRPr="00B0427E">
        <w:rPr>
          <w:rFonts w:ascii="Arial" w:hAnsi="Arial" w:cs="Arial"/>
          <w:spacing w:val="-2"/>
        </w:rPr>
        <w:t xml:space="preserve">section </w:t>
      </w:r>
      <w:r w:rsidR="00DF0748" w:rsidRPr="00B0427E">
        <w:rPr>
          <w:rFonts w:ascii="Arial" w:hAnsi="Arial" w:cs="Arial"/>
          <w:spacing w:val="-2"/>
        </w:rPr>
        <w:t xml:space="preserve">8, for the total cost of the </w:t>
      </w:r>
      <w:r w:rsidR="00DE3B48" w:rsidRPr="00B0427E">
        <w:rPr>
          <w:rFonts w:ascii="Arial" w:hAnsi="Arial" w:cs="Arial"/>
          <w:spacing w:val="-2"/>
        </w:rPr>
        <w:t>Equipment</w:t>
      </w:r>
      <w:r w:rsidR="00DF0748" w:rsidRPr="00B0427E">
        <w:rPr>
          <w:rFonts w:ascii="Arial" w:hAnsi="Arial" w:cs="Arial"/>
          <w:spacing w:val="-2"/>
        </w:rPr>
        <w:t xml:space="preserve"> and for the performance of all the Work described in the Contract Document.</w:t>
      </w:r>
    </w:p>
    <w:p w14:paraId="6BDA0A5D" w14:textId="77777777" w:rsidR="00DF0748" w:rsidRPr="00B0427E" w:rsidRDefault="00DF0748">
      <w:pPr>
        <w:widowControl/>
        <w:tabs>
          <w:tab w:val="left" w:pos="-720"/>
        </w:tabs>
        <w:suppressAutoHyphens/>
        <w:rPr>
          <w:rFonts w:ascii="Arial" w:hAnsi="Arial" w:cs="Arial"/>
          <w:spacing w:val="-2"/>
        </w:rPr>
      </w:pPr>
    </w:p>
    <w:p w14:paraId="26CC9151"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6.</w:t>
      </w:r>
      <w:r w:rsidRPr="00B0427E">
        <w:rPr>
          <w:rFonts w:ascii="Arial" w:hAnsi="Arial" w:cs="Arial"/>
          <w:b/>
          <w:spacing w:val="-2"/>
        </w:rPr>
        <w:tab/>
        <w:t xml:space="preserve">Commencement </w:t>
      </w:r>
      <w:r w:rsidR="00F93D4F" w:rsidRPr="00B0427E">
        <w:rPr>
          <w:rFonts w:ascii="Arial" w:hAnsi="Arial" w:cs="Arial"/>
          <w:b/>
          <w:spacing w:val="-2"/>
        </w:rPr>
        <w:t xml:space="preserve">and </w:t>
      </w:r>
      <w:r w:rsidRPr="00B0427E">
        <w:rPr>
          <w:rFonts w:ascii="Arial" w:hAnsi="Arial" w:cs="Arial"/>
          <w:b/>
          <w:spacing w:val="-2"/>
        </w:rPr>
        <w:t xml:space="preserve">Completion </w:t>
      </w:r>
      <w:r w:rsidR="00F93D4F" w:rsidRPr="00B0427E">
        <w:rPr>
          <w:rFonts w:ascii="Arial" w:hAnsi="Arial" w:cs="Arial"/>
          <w:b/>
          <w:spacing w:val="-2"/>
        </w:rPr>
        <w:t xml:space="preserve">of </w:t>
      </w:r>
      <w:r w:rsidRPr="00B0427E">
        <w:rPr>
          <w:rFonts w:ascii="Arial" w:hAnsi="Arial" w:cs="Arial"/>
          <w:b/>
          <w:spacing w:val="-2"/>
        </w:rPr>
        <w:t>Performance</w:t>
      </w:r>
    </w:p>
    <w:p w14:paraId="10EF89E6" w14:textId="77777777" w:rsidR="00DF0748" w:rsidRPr="00B0427E" w:rsidRDefault="00DF0748">
      <w:pPr>
        <w:widowControl/>
        <w:tabs>
          <w:tab w:val="left" w:pos="-720"/>
        </w:tabs>
        <w:suppressAutoHyphens/>
        <w:rPr>
          <w:rFonts w:ascii="Arial" w:hAnsi="Arial" w:cs="Arial"/>
          <w:spacing w:val="-2"/>
        </w:rPr>
      </w:pPr>
    </w:p>
    <w:p w14:paraId="5089FC3E" w14:textId="05E84EA8"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 xml:space="preserve">Upon receipt of a written notice to proceed from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the Contractor shall proceed with the performance of this Contract, pursuing the Work diligently, to the end that the </w:t>
      </w:r>
      <w:r w:rsidR="00DE3B48" w:rsidRPr="00B0427E">
        <w:rPr>
          <w:rFonts w:ascii="Arial" w:hAnsi="Arial" w:cs="Arial"/>
        </w:rPr>
        <w:t>Equipment</w:t>
      </w:r>
      <w:r w:rsidRPr="00B0427E">
        <w:rPr>
          <w:rFonts w:ascii="Arial" w:hAnsi="Arial" w:cs="Arial"/>
        </w:rPr>
        <w:t xml:space="preserve"> be manufactured and delivered in accordance with the Performance Milestones.</w:t>
      </w:r>
    </w:p>
    <w:p w14:paraId="2331590A" w14:textId="5FAF77E0" w:rsidR="002C101A" w:rsidRPr="00B0427E" w:rsidRDefault="002C101A" w:rsidP="00371AE3">
      <w:pPr>
        <w:widowControl/>
        <w:tabs>
          <w:tab w:val="left" w:pos="-720"/>
        </w:tabs>
        <w:suppressAutoHyphens/>
        <w:jc w:val="both"/>
        <w:rPr>
          <w:rFonts w:ascii="Arial" w:hAnsi="Arial" w:cs="Arial"/>
          <w:spacing w:val="-2"/>
        </w:rPr>
      </w:pPr>
    </w:p>
    <w:p w14:paraId="5D255755" w14:textId="510F4AD0"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7.</w:t>
      </w:r>
      <w:r w:rsidRPr="00B0427E">
        <w:rPr>
          <w:rFonts w:ascii="Arial" w:hAnsi="Arial" w:cs="Arial"/>
          <w:b/>
          <w:spacing w:val="-2"/>
        </w:rPr>
        <w:tab/>
        <w:t>Payment Procedures</w:t>
      </w:r>
    </w:p>
    <w:p w14:paraId="0F6ABA2C" w14:textId="77777777" w:rsidR="00CA26C8" w:rsidRPr="00B0427E" w:rsidRDefault="00CA26C8">
      <w:pPr>
        <w:widowControl/>
        <w:tabs>
          <w:tab w:val="left" w:pos="-720"/>
        </w:tabs>
        <w:suppressAutoHyphens/>
        <w:autoSpaceDE w:val="0"/>
        <w:autoSpaceDN w:val="0"/>
        <w:adjustRightInd w:val="0"/>
        <w:rPr>
          <w:rFonts w:ascii="Arial" w:hAnsi="Arial" w:cs="Arial"/>
          <w:b/>
          <w:spacing w:val="-2"/>
        </w:rPr>
      </w:pPr>
    </w:p>
    <w:p w14:paraId="5DED9E60" w14:textId="6B608A7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7.1</w:t>
      </w:r>
      <w:r w:rsidRPr="00B0427E">
        <w:rPr>
          <w:rFonts w:ascii="Arial" w:hAnsi="Arial" w:cs="Arial"/>
          <w:spacing w:val="-2"/>
        </w:rPr>
        <w:tab/>
      </w:r>
      <w:r w:rsidRPr="00B0427E">
        <w:rPr>
          <w:rFonts w:ascii="Arial" w:hAnsi="Arial" w:cs="Arial"/>
          <w:b/>
          <w:spacing w:val="-2"/>
        </w:rPr>
        <w:t>Progress Payments.</w:t>
      </w:r>
      <w:r w:rsidRPr="00B0427E">
        <w:rPr>
          <w:rFonts w:ascii="Arial" w:hAnsi="Arial" w:cs="Arial"/>
          <w:spacing w:val="-2"/>
        </w:rPr>
        <w:t xml:space="preserve">  The Contractor shall submit an application for payment to the </w:t>
      </w:r>
      <w:r w:rsidR="00D53EF3">
        <w:rPr>
          <w:rFonts w:ascii="Arial" w:hAnsi="Arial" w:cs="Arial"/>
          <w:spacing w:val="-2"/>
        </w:rPr>
        <w:t>CRCNV</w:t>
      </w:r>
      <w:r w:rsidRPr="00B0427E">
        <w:rPr>
          <w:rFonts w:ascii="Arial" w:hAnsi="Arial" w:cs="Arial"/>
          <w:spacing w:val="-2"/>
        </w:rPr>
        <w:t xml:space="preserve"> for the amount of ninety percent (90%) of the </w:t>
      </w:r>
      <w:r w:rsidR="00DE3B48" w:rsidRPr="00B0427E">
        <w:rPr>
          <w:rFonts w:ascii="Arial" w:hAnsi="Arial" w:cs="Arial"/>
          <w:spacing w:val="-2"/>
        </w:rPr>
        <w:t>Equipment</w:t>
      </w:r>
      <w:r w:rsidR="002350F6" w:rsidRPr="00B0427E">
        <w:rPr>
          <w:rFonts w:ascii="Arial" w:hAnsi="Arial" w:cs="Arial"/>
          <w:spacing w:val="-2"/>
        </w:rPr>
        <w:t>’</w:t>
      </w:r>
      <w:r w:rsidRPr="00B0427E">
        <w:rPr>
          <w:rFonts w:ascii="Arial" w:hAnsi="Arial" w:cs="Arial"/>
          <w:spacing w:val="-2"/>
        </w:rPr>
        <w:t xml:space="preserve">s value, upon shipment of the </w:t>
      </w:r>
      <w:r w:rsidR="00DE3B48" w:rsidRPr="00B0427E">
        <w:rPr>
          <w:rFonts w:ascii="Arial" w:hAnsi="Arial" w:cs="Arial"/>
          <w:spacing w:val="-2"/>
        </w:rPr>
        <w:t>Equipment</w:t>
      </w:r>
      <w:r w:rsidRPr="00B0427E">
        <w:rPr>
          <w:rFonts w:ascii="Arial" w:hAnsi="Arial" w:cs="Arial"/>
          <w:spacing w:val="-2"/>
        </w:rPr>
        <w:t>.</w:t>
      </w:r>
    </w:p>
    <w:p w14:paraId="7FE1A64F" w14:textId="77777777" w:rsidR="00DF0748" w:rsidRPr="00B0427E" w:rsidRDefault="00DF0748" w:rsidP="00371AE3">
      <w:pPr>
        <w:widowControl/>
        <w:tabs>
          <w:tab w:val="left" w:pos="-720"/>
        </w:tabs>
        <w:suppressAutoHyphens/>
        <w:ind w:left="360"/>
        <w:jc w:val="both"/>
        <w:rPr>
          <w:rFonts w:ascii="Arial" w:hAnsi="Arial" w:cs="Arial"/>
          <w:spacing w:val="-2"/>
        </w:rPr>
      </w:pPr>
    </w:p>
    <w:p w14:paraId="0EB611F3" w14:textId="7DC36A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7.2</w:t>
      </w:r>
      <w:r w:rsidRPr="00B0427E">
        <w:rPr>
          <w:rFonts w:ascii="Arial" w:hAnsi="Arial" w:cs="Arial"/>
          <w:spacing w:val="-2"/>
        </w:rPr>
        <w:tab/>
      </w:r>
      <w:r w:rsidRPr="00B0427E">
        <w:rPr>
          <w:rFonts w:ascii="Arial" w:hAnsi="Arial" w:cs="Arial"/>
          <w:b/>
          <w:spacing w:val="-2"/>
        </w:rPr>
        <w:t>Procedure for Progress Payments.</w:t>
      </w:r>
      <w:r w:rsidRPr="00B0427E">
        <w:rPr>
          <w:rFonts w:ascii="Arial" w:hAnsi="Arial" w:cs="Arial"/>
          <w:spacing w:val="-2"/>
        </w:rPr>
        <w:t xml:space="preserve">  </w:t>
      </w:r>
      <w:r w:rsidR="00D53EF3">
        <w:rPr>
          <w:rFonts w:ascii="Arial" w:hAnsi="Arial" w:cs="Arial"/>
          <w:spacing w:val="-2"/>
        </w:rPr>
        <w:t>CRCNV</w:t>
      </w:r>
      <w:r w:rsidRPr="00B0427E">
        <w:rPr>
          <w:rFonts w:ascii="Arial" w:hAnsi="Arial" w:cs="Arial"/>
          <w:spacing w:val="-2"/>
        </w:rPr>
        <w:t xml:space="preserve"> shall pay Contractor within thirty (30) days after receipt of a correct, itemized invoice identifying the </w:t>
      </w:r>
      <w:r w:rsidR="00DE3B48" w:rsidRPr="00B0427E">
        <w:rPr>
          <w:rFonts w:ascii="Arial" w:hAnsi="Arial" w:cs="Arial"/>
          <w:spacing w:val="-2"/>
        </w:rPr>
        <w:t>Equipment</w:t>
      </w:r>
      <w:r w:rsidRPr="00B0427E">
        <w:rPr>
          <w:rFonts w:ascii="Arial" w:hAnsi="Arial" w:cs="Arial"/>
          <w:spacing w:val="-2"/>
        </w:rPr>
        <w:t xml:space="preserve"> shipped.</w:t>
      </w:r>
    </w:p>
    <w:p w14:paraId="79DB4475" w14:textId="77777777" w:rsidR="00DF0748" w:rsidRPr="00B0427E" w:rsidRDefault="00DF0748">
      <w:pPr>
        <w:widowControl/>
        <w:tabs>
          <w:tab w:val="left" w:pos="-720"/>
        </w:tabs>
        <w:suppressAutoHyphens/>
        <w:ind w:left="360"/>
        <w:rPr>
          <w:rFonts w:ascii="Arial" w:hAnsi="Arial" w:cs="Arial"/>
          <w:spacing w:val="-2"/>
        </w:rPr>
      </w:pPr>
    </w:p>
    <w:p w14:paraId="6BDE2AA5" w14:textId="1B7F844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7.3</w:t>
      </w:r>
      <w:r w:rsidRPr="00B0427E">
        <w:rPr>
          <w:rFonts w:ascii="Arial" w:hAnsi="Arial" w:cs="Arial"/>
          <w:spacing w:val="-2"/>
        </w:rPr>
        <w:tab/>
      </w:r>
      <w:r w:rsidRPr="00B0427E">
        <w:rPr>
          <w:rFonts w:ascii="Arial" w:hAnsi="Arial" w:cs="Arial"/>
          <w:b/>
          <w:spacing w:val="-2"/>
        </w:rPr>
        <w:t>Application for Final Payment.</w:t>
      </w:r>
      <w:r w:rsidRPr="00B0427E">
        <w:rPr>
          <w:rFonts w:ascii="Arial" w:hAnsi="Arial" w:cs="Arial"/>
          <w:spacing w:val="-2"/>
        </w:rPr>
        <w:t xml:space="preserve">  The Contractor shall submit an application for final payment upon completion and Final Acceptance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delivery of all </w:t>
      </w:r>
      <w:r w:rsidR="00DE3B48" w:rsidRPr="00B0427E">
        <w:rPr>
          <w:rFonts w:ascii="Arial" w:hAnsi="Arial" w:cs="Arial"/>
          <w:spacing w:val="-2"/>
        </w:rPr>
        <w:t>Equipment</w:t>
      </w:r>
      <w:r w:rsidRPr="00B0427E">
        <w:rPr>
          <w:rFonts w:ascii="Arial" w:hAnsi="Arial" w:cs="Arial"/>
          <w:spacing w:val="-2"/>
        </w:rPr>
        <w:t xml:space="preserve">.  </w:t>
      </w:r>
      <w:r w:rsidR="00C33DE2" w:rsidRPr="00B0427E">
        <w:rPr>
          <w:rFonts w:ascii="Arial" w:hAnsi="Arial" w:cs="Arial"/>
          <w:spacing w:val="-2"/>
        </w:rPr>
        <w:t>(</w:t>
      </w:r>
      <w:r w:rsidRPr="00B0427E">
        <w:rPr>
          <w:rFonts w:ascii="Arial" w:hAnsi="Arial" w:cs="Arial"/>
          <w:spacing w:val="-2"/>
        </w:rPr>
        <w:t>See section 600 for date of anticipated Final Acceptance.</w:t>
      </w:r>
      <w:r w:rsidR="00C33DE2" w:rsidRPr="00B0427E">
        <w:rPr>
          <w:rFonts w:ascii="Arial" w:hAnsi="Arial" w:cs="Arial"/>
          <w:spacing w:val="-2"/>
        </w:rPr>
        <w:t>)</w:t>
      </w:r>
      <w:r w:rsidRPr="00B0427E">
        <w:rPr>
          <w:rFonts w:ascii="Arial" w:hAnsi="Arial" w:cs="Arial"/>
          <w:spacing w:val="-2"/>
        </w:rPr>
        <w:t xml:space="preserve">  The Contractor</w:t>
      </w:r>
      <w:r w:rsidR="002350F6" w:rsidRPr="00B0427E">
        <w:rPr>
          <w:rFonts w:ascii="Arial" w:hAnsi="Arial" w:cs="Arial"/>
          <w:spacing w:val="-2"/>
        </w:rPr>
        <w:t>’</w:t>
      </w:r>
      <w:r w:rsidRPr="00B0427E">
        <w:rPr>
          <w:rFonts w:ascii="Arial" w:hAnsi="Arial" w:cs="Arial"/>
          <w:spacing w:val="-2"/>
        </w:rPr>
        <w:t xml:space="preserve">s application for final payment </w:t>
      </w:r>
      <w:r w:rsidR="00C33DE2" w:rsidRPr="00B0427E">
        <w:rPr>
          <w:rFonts w:ascii="Arial" w:hAnsi="Arial" w:cs="Arial"/>
          <w:spacing w:val="-2"/>
        </w:rPr>
        <w:t xml:space="preserve">must </w:t>
      </w:r>
      <w:r w:rsidRPr="00B0427E">
        <w:rPr>
          <w:rFonts w:ascii="Arial" w:hAnsi="Arial" w:cs="Arial"/>
          <w:spacing w:val="-2"/>
        </w:rPr>
        <w:t xml:space="preserve">be accompanied by </w:t>
      </w:r>
      <w:r w:rsidR="00C33DE2" w:rsidRPr="00B0427E">
        <w:rPr>
          <w:rFonts w:ascii="Arial" w:hAnsi="Arial" w:cs="Arial"/>
          <w:spacing w:val="-2"/>
        </w:rPr>
        <w:t xml:space="preserve">the </w:t>
      </w:r>
      <w:r w:rsidRPr="00B0427E">
        <w:rPr>
          <w:rFonts w:ascii="Arial" w:hAnsi="Arial" w:cs="Arial"/>
          <w:spacing w:val="-2"/>
        </w:rPr>
        <w:t xml:space="preserve">consent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sureties that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release any payment retainage, together with a certified copy of any surety</w:t>
      </w:r>
      <w:r w:rsidR="002350F6" w:rsidRPr="00B0427E">
        <w:rPr>
          <w:rFonts w:ascii="Arial" w:hAnsi="Arial" w:cs="Arial"/>
          <w:spacing w:val="-2"/>
        </w:rPr>
        <w:t>’</w:t>
      </w:r>
      <w:r w:rsidRPr="00B0427E">
        <w:rPr>
          <w:rFonts w:ascii="Arial" w:hAnsi="Arial" w:cs="Arial"/>
          <w:spacing w:val="-2"/>
        </w:rPr>
        <w:t>s agent</w:t>
      </w:r>
      <w:r w:rsidR="002350F6" w:rsidRPr="00B0427E">
        <w:rPr>
          <w:rFonts w:ascii="Arial" w:hAnsi="Arial" w:cs="Arial"/>
          <w:spacing w:val="-2"/>
        </w:rPr>
        <w:t>’</w:t>
      </w:r>
      <w:r w:rsidRPr="00B0427E">
        <w:rPr>
          <w:rFonts w:ascii="Arial" w:hAnsi="Arial" w:cs="Arial"/>
          <w:spacing w:val="-2"/>
        </w:rPr>
        <w:t xml:space="preserve">s authority to act for the </w:t>
      </w:r>
      <w:r w:rsidR="00C33DE2" w:rsidRPr="00B0427E">
        <w:rPr>
          <w:rFonts w:ascii="Arial" w:hAnsi="Arial" w:cs="Arial"/>
          <w:spacing w:val="-2"/>
        </w:rPr>
        <w:t>surety</w:t>
      </w:r>
      <w:r w:rsidRPr="00B0427E">
        <w:rPr>
          <w:rFonts w:ascii="Arial" w:hAnsi="Arial" w:cs="Arial"/>
          <w:spacing w:val="-2"/>
        </w:rPr>
        <w:t>.</w:t>
      </w:r>
    </w:p>
    <w:p w14:paraId="4516FCBE" w14:textId="77777777" w:rsidR="00DF0748" w:rsidRPr="00B0427E" w:rsidRDefault="00DF0748">
      <w:pPr>
        <w:widowControl/>
        <w:tabs>
          <w:tab w:val="left" w:pos="-720"/>
        </w:tabs>
        <w:suppressAutoHyphens/>
        <w:ind w:left="360"/>
        <w:rPr>
          <w:rFonts w:ascii="Arial" w:hAnsi="Arial" w:cs="Arial"/>
          <w:spacing w:val="-2"/>
        </w:rPr>
      </w:pPr>
    </w:p>
    <w:p w14:paraId="1DEAE828" w14:textId="5209572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lastRenderedPageBreak/>
        <w:t>7.4</w:t>
      </w:r>
      <w:r w:rsidRPr="00B0427E">
        <w:rPr>
          <w:rFonts w:ascii="Arial" w:hAnsi="Arial" w:cs="Arial"/>
          <w:spacing w:val="-2"/>
        </w:rPr>
        <w:tab/>
      </w:r>
      <w:r w:rsidRPr="00B0427E">
        <w:rPr>
          <w:rFonts w:ascii="Arial" w:hAnsi="Arial" w:cs="Arial"/>
          <w:b/>
          <w:spacing w:val="-2"/>
        </w:rPr>
        <w:t>Procedure for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pay </w:t>
      </w:r>
      <w:r w:rsidR="00C33DE2" w:rsidRPr="00B0427E">
        <w:rPr>
          <w:rFonts w:ascii="Arial" w:hAnsi="Arial" w:cs="Arial"/>
          <w:spacing w:val="-2"/>
        </w:rPr>
        <w:t xml:space="preserve">the </w:t>
      </w:r>
      <w:r w:rsidRPr="00B0427E">
        <w:rPr>
          <w:rFonts w:ascii="Arial" w:hAnsi="Arial" w:cs="Arial"/>
          <w:spacing w:val="-2"/>
        </w:rPr>
        <w:t>Contractor within thirty (30) days of receipt of a correct, itemized invoice</w:t>
      </w:r>
      <w:r w:rsidR="00C33DE2" w:rsidRPr="00B0427E">
        <w:rPr>
          <w:rFonts w:ascii="Arial" w:hAnsi="Arial" w:cs="Arial"/>
          <w:spacing w:val="-2"/>
        </w:rPr>
        <w:t xml:space="preserve"> for the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payment of the final payment shall constitute a full waiver of all claims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C33DE2" w:rsidRPr="00B0427E">
        <w:rPr>
          <w:rFonts w:ascii="Arial" w:hAnsi="Arial" w:cs="Arial"/>
          <w:spacing w:val="-2"/>
        </w:rPr>
        <w:t xml:space="preserve">the </w:t>
      </w:r>
      <w:r w:rsidRPr="00B0427E">
        <w:rPr>
          <w:rFonts w:ascii="Arial" w:hAnsi="Arial" w:cs="Arial"/>
          <w:spacing w:val="-2"/>
        </w:rPr>
        <w:t>Contractor</w:t>
      </w:r>
      <w:r w:rsidR="00C33DE2" w:rsidRPr="00B0427E">
        <w:rPr>
          <w:rFonts w:ascii="Arial" w:hAnsi="Arial" w:cs="Arial"/>
          <w:spacing w:val="-2"/>
        </w:rPr>
        <w:t>,</w:t>
      </w:r>
      <w:r w:rsidRPr="00B0427E">
        <w:rPr>
          <w:rFonts w:ascii="Arial" w:hAnsi="Arial" w:cs="Arial"/>
          <w:spacing w:val="-2"/>
        </w:rPr>
        <w:t xml:space="preserve"> other than those arising from unsettled liens, from defective work appearing after final inspection</w:t>
      </w:r>
      <w:r w:rsidR="007A7360">
        <w:rPr>
          <w:rFonts w:ascii="Arial" w:hAnsi="Arial" w:cs="Arial"/>
          <w:spacing w:val="-2"/>
        </w:rPr>
        <w:t>,</w:t>
      </w:r>
      <w:r w:rsidRPr="00B0427E">
        <w:rPr>
          <w:rFonts w:ascii="Arial" w:hAnsi="Arial" w:cs="Arial"/>
          <w:spacing w:val="-2"/>
        </w:rPr>
        <w:t xml:space="preserve"> or from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failure to comply with the requirements of this Contract.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receipt of final payment shall constitute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waiver of all claims by </w:t>
      </w:r>
      <w:r w:rsidR="00C33DE2" w:rsidRPr="00B0427E">
        <w:rPr>
          <w:rFonts w:ascii="Arial" w:hAnsi="Arial" w:cs="Arial"/>
          <w:spacing w:val="-2"/>
        </w:rPr>
        <w:t xml:space="preserve">the </w:t>
      </w:r>
      <w:r w:rsidRPr="00B0427E">
        <w:rPr>
          <w:rFonts w:ascii="Arial" w:hAnsi="Arial" w:cs="Arial"/>
          <w:spacing w:val="-2"/>
        </w:rPr>
        <w:t xml:space="preserve">Contractor against </w:t>
      </w:r>
      <w:r w:rsidR="00C33DE2" w:rsidRPr="00B0427E">
        <w:rPr>
          <w:rFonts w:ascii="Arial" w:hAnsi="Arial" w:cs="Arial"/>
          <w:spacing w:val="-2"/>
        </w:rPr>
        <w:t xml:space="preserve">the </w:t>
      </w:r>
      <w:r w:rsidR="00D53EF3">
        <w:rPr>
          <w:rFonts w:ascii="Arial" w:hAnsi="Arial" w:cs="Arial"/>
          <w:spacing w:val="-2"/>
        </w:rPr>
        <w:t>CRCNV</w:t>
      </w:r>
      <w:r w:rsidR="00C33DE2" w:rsidRPr="00B0427E">
        <w:rPr>
          <w:rFonts w:ascii="Arial" w:hAnsi="Arial" w:cs="Arial"/>
          <w:spacing w:val="-2"/>
        </w:rPr>
        <w:t>,</w:t>
      </w:r>
      <w:r w:rsidRPr="00B0427E">
        <w:rPr>
          <w:rFonts w:ascii="Arial" w:hAnsi="Arial" w:cs="Arial"/>
          <w:spacing w:val="-2"/>
        </w:rPr>
        <w:t xml:space="preserve"> other than those previously made in writing and remaining unresolved at the time of final payment.</w:t>
      </w:r>
    </w:p>
    <w:p w14:paraId="57D905EB" w14:textId="77777777" w:rsidR="00DF0748" w:rsidRPr="00B0427E" w:rsidRDefault="00DF0748">
      <w:pPr>
        <w:widowControl/>
        <w:tabs>
          <w:tab w:val="left" w:pos="-720"/>
        </w:tabs>
        <w:suppressAutoHyphens/>
        <w:rPr>
          <w:rFonts w:ascii="Arial" w:hAnsi="Arial" w:cs="Arial"/>
          <w:spacing w:val="-2"/>
        </w:rPr>
      </w:pPr>
    </w:p>
    <w:p w14:paraId="3BC4FBD6"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b/>
          <w:spacing w:val="-2"/>
        </w:rPr>
      </w:pPr>
      <w:r w:rsidRPr="00B0427E">
        <w:rPr>
          <w:rFonts w:ascii="Arial" w:hAnsi="Arial" w:cs="Arial"/>
          <w:b/>
          <w:spacing w:val="-2"/>
        </w:rPr>
        <w:t>8.</w:t>
      </w:r>
      <w:r w:rsidRPr="00B0427E">
        <w:rPr>
          <w:rFonts w:ascii="Arial" w:hAnsi="Arial" w:cs="Arial"/>
          <w:b/>
          <w:spacing w:val="-2"/>
        </w:rPr>
        <w:tab/>
        <w:t xml:space="preserve">Changes </w:t>
      </w:r>
      <w:r w:rsidR="00A35894" w:rsidRPr="00B0427E">
        <w:rPr>
          <w:rFonts w:ascii="Arial" w:hAnsi="Arial" w:cs="Arial"/>
          <w:b/>
          <w:spacing w:val="-2"/>
        </w:rPr>
        <w:t xml:space="preserve">in the </w:t>
      </w:r>
      <w:r w:rsidRPr="00B0427E">
        <w:rPr>
          <w:rFonts w:ascii="Arial" w:hAnsi="Arial" w:cs="Arial"/>
          <w:b/>
          <w:spacing w:val="-2"/>
        </w:rPr>
        <w:t xml:space="preserve">Work, Contract Price </w:t>
      </w:r>
      <w:r w:rsidR="00A35894" w:rsidRPr="00B0427E">
        <w:rPr>
          <w:rFonts w:ascii="Arial" w:hAnsi="Arial" w:cs="Arial"/>
          <w:b/>
          <w:spacing w:val="-2"/>
        </w:rPr>
        <w:t xml:space="preserve">or </w:t>
      </w:r>
      <w:r w:rsidRPr="00B0427E">
        <w:rPr>
          <w:rFonts w:ascii="Arial" w:hAnsi="Arial" w:cs="Arial"/>
          <w:b/>
          <w:spacing w:val="-2"/>
        </w:rPr>
        <w:t>Performance Milestones</w:t>
      </w:r>
    </w:p>
    <w:p w14:paraId="0EFE1710" w14:textId="77777777" w:rsidR="00DF0748" w:rsidRPr="00B0427E" w:rsidRDefault="00DF0748">
      <w:pPr>
        <w:widowControl/>
        <w:tabs>
          <w:tab w:val="left" w:pos="-720"/>
        </w:tabs>
        <w:suppressAutoHyphens/>
        <w:rPr>
          <w:rFonts w:ascii="Arial" w:hAnsi="Arial" w:cs="Arial"/>
          <w:spacing w:val="-2"/>
        </w:rPr>
      </w:pPr>
    </w:p>
    <w:p w14:paraId="44C77DE1" w14:textId="511DC0F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8.1</w:t>
      </w:r>
      <w:r w:rsidRPr="00B0427E">
        <w:rPr>
          <w:rFonts w:ascii="Arial" w:hAnsi="Arial" w:cs="Arial"/>
          <w:spacing w:val="-2"/>
        </w:rPr>
        <w:tab/>
        <w:t xml:space="preserve">Without invalidating this Contract,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at any time or from time to time, issue a Change Order requiring additions to, deletions from, or revisions to the </w:t>
      </w:r>
      <w:r w:rsidR="00DE3B48" w:rsidRPr="00B0427E">
        <w:rPr>
          <w:rFonts w:ascii="Arial" w:hAnsi="Arial" w:cs="Arial"/>
          <w:spacing w:val="-2"/>
        </w:rPr>
        <w:t>Equipment</w:t>
      </w:r>
      <w:r w:rsidRPr="00B0427E">
        <w:rPr>
          <w:rFonts w:ascii="Arial" w:hAnsi="Arial" w:cs="Arial"/>
          <w:spacing w:val="-2"/>
        </w:rPr>
        <w:t xml:space="preserve"> or quantities stated herein.  Upon receipt of a Change Order, </w:t>
      </w:r>
      <w:r w:rsidR="00A35894" w:rsidRPr="00B0427E">
        <w:rPr>
          <w:rFonts w:ascii="Arial" w:hAnsi="Arial" w:cs="Arial"/>
          <w:spacing w:val="-2"/>
        </w:rPr>
        <w:t xml:space="preserve">the </w:t>
      </w:r>
      <w:r w:rsidRPr="00B0427E">
        <w:rPr>
          <w:rFonts w:ascii="Arial" w:hAnsi="Arial" w:cs="Arial"/>
          <w:spacing w:val="-2"/>
        </w:rPr>
        <w:t>Contractor shall proceed with the performance of the Contract Documents as altered by the Change Order.  If Contractor</w:t>
      </w:r>
      <w:r w:rsidR="002350F6" w:rsidRPr="00B0427E">
        <w:rPr>
          <w:rFonts w:ascii="Arial" w:hAnsi="Arial" w:cs="Arial"/>
          <w:spacing w:val="-2"/>
        </w:rPr>
        <w:t>’</w:t>
      </w:r>
      <w:r w:rsidRPr="00B0427E">
        <w:rPr>
          <w:rFonts w:ascii="Arial" w:hAnsi="Arial" w:cs="Arial"/>
          <w:spacing w:val="-2"/>
        </w:rPr>
        <w:t xml:space="preserve">s compliance with any Change Order would cause an increase in the Contract Price, </w:t>
      </w:r>
      <w:r w:rsidR="00A35894" w:rsidRPr="00B0427E">
        <w:rPr>
          <w:rFonts w:ascii="Arial" w:hAnsi="Arial" w:cs="Arial"/>
          <w:spacing w:val="-2"/>
        </w:rPr>
        <w:t xml:space="preserve">the </w:t>
      </w:r>
      <w:r w:rsidRPr="00B0427E">
        <w:rPr>
          <w:rFonts w:ascii="Arial" w:hAnsi="Arial" w:cs="Arial"/>
          <w:spacing w:val="-2"/>
        </w:rPr>
        <w:t xml:space="preserve">Contractor shall, within fifteen (15) days,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claim therefore including information regarding the events and circumstances and supporting data giving rise to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within twenty (20) days after receipt of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claim and, if approved, issue a Change Order amending the Contract Price.</w:t>
      </w:r>
    </w:p>
    <w:p w14:paraId="3434FC01" w14:textId="77777777" w:rsidR="00DF0748" w:rsidRPr="00B0427E" w:rsidRDefault="00DF0748" w:rsidP="00371AE3">
      <w:pPr>
        <w:widowControl/>
        <w:tabs>
          <w:tab w:val="left" w:pos="-720"/>
        </w:tabs>
        <w:suppressAutoHyphens/>
        <w:ind w:left="360"/>
        <w:jc w:val="both"/>
        <w:rPr>
          <w:rFonts w:ascii="Arial" w:hAnsi="Arial" w:cs="Arial"/>
          <w:spacing w:val="-2"/>
        </w:rPr>
      </w:pPr>
    </w:p>
    <w:p w14:paraId="6FB46EFA" w14:textId="2AB516C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8.2</w:t>
      </w:r>
      <w:r w:rsidRPr="00B0427E">
        <w:rPr>
          <w:rFonts w:ascii="Arial" w:hAnsi="Arial" w:cs="Arial"/>
          <w:spacing w:val="-2"/>
        </w:rPr>
        <w:tab/>
        <w:t xml:space="preserve">If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compliance with any Change Order would interfere with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ability to complete the performance of this Contract within the Performance Milestones, including final performance of this Contract, </w:t>
      </w:r>
      <w:r w:rsidR="00A35894" w:rsidRPr="00B0427E">
        <w:rPr>
          <w:rFonts w:ascii="Arial" w:hAnsi="Arial" w:cs="Arial"/>
          <w:spacing w:val="-2"/>
        </w:rPr>
        <w:t xml:space="preserve">the </w:t>
      </w:r>
      <w:r w:rsidRPr="00B0427E">
        <w:rPr>
          <w:rFonts w:ascii="Arial" w:hAnsi="Arial" w:cs="Arial"/>
          <w:spacing w:val="-2"/>
        </w:rPr>
        <w:t xml:space="preserve">Contractor shall immediately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request for amendment of the Performance Milestones.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request within twenty (20) days and, if approved, issue a Change Order amending the Performance Milestones.</w:t>
      </w:r>
    </w:p>
    <w:p w14:paraId="78126AFF" w14:textId="77777777" w:rsidR="00DF0748" w:rsidRPr="00B0427E" w:rsidRDefault="00DF0748" w:rsidP="00371AE3">
      <w:pPr>
        <w:widowControl/>
        <w:tabs>
          <w:tab w:val="left" w:pos="-720"/>
        </w:tabs>
        <w:suppressAutoHyphens/>
        <w:ind w:left="360"/>
        <w:jc w:val="both"/>
        <w:rPr>
          <w:rFonts w:ascii="Arial" w:hAnsi="Arial" w:cs="Arial"/>
          <w:spacing w:val="-2"/>
        </w:rPr>
      </w:pPr>
    </w:p>
    <w:p w14:paraId="759FB457" w14:textId="049A9BD0"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8.3</w:t>
      </w:r>
      <w:r w:rsidRPr="00B0427E">
        <w:rPr>
          <w:rFonts w:ascii="Arial" w:hAnsi="Arial" w:cs="Arial"/>
          <w:spacing w:val="-2"/>
        </w:rPr>
        <w:tab/>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not compensate Contractor for additional work performed by </w:t>
      </w:r>
      <w:r w:rsidR="00A35894" w:rsidRPr="00B0427E">
        <w:rPr>
          <w:rFonts w:ascii="Arial" w:hAnsi="Arial" w:cs="Arial"/>
          <w:spacing w:val="-2"/>
        </w:rPr>
        <w:t xml:space="preserve">the </w:t>
      </w:r>
      <w:r w:rsidRPr="00B0427E">
        <w:rPr>
          <w:rFonts w:ascii="Arial" w:hAnsi="Arial" w:cs="Arial"/>
          <w:spacing w:val="-2"/>
        </w:rPr>
        <w:t xml:space="preserve">Contractor without authorization or Change Order.  </w:t>
      </w:r>
      <w:r w:rsidR="00A35894" w:rsidRPr="00B0427E">
        <w:rPr>
          <w:rFonts w:ascii="Arial" w:hAnsi="Arial" w:cs="Arial"/>
          <w:spacing w:val="-2"/>
        </w:rPr>
        <w:t xml:space="preserve">The </w:t>
      </w:r>
      <w:r w:rsidRPr="00B0427E">
        <w:rPr>
          <w:rFonts w:ascii="Arial" w:hAnsi="Arial" w:cs="Arial"/>
          <w:spacing w:val="-2"/>
        </w:rPr>
        <w:t xml:space="preserve">Contractor shall notify </w:t>
      </w:r>
      <w:r w:rsidR="00A35894" w:rsidRPr="00B0427E">
        <w:rPr>
          <w:rFonts w:ascii="Arial" w:hAnsi="Arial" w:cs="Arial"/>
          <w:spacing w:val="-2"/>
        </w:rPr>
        <w:t xml:space="preserve">its </w:t>
      </w:r>
      <w:r w:rsidRPr="00B0427E">
        <w:rPr>
          <w:rFonts w:ascii="Arial" w:hAnsi="Arial" w:cs="Arial"/>
          <w:spacing w:val="-2"/>
        </w:rPr>
        <w:t>surety of any changes in the general scope of the work to be performed under this Contract.</w:t>
      </w:r>
    </w:p>
    <w:p w14:paraId="0AD6699E" w14:textId="77777777" w:rsidR="00DF0748" w:rsidRPr="00B0427E" w:rsidRDefault="00DF0748" w:rsidP="00371AE3">
      <w:pPr>
        <w:widowControl/>
        <w:tabs>
          <w:tab w:val="left" w:pos="-720"/>
        </w:tabs>
        <w:suppressAutoHyphens/>
        <w:ind w:left="360"/>
        <w:jc w:val="both"/>
        <w:rPr>
          <w:rFonts w:ascii="Arial" w:hAnsi="Arial" w:cs="Arial"/>
          <w:spacing w:val="-2"/>
        </w:rPr>
      </w:pPr>
    </w:p>
    <w:p w14:paraId="5E9E7730" w14:textId="64249317" w:rsidR="00DF0748"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8.4</w:t>
      </w:r>
      <w:r w:rsidRPr="00B0427E">
        <w:rPr>
          <w:rFonts w:ascii="Arial" w:hAnsi="Arial" w:cs="Arial"/>
          <w:spacing w:val="-2"/>
        </w:rPr>
        <w:tab/>
        <w:t xml:space="preserve">This Contract may be amended, modified, or supplemented only by Change Order as provided herein or otherwise by amendment executed in writing by the </w:t>
      </w:r>
      <w:r w:rsidR="00D53EF3">
        <w:rPr>
          <w:rFonts w:ascii="Arial" w:hAnsi="Arial" w:cs="Arial"/>
          <w:spacing w:val="-2"/>
        </w:rPr>
        <w:t>CRCNV</w:t>
      </w:r>
      <w:r w:rsidRPr="00B0427E">
        <w:rPr>
          <w:rFonts w:ascii="Arial" w:hAnsi="Arial" w:cs="Arial"/>
          <w:spacing w:val="-2"/>
        </w:rPr>
        <w:t xml:space="preserve"> and </w:t>
      </w:r>
      <w:r w:rsidR="00A35894" w:rsidRPr="00B0427E">
        <w:rPr>
          <w:rFonts w:ascii="Arial" w:hAnsi="Arial" w:cs="Arial"/>
          <w:spacing w:val="-2"/>
        </w:rPr>
        <w:t xml:space="preserve">the </w:t>
      </w:r>
      <w:r w:rsidRPr="00B0427E">
        <w:rPr>
          <w:rFonts w:ascii="Arial" w:hAnsi="Arial" w:cs="Arial"/>
          <w:spacing w:val="-2"/>
        </w:rPr>
        <w:t>Contractor.</w:t>
      </w:r>
    </w:p>
    <w:p w14:paraId="0A61F178" w14:textId="77777777" w:rsidR="006349BB" w:rsidRPr="00B0427E" w:rsidRDefault="006349BB" w:rsidP="00371AE3">
      <w:pPr>
        <w:widowControl/>
        <w:tabs>
          <w:tab w:val="left" w:pos="-720"/>
        </w:tabs>
        <w:suppressAutoHyphens/>
        <w:ind w:firstLine="720"/>
        <w:jc w:val="both"/>
        <w:rPr>
          <w:rFonts w:ascii="Arial" w:hAnsi="Arial" w:cs="Arial"/>
          <w:spacing w:val="-2"/>
        </w:rPr>
      </w:pPr>
    </w:p>
    <w:p w14:paraId="7D58F72D" w14:textId="77777777" w:rsidR="00DF0748" w:rsidRPr="00B0427E" w:rsidRDefault="002350F6"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w:t>
      </w:r>
      <w:r w:rsidR="00DF0748" w:rsidRPr="00B0427E">
        <w:rPr>
          <w:rFonts w:ascii="Arial" w:hAnsi="Arial" w:cs="Arial"/>
          <w:b/>
          <w:spacing w:val="-2"/>
        </w:rPr>
        <w:t>Like</w:t>
      </w:r>
      <w:r w:rsidRPr="00B0427E">
        <w:rPr>
          <w:rFonts w:ascii="Arial" w:hAnsi="Arial" w:cs="Arial"/>
          <w:b/>
          <w:spacing w:val="-2"/>
        </w:rPr>
        <w:t>”</w:t>
      </w:r>
      <w:r w:rsidR="00DF0748" w:rsidRPr="00B0427E">
        <w:rPr>
          <w:rFonts w:ascii="Arial" w:hAnsi="Arial" w:cs="Arial"/>
          <w:b/>
          <w:spacing w:val="-2"/>
        </w:rPr>
        <w:t xml:space="preserve">, </w:t>
      </w:r>
      <w:r w:rsidRPr="00B0427E">
        <w:rPr>
          <w:rFonts w:ascii="Arial" w:hAnsi="Arial" w:cs="Arial"/>
          <w:b/>
          <w:spacing w:val="-2"/>
        </w:rPr>
        <w:t>“</w:t>
      </w:r>
      <w:r w:rsidR="00DF0748" w:rsidRPr="00B0427E">
        <w:rPr>
          <w:rFonts w:ascii="Arial" w:hAnsi="Arial" w:cs="Arial"/>
          <w:b/>
          <w:spacing w:val="-2"/>
        </w:rPr>
        <w:t>Equivalent</w:t>
      </w:r>
      <w:r w:rsidRPr="00B0427E">
        <w:rPr>
          <w:rFonts w:ascii="Arial" w:hAnsi="Arial" w:cs="Arial"/>
          <w:b/>
          <w:spacing w:val="-2"/>
        </w:rPr>
        <w:t>”</w:t>
      </w:r>
      <w:r w:rsidR="00DF0748" w:rsidRPr="00B0427E">
        <w:rPr>
          <w:rFonts w:ascii="Arial" w:hAnsi="Arial" w:cs="Arial"/>
          <w:b/>
          <w:spacing w:val="-2"/>
        </w:rPr>
        <w:t xml:space="preserve"> And </w:t>
      </w:r>
      <w:r w:rsidRPr="00B0427E">
        <w:rPr>
          <w:rFonts w:ascii="Arial" w:hAnsi="Arial" w:cs="Arial"/>
          <w:b/>
          <w:spacing w:val="-2"/>
        </w:rPr>
        <w:t>“</w:t>
      </w:r>
      <w:r w:rsidR="00670A70" w:rsidRPr="00B0427E">
        <w:rPr>
          <w:rFonts w:ascii="Arial" w:hAnsi="Arial" w:cs="Arial"/>
          <w:b/>
          <w:spacing w:val="-2"/>
        </w:rPr>
        <w:t>Or Equal</w:t>
      </w:r>
      <w:r w:rsidRPr="00B0427E">
        <w:rPr>
          <w:rFonts w:ascii="Arial" w:hAnsi="Arial" w:cs="Arial"/>
          <w:b/>
          <w:spacing w:val="-2"/>
        </w:rPr>
        <w:t>”</w:t>
      </w:r>
      <w:r w:rsidR="00DF0748" w:rsidRPr="00B0427E">
        <w:rPr>
          <w:rFonts w:ascii="Arial" w:hAnsi="Arial" w:cs="Arial"/>
          <w:b/>
          <w:spacing w:val="-2"/>
        </w:rPr>
        <w:t xml:space="preserve"> Items</w:t>
      </w:r>
    </w:p>
    <w:p w14:paraId="590F713C" w14:textId="77777777" w:rsidR="00DF0748" w:rsidRPr="00B0427E" w:rsidRDefault="00DF0748">
      <w:pPr>
        <w:widowControl/>
        <w:tabs>
          <w:tab w:val="left" w:pos="-720"/>
        </w:tabs>
        <w:suppressAutoHyphens/>
        <w:rPr>
          <w:rFonts w:ascii="Arial" w:hAnsi="Arial" w:cs="Arial"/>
          <w:spacing w:val="-2"/>
        </w:rPr>
      </w:pPr>
    </w:p>
    <w:p w14:paraId="4077E4A3" w14:textId="0DB69EA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9.1</w:t>
      </w:r>
      <w:r w:rsidRPr="00B0427E">
        <w:rPr>
          <w:rFonts w:ascii="Arial" w:hAnsi="Arial" w:cs="Arial"/>
          <w:spacing w:val="-2"/>
        </w:rPr>
        <w:tab/>
        <w:t xml:space="preserve">Whenever an item of material or equipment is specified or described in the Request for Bids by using the name of a proprietary item or the name of a particular supplier, the specification or description is intended to establish the type, function, and quality required. </w:t>
      </w:r>
      <w:r w:rsidR="002350F6" w:rsidRPr="00B0427E">
        <w:rPr>
          <w:rFonts w:ascii="Arial" w:hAnsi="Arial" w:cs="Arial"/>
          <w:spacing w:val="-2"/>
        </w:rPr>
        <w:t>“</w:t>
      </w:r>
      <w:r w:rsidRPr="00B0427E">
        <w:rPr>
          <w:rFonts w:ascii="Arial" w:hAnsi="Arial" w:cs="Arial"/>
          <w:spacing w:val="-2"/>
        </w:rPr>
        <w:t xml:space="preserve">Like,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and </w:t>
      </w:r>
      <w:r w:rsidR="002350F6" w:rsidRPr="00B0427E">
        <w:rPr>
          <w:rFonts w:ascii="Arial" w:hAnsi="Arial" w:cs="Arial"/>
          <w:spacing w:val="-2"/>
        </w:rPr>
        <w:t>“</w:t>
      </w:r>
      <w:r w:rsidRPr="00B0427E">
        <w:rPr>
          <w:rFonts w:ascii="Arial" w:hAnsi="Arial" w:cs="Arial"/>
          <w:spacing w:val="-2"/>
        </w:rPr>
        <w:t>or</w:t>
      </w:r>
      <w:r w:rsidR="00F43356" w:rsidRPr="00B0427E">
        <w:rPr>
          <w:rFonts w:ascii="Arial" w:hAnsi="Arial" w:cs="Arial"/>
          <w:spacing w:val="-2"/>
        </w:rPr>
        <w:t xml:space="preserve"> </w:t>
      </w:r>
      <w:r w:rsidRPr="00B0427E">
        <w:rPr>
          <w:rFonts w:ascii="Arial" w:hAnsi="Arial" w:cs="Arial"/>
          <w:spacing w:val="-2"/>
        </w:rPr>
        <w:t>equal</w:t>
      </w:r>
      <w:r w:rsidR="002350F6" w:rsidRPr="00B0427E">
        <w:rPr>
          <w:rFonts w:ascii="Arial" w:hAnsi="Arial" w:cs="Arial"/>
          <w:spacing w:val="-2"/>
        </w:rPr>
        <w:t>”</w:t>
      </w:r>
      <w:r w:rsidRPr="00B0427E">
        <w:rPr>
          <w:rFonts w:ascii="Arial" w:hAnsi="Arial" w:cs="Arial"/>
          <w:spacing w:val="-2"/>
        </w:rPr>
        <w:t xml:space="preserve"> items may be substituted only if,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sole discretion, although not qualifying as an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item, is an item essentially equivalent to that named and a substitute therefore.  Proposals to substitute like or equivalent items of material or equipment will not be accepted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from anyone other than </w:t>
      </w:r>
      <w:r w:rsidR="00581A0F" w:rsidRPr="00B0427E">
        <w:rPr>
          <w:rFonts w:ascii="Arial" w:hAnsi="Arial" w:cs="Arial"/>
          <w:spacing w:val="-2"/>
        </w:rPr>
        <w:t xml:space="preserve">the </w:t>
      </w:r>
      <w:r w:rsidRPr="00B0427E">
        <w:rPr>
          <w:rFonts w:ascii="Arial" w:hAnsi="Arial" w:cs="Arial"/>
          <w:spacing w:val="-2"/>
        </w:rPr>
        <w:t xml:space="preserve">Contractor. </w:t>
      </w:r>
      <w:r w:rsidR="00581A0F" w:rsidRPr="00B0427E">
        <w:rPr>
          <w:rFonts w:ascii="Arial" w:hAnsi="Arial" w:cs="Arial"/>
          <w:spacing w:val="-2"/>
        </w:rPr>
        <w:t xml:space="preserve"> </w:t>
      </w:r>
      <w:r w:rsidRPr="00B0427E">
        <w:rPr>
          <w:rFonts w:ascii="Arial" w:hAnsi="Arial" w:cs="Arial"/>
          <w:spacing w:val="-2"/>
        </w:rPr>
        <w:t xml:space="preserve">If </w:t>
      </w:r>
      <w:r w:rsidR="00581A0F" w:rsidRPr="00B0427E">
        <w:rPr>
          <w:rFonts w:ascii="Arial" w:hAnsi="Arial" w:cs="Arial"/>
          <w:spacing w:val="-2"/>
        </w:rPr>
        <w:t xml:space="preserve">the </w:t>
      </w:r>
      <w:r w:rsidRPr="00B0427E">
        <w:rPr>
          <w:rFonts w:ascii="Arial" w:hAnsi="Arial" w:cs="Arial"/>
          <w:spacing w:val="-2"/>
        </w:rPr>
        <w:t xml:space="preserve">Contractor wishes to furnish or use a substitute </w:t>
      </w:r>
      <w:r w:rsidRPr="00B0427E">
        <w:rPr>
          <w:rFonts w:ascii="Arial" w:hAnsi="Arial" w:cs="Arial"/>
          <w:spacing w:val="-2"/>
        </w:rPr>
        <w:lastRenderedPageBreak/>
        <w:t xml:space="preserve">item of material or equipment, </w:t>
      </w:r>
      <w:r w:rsidR="00581A0F" w:rsidRPr="00B0427E">
        <w:rPr>
          <w:rFonts w:ascii="Arial" w:hAnsi="Arial" w:cs="Arial"/>
          <w:spacing w:val="-2"/>
        </w:rPr>
        <w:t xml:space="preserve">the </w:t>
      </w:r>
      <w:r w:rsidRPr="00B0427E">
        <w:rPr>
          <w:rFonts w:ascii="Arial" w:hAnsi="Arial" w:cs="Arial"/>
          <w:spacing w:val="-2"/>
        </w:rPr>
        <w:t xml:space="preserve">Contractor shall first make written application for evaluation thereof to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certifying that the proposed substitute will perform adequately the functions and achieve the results called for by the general design, be similar in substance to that specified, and be suited to the same use as that specified.</w:t>
      </w:r>
      <w:r w:rsidR="00581A0F" w:rsidRPr="00B0427E">
        <w:rPr>
          <w:rFonts w:ascii="Arial" w:hAnsi="Arial" w:cs="Arial"/>
          <w:spacing w:val="-2"/>
        </w:rPr>
        <w:t xml:space="preserve"> </w:t>
      </w:r>
      <w:r w:rsidRPr="00B0427E">
        <w:rPr>
          <w:rFonts w:ascii="Arial" w:hAnsi="Arial" w:cs="Arial"/>
          <w:spacing w:val="-2"/>
        </w:rPr>
        <w:t xml:space="preserve"> The application </w:t>
      </w:r>
      <w:r w:rsidR="00581A0F" w:rsidRPr="00B0427E">
        <w:rPr>
          <w:rFonts w:ascii="Arial" w:hAnsi="Arial" w:cs="Arial"/>
          <w:spacing w:val="-2"/>
        </w:rPr>
        <w:t xml:space="preserve">must </w:t>
      </w:r>
      <w:r w:rsidRPr="00B0427E">
        <w:rPr>
          <w:rFonts w:ascii="Arial" w:hAnsi="Arial" w:cs="Arial"/>
          <w:spacing w:val="-2"/>
        </w:rPr>
        <w:t>state the extent, if any, to which use of the proposed substitute will prejudice Contractor</w:t>
      </w:r>
      <w:r w:rsidR="002350F6" w:rsidRPr="00B0427E">
        <w:rPr>
          <w:rFonts w:ascii="Arial" w:hAnsi="Arial" w:cs="Arial"/>
          <w:spacing w:val="-2"/>
        </w:rPr>
        <w:t>’</w:t>
      </w:r>
      <w:r w:rsidRPr="00B0427E">
        <w:rPr>
          <w:rFonts w:ascii="Arial" w:hAnsi="Arial" w:cs="Arial"/>
          <w:spacing w:val="-2"/>
        </w:rPr>
        <w:t xml:space="preserve">s completion of performance of this Contract on time as required, whether substitution of the item will require a change in this Contract (or in the provisions of any other direct contract with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for work related to the Project) or adaptation of the design of the </w:t>
      </w:r>
      <w:r w:rsidR="00DE3B48" w:rsidRPr="00B0427E">
        <w:rPr>
          <w:rFonts w:ascii="Arial" w:hAnsi="Arial" w:cs="Arial"/>
          <w:spacing w:val="-2"/>
        </w:rPr>
        <w:t>Equipment</w:t>
      </w:r>
      <w:r w:rsidRPr="00B0427E">
        <w:rPr>
          <w:rFonts w:ascii="Arial" w:hAnsi="Arial" w:cs="Arial"/>
          <w:spacing w:val="-2"/>
        </w:rPr>
        <w:t xml:space="preserve"> or the Project to the proposed substitute, and whether incorporation or use of the substitute in connection with the </w:t>
      </w:r>
      <w:r w:rsidR="00DE3B48" w:rsidRPr="00B0427E">
        <w:rPr>
          <w:rFonts w:ascii="Arial" w:hAnsi="Arial" w:cs="Arial"/>
          <w:spacing w:val="-2"/>
        </w:rPr>
        <w:t>Equipment</w:t>
      </w:r>
      <w:r w:rsidRPr="00B0427E">
        <w:rPr>
          <w:rFonts w:ascii="Arial" w:hAnsi="Arial" w:cs="Arial"/>
          <w:spacing w:val="-2"/>
        </w:rPr>
        <w:t xml:space="preserve"> is subject to payment of any license fee or royalty. </w:t>
      </w:r>
      <w:r w:rsidR="00581A0F" w:rsidRPr="00B0427E">
        <w:rPr>
          <w:rFonts w:ascii="Arial" w:hAnsi="Arial" w:cs="Arial"/>
          <w:spacing w:val="-2"/>
        </w:rPr>
        <w:t xml:space="preserve"> </w:t>
      </w:r>
      <w:r w:rsidRPr="00B0427E">
        <w:rPr>
          <w:rFonts w:ascii="Arial" w:hAnsi="Arial" w:cs="Arial"/>
          <w:spacing w:val="-2"/>
        </w:rPr>
        <w:t xml:space="preserve">All variations of the proposed substitute from that specified </w:t>
      </w:r>
      <w:r w:rsidR="00581A0F" w:rsidRPr="00B0427E">
        <w:rPr>
          <w:rFonts w:ascii="Arial" w:hAnsi="Arial" w:cs="Arial"/>
          <w:spacing w:val="-2"/>
        </w:rPr>
        <w:t xml:space="preserve">must </w:t>
      </w:r>
      <w:r w:rsidRPr="00B0427E">
        <w:rPr>
          <w:rFonts w:ascii="Arial" w:hAnsi="Arial" w:cs="Arial"/>
          <w:spacing w:val="-2"/>
        </w:rPr>
        <w:t xml:space="preserve">be identified in the application, and available maintenance, repair, and replacement service </w:t>
      </w:r>
      <w:r w:rsidR="00581A0F" w:rsidRPr="00B0427E">
        <w:rPr>
          <w:rFonts w:ascii="Arial" w:hAnsi="Arial" w:cs="Arial"/>
          <w:spacing w:val="-2"/>
        </w:rPr>
        <w:t xml:space="preserve">must </w:t>
      </w:r>
      <w:r w:rsidRPr="00B0427E">
        <w:rPr>
          <w:rFonts w:ascii="Arial" w:hAnsi="Arial" w:cs="Arial"/>
          <w:spacing w:val="-2"/>
        </w:rPr>
        <w:t xml:space="preserve">be indicated. </w:t>
      </w:r>
      <w:r w:rsidR="00581A0F" w:rsidRPr="00B0427E">
        <w:rPr>
          <w:rFonts w:ascii="Arial" w:hAnsi="Arial" w:cs="Arial"/>
          <w:spacing w:val="-2"/>
        </w:rPr>
        <w:t xml:space="preserve"> </w:t>
      </w:r>
      <w:r w:rsidRPr="00B0427E">
        <w:rPr>
          <w:rFonts w:ascii="Arial" w:hAnsi="Arial" w:cs="Arial"/>
          <w:spacing w:val="-2"/>
        </w:rPr>
        <w:t xml:space="preserve">The application </w:t>
      </w:r>
      <w:r w:rsidR="00581A0F" w:rsidRPr="00B0427E">
        <w:rPr>
          <w:rFonts w:ascii="Arial" w:hAnsi="Arial" w:cs="Arial"/>
          <w:spacing w:val="-2"/>
        </w:rPr>
        <w:t xml:space="preserve">must </w:t>
      </w:r>
      <w:r w:rsidRPr="00B0427E">
        <w:rPr>
          <w:rFonts w:ascii="Arial" w:hAnsi="Arial" w:cs="Arial"/>
          <w:spacing w:val="-2"/>
        </w:rPr>
        <w:t xml:space="preserve">also contain an itemized estimate of all costs or credits that would result directly or indirectly from use of such substitute, including costs of redesign and claims of other contractors affected by the resulting change, all of which </w:t>
      </w:r>
      <w:r w:rsidR="00581A0F" w:rsidRPr="00B0427E">
        <w:rPr>
          <w:rFonts w:ascii="Arial" w:hAnsi="Arial" w:cs="Arial"/>
          <w:spacing w:val="-2"/>
        </w:rPr>
        <w:t xml:space="preserve">must </w:t>
      </w:r>
      <w:r w:rsidRPr="00B0427E">
        <w:rPr>
          <w:rFonts w:ascii="Arial" w:hAnsi="Arial" w:cs="Arial"/>
          <w:spacing w:val="-2"/>
        </w:rPr>
        <w:t xml:space="preserve">be considered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evaluating the proposed substitute.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any additional data about the proposed substitute. </w:t>
      </w:r>
    </w:p>
    <w:p w14:paraId="528B12E3" w14:textId="77777777" w:rsidR="00DF0748" w:rsidRPr="00B0427E" w:rsidRDefault="00DF0748" w:rsidP="00371AE3">
      <w:pPr>
        <w:widowControl/>
        <w:tabs>
          <w:tab w:val="left" w:pos="-720"/>
        </w:tabs>
        <w:suppressAutoHyphens/>
        <w:ind w:left="360"/>
        <w:jc w:val="both"/>
        <w:rPr>
          <w:rFonts w:ascii="Arial" w:hAnsi="Arial" w:cs="Arial"/>
          <w:spacing w:val="-2"/>
        </w:rPr>
      </w:pPr>
    </w:p>
    <w:p w14:paraId="3C6067DB" w14:textId="623D2EB5" w:rsidR="00DF0748" w:rsidRPr="00B0427E" w:rsidRDefault="00DF0748" w:rsidP="00371AE3">
      <w:pPr>
        <w:widowControl/>
        <w:tabs>
          <w:tab w:val="left" w:pos="-720"/>
          <w:tab w:val="left" w:pos="720"/>
        </w:tabs>
        <w:suppressAutoHyphens/>
        <w:ind w:firstLine="720"/>
        <w:jc w:val="both"/>
        <w:rPr>
          <w:rFonts w:ascii="Arial" w:hAnsi="Arial" w:cs="Arial"/>
          <w:spacing w:val="-2"/>
        </w:rPr>
      </w:pPr>
      <w:r w:rsidRPr="00B0427E">
        <w:rPr>
          <w:rFonts w:ascii="Arial" w:hAnsi="Arial" w:cs="Arial"/>
          <w:spacing w:val="-2"/>
        </w:rPr>
        <w:t>9.2</w:t>
      </w:r>
      <w:r w:rsidRPr="00B0427E">
        <w:rPr>
          <w:rFonts w:ascii="Arial" w:hAnsi="Arial" w:cs="Arial"/>
          <w:spacing w:val="-2"/>
        </w:rPr>
        <w:tab/>
        <w:t xml:space="preserve">No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 xml:space="preserve"> shall be ordered, installed, or utilized until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review is complete.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w:t>
      </w:r>
      <w:r w:rsidR="00581A0F" w:rsidRPr="00B0427E">
        <w:rPr>
          <w:rFonts w:ascii="Arial" w:hAnsi="Arial" w:cs="Arial"/>
          <w:spacing w:val="-2"/>
        </w:rPr>
        <w:t xml:space="preserve">must </w:t>
      </w:r>
      <w:r w:rsidRPr="00B0427E">
        <w:rPr>
          <w:rFonts w:ascii="Arial" w:hAnsi="Arial" w:cs="Arial"/>
          <w:spacing w:val="-2"/>
        </w:rPr>
        <w:t>be allowed a reasonable time within which to evaluate each of Contractor</w:t>
      </w:r>
      <w:r w:rsidR="002350F6" w:rsidRPr="00B0427E">
        <w:rPr>
          <w:rFonts w:ascii="Arial" w:hAnsi="Arial" w:cs="Arial"/>
          <w:spacing w:val="-2"/>
        </w:rPr>
        <w:t>’</w:t>
      </w:r>
      <w:r w:rsidRPr="00B0427E">
        <w:rPr>
          <w:rFonts w:ascii="Arial" w:hAnsi="Arial" w:cs="Arial"/>
          <w:spacing w:val="-2"/>
        </w:rPr>
        <w:t xml:space="preserve">s proposals for such substitutions.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determination regarding such substitutions </w:t>
      </w:r>
      <w:r w:rsidR="00581A0F" w:rsidRPr="00B0427E">
        <w:rPr>
          <w:rFonts w:ascii="Arial" w:hAnsi="Arial" w:cs="Arial"/>
          <w:spacing w:val="-2"/>
        </w:rPr>
        <w:t xml:space="preserve">must </w:t>
      </w:r>
      <w:r w:rsidRPr="00B0427E">
        <w:rPr>
          <w:rFonts w:ascii="Arial" w:hAnsi="Arial" w:cs="Arial"/>
          <w:spacing w:val="-2"/>
        </w:rPr>
        <w:t>be evidenced either by acceptance of the Contractor</w:t>
      </w:r>
      <w:r w:rsidR="002350F6" w:rsidRPr="00B0427E">
        <w:rPr>
          <w:rFonts w:ascii="Arial" w:hAnsi="Arial" w:cs="Arial"/>
          <w:spacing w:val="-2"/>
        </w:rPr>
        <w:t>’</w:t>
      </w:r>
      <w:r w:rsidRPr="00B0427E">
        <w:rPr>
          <w:rFonts w:ascii="Arial" w:hAnsi="Arial" w:cs="Arial"/>
          <w:spacing w:val="-2"/>
        </w:rPr>
        <w:t>s Bid in which the substitution was identified, a written Change Order</w:t>
      </w:r>
      <w:r w:rsidR="007A7360">
        <w:rPr>
          <w:rFonts w:ascii="Arial" w:hAnsi="Arial" w:cs="Arial"/>
          <w:spacing w:val="-2"/>
        </w:rPr>
        <w:t>,</w:t>
      </w:r>
      <w:r w:rsidRPr="00B0427E">
        <w:rPr>
          <w:rFonts w:ascii="Arial" w:hAnsi="Arial" w:cs="Arial"/>
          <w:spacing w:val="-2"/>
        </w:rPr>
        <w:t xml:space="preserve"> or completion of the submittal review procedure.</w:t>
      </w:r>
    </w:p>
    <w:p w14:paraId="20848521" w14:textId="77777777" w:rsidR="00420410" w:rsidRPr="00B0427E" w:rsidRDefault="00420410" w:rsidP="00371AE3">
      <w:pPr>
        <w:widowControl/>
        <w:tabs>
          <w:tab w:val="left" w:pos="-720"/>
        </w:tabs>
        <w:suppressAutoHyphens/>
        <w:ind w:firstLine="720"/>
        <w:jc w:val="both"/>
        <w:rPr>
          <w:rFonts w:ascii="Arial" w:hAnsi="Arial" w:cs="Arial"/>
          <w:spacing w:val="-2"/>
        </w:rPr>
      </w:pPr>
    </w:p>
    <w:p w14:paraId="2D138CC6" w14:textId="237F35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9.3</w:t>
      </w:r>
      <w:r w:rsidRPr="00B0427E">
        <w:rPr>
          <w:rFonts w:ascii="Arial" w:hAnsi="Arial" w:cs="Arial"/>
          <w:spacing w:val="-2"/>
        </w:rPr>
        <w:tab/>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at </w:t>
      </w:r>
      <w:r w:rsidR="00581A0F"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expense, a special performance guarantee or other surety with respect to any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w:t>
      </w:r>
      <w:r w:rsidR="00657172" w:rsidRPr="00B0427E">
        <w:rPr>
          <w:rFonts w:ascii="Arial" w:hAnsi="Arial" w:cs="Arial"/>
          <w:spacing w:val="-2"/>
        </w:rPr>
        <w:t xml:space="preserve"> </w:t>
      </w:r>
      <w:r w:rsidRPr="00B0427E">
        <w:rPr>
          <w:rFonts w:ascii="Arial" w:hAnsi="Arial" w:cs="Arial"/>
          <w:spacing w:val="-2"/>
        </w:rPr>
        <w:t xml:space="preserve"> Regardless of </w:t>
      </w:r>
      <w:r w:rsidR="0065717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decision regarding </w:t>
      </w:r>
      <w:r w:rsidR="0065717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to substitute an item, the Contractor </w:t>
      </w:r>
      <w:r w:rsidR="00657172" w:rsidRPr="00B0427E">
        <w:rPr>
          <w:rFonts w:ascii="Arial" w:hAnsi="Arial" w:cs="Arial"/>
          <w:spacing w:val="-2"/>
        </w:rPr>
        <w:t>is</w:t>
      </w:r>
      <w:r w:rsidRPr="00B0427E">
        <w:rPr>
          <w:rFonts w:ascii="Arial" w:hAnsi="Arial" w:cs="Arial"/>
          <w:spacing w:val="-2"/>
        </w:rPr>
        <w:t xml:space="preserve"> liable for the cost of the charges of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including the costs of all data offered in support of any proposed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other substitute item, and shall reimburse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657172" w:rsidRPr="00B0427E">
        <w:rPr>
          <w:rFonts w:ascii="Arial" w:hAnsi="Arial" w:cs="Arial"/>
          <w:spacing w:val="-2"/>
        </w:rPr>
        <w:t>for those costs</w:t>
      </w:r>
      <w:r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shall record the time required by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such evaluations and in making changes in the </w:t>
      </w:r>
      <w:r w:rsidR="00DE3B48" w:rsidRPr="00B0427E">
        <w:rPr>
          <w:rFonts w:ascii="Arial" w:hAnsi="Arial" w:cs="Arial"/>
          <w:spacing w:val="-2"/>
        </w:rPr>
        <w:t>Equipment</w:t>
      </w:r>
      <w:r w:rsidRPr="00B0427E">
        <w:rPr>
          <w:rFonts w:ascii="Arial" w:hAnsi="Arial" w:cs="Arial"/>
          <w:spacing w:val="-2"/>
        </w:rPr>
        <w:t xml:space="preserve">, Project, this Contract (or in the provisions of any other direct contract with </w:t>
      </w:r>
      <w:r w:rsidR="00D53EF3">
        <w:rPr>
          <w:rFonts w:ascii="Arial" w:hAnsi="Arial" w:cs="Arial"/>
          <w:spacing w:val="-2"/>
        </w:rPr>
        <w:t>CRCNV</w:t>
      </w:r>
      <w:r w:rsidRPr="00B0427E">
        <w:rPr>
          <w:rFonts w:ascii="Arial" w:hAnsi="Arial" w:cs="Arial"/>
          <w:spacing w:val="-2"/>
        </w:rPr>
        <w:t xml:space="preserve"> for work related to the Project) occasioned thereby.</w:t>
      </w:r>
    </w:p>
    <w:p w14:paraId="620C53E8" w14:textId="56D971DC" w:rsidR="00DF0748" w:rsidRDefault="00DF0748">
      <w:pPr>
        <w:widowControl/>
        <w:tabs>
          <w:tab w:val="left" w:pos="-720"/>
        </w:tabs>
        <w:suppressAutoHyphens/>
        <w:rPr>
          <w:rFonts w:ascii="Arial" w:hAnsi="Arial" w:cs="Arial"/>
          <w:spacing w:val="-2"/>
        </w:rPr>
      </w:pPr>
    </w:p>
    <w:p w14:paraId="0DFBCC2B" w14:textId="77777777" w:rsidR="00DF0748" w:rsidRPr="00B0427E" w:rsidRDefault="00DF0748"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 xml:space="preserve">Warranty </w:t>
      </w:r>
      <w:r w:rsidR="009A4F04" w:rsidRPr="00B0427E">
        <w:rPr>
          <w:rFonts w:ascii="Arial" w:hAnsi="Arial" w:cs="Arial"/>
          <w:b/>
          <w:spacing w:val="-2"/>
        </w:rPr>
        <w:t xml:space="preserve">and </w:t>
      </w:r>
      <w:r w:rsidRPr="00B0427E">
        <w:rPr>
          <w:rFonts w:ascii="Arial" w:hAnsi="Arial" w:cs="Arial"/>
          <w:b/>
          <w:spacing w:val="-2"/>
        </w:rPr>
        <w:t xml:space="preserve">Guarantee; Tests </w:t>
      </w:r>
      <w:r w:rsidR="009A4F04" w:rsidRPr="00B0427E">
        <w:rPr>
          <w:rFonts w:ascii="Arial" w:hAnsi="Arial" w:cs="Arial"/>
          <w:b/>
          <w:spacing w:val="-2"/>
        </w:rPr>
        <w:t xml:space="preserve">and </w:t>
      </w:r>
      <w:r w:rsidRPr="00B0427E">
        <w:rPr>
          <w:rFonts w:ascii="Arial" w:hAnsi="Arial" w:cs="Arial"/>
          <w:b/>
          <w:spacing w:val="-2"/>
        </w:rPr>
        <w:t xml:space="preserve">Inspections; Correction </w:t>
      </w:r>
      <w:r w:rsidR="009A4F04" w:rsidRPr="00B0427E">
        <w:rPr>
          <w:rFonts w:ascii="Arial" w:hAnsi="Arial" w:cs="Arial"/>
          <w:b/>
          <w:spacing w:val="-2"/>
        </w:rPr>
        <w:t xml:space="preserve">or </w:t>
      </w:r>
      <w:r w:rsidRPr="00B0427E">
        <w:rPr>
          <w:rFonts w:ascii="Arial" w:hAnsi="Arial" w:cs="Arial"/>
          <w:b/>
          <w:spacing w:val="-2"/>
        </w:rPr>
        <w:t xml:space="preserve">Acceptance </w:t>
      </w:r>
      <w:r w:rsidR="009A4F04" w:rsidRPr="00B0427E">
        <w:rPr>
          <w:rFonts w:ascii="Arial" w:hAnsi="Arial" w:cs="Arial"/>
          <w:b/>
          <w:spacing w:val="-2"/>
        </w:rPr>
        <w:t xml:space="preserve">of </w:t>
      </w:r>
      <w:r w:rsidRPr="00B0427E">
        <w:rPr>
          <w:rFonts w:ascii="Arial" w:hAnsi="Arial" w:cs="Arial"/>
          <w:b/>
          <w:spacing w:val="-2"/>
        </w:rPr>
        <w:t>Defective Work</w:t>
      </w:r>
    </w:p>
    <w:p w14:paraId="0FD43BC8" w14:textId="77777777" w:rsidR="00DF0748" w:rsidRPr="00B0427E" w:rsidRDefault="00DF0748">
      <w:pPr>
        <w:widowControl/>
        <w:tabs>
          <w:tab w:val="left" w:pos="-720"/>
        </w:tabs>
        <w:suppressAutoHyphens/>
        <w:rPr>
          <w:rFonts w:ascii="Arial" w:hAnsi="Arial" w:cs="Arial"/>
          <w:spacing w:val="-2"/>
        </w:rPr>
      </w:pPr>
    </w:p>
    <w:p w14:paraId="5C0616EF" w14:textId="490834F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10.1</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warrants and guarantees to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that all materials and equipment will be new unless otherwise specified and that all work will be of good quality and free from faults or defects and in accordance with the requirements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and of any inspections, tests, or approvals referred to herein.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9A4F04" w:rsidRPr="00B0427E">
        <w:rPr>
          <w:rFonts w:ascii="Arial" w:hAnsi="Arial" w:cs="Arial"/>
          <w:spacing w:val="-2"/>
        </w:rPr>
        <w:t>is</w:t>
      </w:r>
      <w:r w:rsidRPr="00B0427E">
        <w:rPr>
          <w:rFonts w:ascii="Arial" w:hAnsi="Arial" w:cs="Arial"/>
          <w:spacing w:val="-2"/>
        </w:rPr>
        <w:t xml:space="preserve"> entitled to reject all unsatisfactory, faulty</w:t>
      </w:r>
      <w:r w:rsidR="007A7360">
        <w:rPr>
          <w:rFonts w:ascii="Arial" w:hAnsi="Arial" w:cs="Arial"/>
          <w:spacing w:val="-2"/>
        </w:rPr>
        <w:t>,</w:t>
      </w:r>
      <w:r w:rsidRPr="00B0427E">
        <w:rPr>
          <w:rFonts w:ascii="Arial" w:hAnsi="Arial" w:cs="Arial"/>
          <w:spacing w:val="-2"/>
        </w:rPr>
        <w:t xml:space="preserve"> or defective work and all work not conforming to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at the time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t>
      </w:r>
      <w:r w:rsidR="009A4F04" w:rsidRPr="00B0427E">
        <w:rPr>
          <w:rFonts w:ascii="Arial" w:hAnsi="Arial" w:cs="Arial"/>
          <w:spacing w:val="-2"/>
        </w:rPr>
        <w:t xml:space="preserve">Acceptance </w:t>
      </w:r>
      <w:r w:rsidRPr="00B0427E">
        <w:rPr>
          <w:rFonts w:ascii="Arial" w:hAnsi="Arial" w:cs="Arial"/>
          <w:spacing w:val="-2"/>
        </w:rPr>
        <w:t>thereof or of such inspections, tests</w:t>
      </w:r>
      <w:r w:rsidR="007A7360">
        <w:rPr>
          <w:rFonts w:ascii="Arial" w:hAnsi="Arial" w:cs="Arial"/>
          <w:spacing w:val="-2"/>
        </w:rPr>
        <w:t>,</w:t>
      </w:r>
      <w:r w:rsidRPr="00B0427E">
        <w:rPr>
          <w:rFonts w:ascii="Arial" w:hAnsi="Arial" w:cs="Arial"/>
          <w:spacing w:val="-2"/>
        </w:rPr>
        <w:t xml:space="preserve"> or approvals.</w:t>
      </w:r>
    </w:p>
    <w:p w14:paraId="70AAC043" w14:textId="77777777" w:rsidR="00DF0748" w:rsidRPr="00B0427E" w:rsidRDefault="00DF0748" w:rsidP="00371AE3">
      <w:pPr>
        <w:widowControl/>
        <w:tabs>
          <w:tab w:val="left" w:pos="-720"/>
        </w:tabs>
        <w:suppressAutoHyphens/>
        <w:ind w:left="360"/>
        <w:jc w:val="both"/>
        <w:rPr>
          <w:rFonts w:ascii="Arial" w:hAnsi="Arial" w:cs="Arial"/>
          <w:spacing w:val="-2"/>
        </w:rPr>
      </w:pPr>
    </w:p>
    <w:p w14:paraId="619ECAB1" w14:textId="7FC26740"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lastRenderedPageBreak/>
        <w:t>10.2</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shall perform all inspections, tests, and obtain all approvals required by this Contract, or by any laws, ordinances, rules, regulations or orders of any public authority having jurisdiction over the </w:t>
      </w:r>
      <w:r w:rsidR="00DE3B48" w:rsidRPr="00B0427E">
        <w:rPr>
          <w:rFonts w:ascii="Arial" w:hAnsi="Arial" w:cs="Arial"/>
          <w:spacing w:val="-2"/>
        </w:rPr>
        <w:t>Equipment</w:t>
      </w:r>
      <w:r w:rsidRPr="00B0427E">
        <w:rPr>
          <w:rFonts w:ascii="Arial" w:hAnsi="Arial" w:cs="Arial"/>
          <w:spacing w:val="-2"/>
        </w:rPr>
        <w:t xml:space="preserve">, wherever it may be or become located.  </w:t>
      </w:r>
      <w:r w:rsidR="009A4F04" w:rsidRPr="00B0427E">
        <w:rPr>
          <w:rFonts w:ascii="Arial" w:hAnsi="Arial" w:cs="Arial"/>
          <w:spacing w:val="-2"/>
        </w:rPr>
        <w:t xml:space="preserve">The </w:t>
      </w:r>
      <w:r w:rsidRPr="00B0427E">
        <w:rPr>
          <w:rFonts w:ascii="Arial" w:hAnsi="Arial" w:cs="Arial"/>
          <w:spacing w:val="-2"/>
        </w:rPr>
        <w:t xml:space="preserve">Contractor </w:t>
      </w:r>
      <w:r w:rsidR="009A4F04" w:rsidRPr="00B0427E">
        <w:rPr>
          <w:rFonts w:ascii="Arial" w:hAnsi="Arial" w:cs="Arial"/>
          <w:spacing w:val="-2"/>
        </w:rPr>
        <w:t>is</w:t>
      </w:r>
      <w:r w:rsidRPr="00B0427E">
        <w:rPr>
          <w:rFonts w:ascii="Arial" w:hAnsi="Arial" w:cs="Arial"/>
          <w:spacing w:val="-2"/>
        </w:rPr>
        <w:t xml:space="preserve"> responsible for the costs of such inspections, tests or approvals and shall provide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with any certificate of inspection, testing or approval resulting </w:t>
      </w:r>
      <w:r w:rsidR="000457A8" w:rsidRPr="00B0427E">
        <w:rPr>
          <w:rFonts w:ascii="Arial" w:hAnsi="Arial" w:cs="Arial"/>
          <w:spacing w:val="-2"/>
        </w:rPr>
        <w:t>therefrom</w:t>
      </w:r>
      <w:r w:rsidRPr="00B0427E">
        <w:rPr>
          <w:rFonts w:ascii="Arial" w:hAnsi="Arial" w:cs="Arial"/>
          <w:spacing w:val="-2"/>
        </w:rPr>
        <w:t>.</w:t>
      </w:r>
    </w:p>
    <w:p w14:paraId="23D2C7FC" w14:textId="77777777" w:rsidR="00DF0748" w:rsidRPr="00B0427E" w:rsidRDefault="00DF0748" w:rsidP="00371AE3">
      <w:pPr>
        <w:widowControl/>
        <w:tabs>
          <w:tab w:val="left" w:pos="-720"/>
        </w:tabs>
        <w:suppressAutoHyphens/>
        <w:ind w:left="360"/>
        <w:jc w:val="both"/>
        <w:rPr>
          <w:rFonts w:ascii="Arial" w:hAnsi="Arial" w:cs="Arial"/>
          <w:spacing w:val="-2"/>
        </w:rPr>
      </w:pPr>
    </w:p>
    <w:p w14:paraId="684EE6A9" w14:textId="7777777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10.3</w:t>
      </w:r>
      <w:r w:rsidRPr="00B0427E">
        <w:rPr>
          <w:rFonts w:ascii="Arial" w:hAnsi="Arial" w:cs="Arial"/>
          <w:spacing w:val="-2"/>
        </w:rPr>
        <w:tab/>
        <w:t xml:space="preserve">If the Contractor does not have the necessary test facilities or personnel to perform all required inspections, tests or approvals, </w:t>
      </w:r>
      <w:r w:rsidR="009A4F04" w:rsidRPr="00B0427E">
        <w:rPr>
          <w:rFonts w:ascii="Arial" w:hAnsi="Arial" w:cs="Arial"/>
          <w:spacing w:val="-2"/>
        </w:rPr>
        <w:t xml:space="preserve">the </w:t>
      </w:r>
      <w:r w:rsidRPr="00B0427E">
        <w:rPr>
          <w:rFonts w:ascii="Arial" w:hAnsi="Arial" w:cs="Arial"/>
          <w:spacing w:val="-2"/>
        </w:rPr>
        <w:t>Contractor shall employ and pay for the services of an independent testing laboratory to perform all inspections, tests, or approvals required by the Contract Documents, which the Contractor cannot perform.</w:t>
      </w:r>
    </w:p>
    <w:p w14:paraId="35F3D29D" w14:textId="77777777" w:rsidR="00DF0748" w:rsidRPr="00B0427E" w:rsidRDefault="00DF0748" w:rsidP="00371AE3">
      <w:pPr>
        <w:widowControl/>
        <w:tabs>
          <w:tab w:val="left" w:pos="-720"/>
        </w:tabs>
        <w:suppressAutoHyphens/>
        <w:ind w:left="360"/>
        <w:jc w:val="both"/>
        <w:rPr>
          <w:rFonts w:ascii="Arial" w:hAnsi="Arial" w:cs="Arial"/>
          <w:spacing w:val="-2"/>
        </w:rPr>
      </w:pPr>
    </w:p>
    <w:p w14:paraId="65E3961E" w14:textId="67540DD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10.4</w:t>
      </w:r>
      <w:r w:rsidRPr="00B0427E">
        <w:rPr>
          <w:rFonts w:ascii="Arial" w:hAnsi="Arial" w:cs="Arial"/>
          <w:spacing w:val="-2"/>
        </w:rPr>
        <w:tab/>
      </w:r>
      <w:r w:rsidR="00F742B9" w:rsidRPr="00B0427E">
        <w:rPr>
          <w:rFonts w:ascii="Arial" w:hAnsi="Arial" w:cs="Arial"/>
          <w:spacing w:val="-2"/>
        </w:rPr>
        <w:t xml:space="preserve">The </w:t>
      </w:r>
      <w:r w:rsidRPr="00B0427E">
        <w:rPr>
          <w:rFonts w:ascii="Arial" w:hAnsi="Arial" w:cs="Arial"/>
          <w:spacing w:val="-2"/>
        </w:rPr>
        <w:t xml:space="preserve">Contractor shall provide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timely notice of readiness of </w:t>
      </w:r>
      <w:r w:rsidR="00DE3B48" w:rsidRPr="00B0427E">
        <w:rPr>
          <w:rFonts w:ascii="Arial" w:hAnsi="Arial" w:cs="Arial"/>
          <w:spacing w:val="-2"/>
        </w:rPr>
        <w:t>Equipment</w:t>
      </w:r>
      <w:r w:rsidRPr="00B0427E">
        <w:rPr>
          <w:rFonts w:ascii="Arial" w:hAnsi="Arial" w:cs="Arial"/>
          <w:spacing w:val="-2"/>
        </w:rPr>
        <w:t xml:space="preserve"> for all inspections or tests requiring observation by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observation of inspections or tests, or inspections or tests performed by persons other than </w:t>
      </w:r>
      <w:r w:rsidR="00F742B9" w:rsidRPr="00B0427E">
        <w:rPr>
          <w:rFonts w:ascii="Arial" w:hAnsi="Arial" w:cs="Arial"/>
          <w:spacing w:val="-2"/>
        </w:rPr>
        <w:t xml:space="preserve">the </w:t>
      </w:r>
      <w:r w:rsidRPr="00B0427E">
        <w:rPr>
          <w:rFonts w:ascii="Arial" w:hAnsi="Arial" w:cs="Arial"/>
          <w:spacing w:val="-2"/>
        </w:rPr>
        <w:t xml:space="preserve">Contractor, with the exception of Acceptance Testing, </w:t>
      </w:r>
      <w:r w:rsidR="00F742B9" w:rsidRPr="00B0427E">
        <w:rPr>
          <w:rFonts w:ascii="Arial" w:hAnsi="Arial" w:cs="Arial"/>
          <w:spacing w:val="-2"/>
        </w:rPr>
        <w:t xml:space="preserve">does </w:t>
      </w:r>
      <w:r w:rsidRPr="00B0427E">
        <w:rPr>
          <w:rFonts w:ascii="Arial" w:hAnsi="Arial" w:cs="Arial"/>
          <w:spacing w:val="-2"/>
        </w:rPr>
        <w:t xml:space="preserve">not relieve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 as specifically required herein.</w:t>
      </w:r>
      <w:r w:rsidRPr="00B0427E">
        <w:rPr>
          <w:rFonts w:ascii="Arial" w:hAnsi="Arial" w:cs="Arial"/>
        </w:rPr>
        <w:t xml:space="preserve">  Compliance is the responsibility of the Contractor.  No act or omission on the part of the </w:t>
      </w:r>
      <w:r w:rsidR="00D53EF3">
        <w:rPr>
          <w:rFonts w:ascii="Arial" w:hAnsi="Arial" w:cs="Arial"/>
        </w:rPr>
        <w:t>CRCNV</w:t>
      </w:r>
      <w:r w:rsidRPr="00B0427E">
        <w:rPr>
          <w:rFonts w:ascii="Arial" w:hAnsi="Arial" w:cs="Arial"/>
        </w:rPr>
        <w:t xml:space="preserve"> </w:t>
      </w:r>
      <w:r w:rsidR="00F742B9" w:rsidRPr="00B0427E">
        <w:rPr>
          <w:rFonts w:ascii="Arial" w:hAnsi="Arial" w:cs="Arial"/>
        </w:rPr>
        <w:t xml:space="preserve">may </w:t>
      </w:r>
      <w:r w:rsidRPr="00B0427E">
        <w:rPr>
          <w:rFonts w:ascii="Arial" w:hAnsi="Arial" w:cs="Arial"/>
        </w:rPr>
        <w:t xml:space="preserve">be construed as relieving the Contractor of this responsibility.  Inspection of </w:t>
      </w:r>
      <w:r w:rsidR="00DE3B48" w:rsidRPr="00B0427E">
        <w:rPr>
          <w:rFonts w:ascii="Arial" w:hAnsi="Arial" w:cs="Arial"/>
        </w:rPr>
        <w:t>Equipment</w:t>
      </w:r>
      <w:r w:rsidRPr="00B0427E">
        <w:rPr>
          <w:rFonts w:ascii="Arial" w:hAnsi="Arial" w:cs="Arial"/>
        </w:rPr>
        <w:t xml:space="preserve"> later determined to be nonconforming is not cause or excuse for acceptance of the nonconforming </w:t>
      </w:r>
      <w:r w:rsidR="00DE3B48" w:rsidRPr="00B0427E">
        <w:rPr>
          <w:rFonts w:ascii="Arial" w:hAnsi="Arial" w:cs="Arial"/>
        </w:rPr>
        <w:t>Equipment</w:t>
      </w:r>
      <w:r w:rsidRPr="00B0427E">
        <w:rPr>
          <w:rFonts w:ascii="Arial" w:hAnsi="Arial" w:cs="Arial"/>
        </w:rPr>
        <w:t>.</w:t>
      </w:r>
    </w:p>
    <w:p w14:paraId="26A1C33E" w14:textId="77777777" w:rsidR="007457DD" w:rsidRPr="00B0427E" w:rsidRDefault="007457DD" w:rsidP="00371AE3">
      <w:pPr>
        <w:pStyle w:val="BodyTextIndent2"/>
        <w:widowControl/>
        <w:spacing w:after="0" w:line="240" w:lineRule="auto"/>
        <w:ind w:left="0" w:firstLine="720"/>
        <w:jc w:val="both"/>
        <w:rPr>
          <w:rFonts w:ascii="Arial" w:hAnsi="Arial" w:cs="Arial"/>
        </w:rPr>
      </w:pPr>
    </w:p>
    <w:p w14:paraId="75AC8308" w14:textId="4FD545B1"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10.5</w:t>
      </w:r>
      <w:r w:rsidRPr="00B0427E">
        <w:rPr>
          <w:rFonts w:ascii="Arial" w:hAnsi="Arial" w:cs="Arial"/>
        </w:rPr>
        <w:tab/>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timely notice of readiness of </w:t>
      </w:r>
      <w:r w:rsidR="00DE3B48" w:rsidRPr="00B0427E">
        <w:rPr>
          <w:rFonts w:ascii="Arial" w:hAnsi="Arial" w:cs="Arial"/>
        </w:rPr>
        <w:t>Equipment</w:t>
      </w:r>
      <w:r w:rsidRPr="00B0427E">
        <w:rPr>
          <w:rFonts w:ascii="Arial" w:hAnsi="Arial" w:cs="Arial"/>
        </w:rPr>
        <w:t xml:space="preserve"> for Acceptance Testing.  </w:t>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reasonable access to </w:t>
      </w:r>
      <w:r w:rsidR="00F742B9" w:rsidRPr="00B0427E">
        <w:rPr>
          <w:rFonts w:ascii="Arial" w:hAnsi="Arial" w:cs="Arial"/>
        </w:rPr>
        <w:t xml:space="preserve">the </w:t>
      </w:r>
      <w:r w:rsidRPr="00B0427E">
        <w:rPr>
          <w:rFonts w:ascii="Arial" w:hAnsi="Arial" w:cs="Arial"/>
        </w:rPr>
        <w:t>Contractor</w:t>
      </w:r>
      <w:r w:rsidR="002350F6" w:rsidRPr="00B0427E">
        <w:rPr>
          <w:rFonts w:ascii="Arial" w:hAnsi="Arial" w:cs="Arial"/>
        </w:rPr>
        <w:t>’</w:t>
      </w:r>
      <w:r w:rsidRPr="00B0427E">
        <w:rPr>
          <w:rFonts w:ascii="Arial" w:hAnsi="Arial" w:cs="Arial"/>
        </w:rPr>
        <w:t xml:space="preserve">s premises and provide proper and safe facilities for </w:t>
      </w:r>
      <w:r w:rsidR="00F742B9"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s observation or conduct of Acceptance Testing.</w:t>
      </w:r>
    </w:p>
    <w:p w14:paraId="762BC9CE" w14:textId="77777777" w:rsidR="00DF0748" w:rsidRPr="00B0427E" w:rsidRDefault="00DF0748" w:rsidP="00371AE3">
      <w:pPr>
        <w:widowControl/>
        <w:tabs>
          <w:tab w:val="left" w:pos="-720"/>
        </w:tabs>
        <w:suppressAutoHyphens/>
        <w:ind w:left="360"/>
        <w:jc w:val="both"/>
        <w:rPr>
          <w:rFonts w:ascii="Arial" w:hAnsi="Arial" w:cs="Arial"/>
          <w:spacing w:val="-2"/>
        </w:rPr>
      </w:pPr>
    </w:p>
    <w:p w14:paraId="08E9E671" w14:textId="310F6AC4" w:rsidR="00DF0748"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10.6</w:t>
      </w:r>
      <w:r w:rsidRPr="00B0427E">
        <w:rPr>
          <w:rFonts w:ascii="Arial" w:hAnsi="Arial" w:cs="Arial"/>
          <w:spacing w:val="-2"/>
        </w:rPr>
        <w:tab/>
        <w:t xml:space="preserve">If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determine</w:t>
      </w:r>
      <w:r w:rsidR="00F742B9" w:rsidRPr="00B0427E">
        <w:rPr>
          <w:rFonts w:ascii="Arial" w:hAnsi="Arial" w:cs="Arial"/>
          <w:spacing w:val="-2"/>
        </w:rPr>
        <w:t>s</w:t>
      </w:r>
      <w:r w:rsidRPr="00B0427E">
        <w:rPr>
          <w:rFonts w:ascii="Arial" w:hAnsi="Arial" w:cs="Arial"/>
          <w:spacing w:val="-2"/>
        </w:rPr>
        <w:t xml:space="preserve">, upon Acceptance Testing, or thereafter until the expiration of one year after the date of Final Acceptance, or any such longer period required by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or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that the </w:t>
      </w:r>
      <w:r w:rsidR="0009272D" w:rsidRPr="00B0427E">
        <w:rPr>
          <w:rFonts w:ascii="Arial" w:hAnsi="Arial" w:cs="Arial"/>
          <w:spacing w:val="-2"/>
        </w:rPr>
        <w:t>Equipment</w:t>
      </w:r>
      <w:r w:rsidRPr="00B0427E">
        <w:rPr>
          <w:rFonts w:ascii="Arial" w:hAnsi="Arial" w:cs="Arial"/>
          <w:spacing w:val="-2"/>
        </w:rPr>
        <w:t xml:space="preserve">, or any portion thereof, is defective, </w:t>
      </w:r>
      <w:r w:rsidR="00D53EF3">
        <w:rPr>
          <w:rFonts w:ascii="Arial" w:hAnsi="Arial" w:cs="Arial"/>
          <w:spacing w:val="-2"/>
        </w:rPr>
        <w:t>CRCNV</w:t>
      </w:r>
      <w:r w:rsidRPr="00B0427E">
        <w:rPr>
          <w:rFonts w:ascii="Arial" w:hAnsi="Arial" w:cs="Arial"/>
          <w:spacing w:val="-2"/>
        </w:rPr>
        <w:t xml:space="preserve"> may order </w:t>
      </w:r>
      <w:r w:rsidR="00F742B9" w:rsidRPr="00B0427E">
        <w:rPr>
          <w:rFonts w:ascii="Arial" w:hAnsi="Arial" w:cs="Arial"/>
          <w:spacing w:val="-2"/>
        </w:rPr>
        <w:t xml:space="preserve">the </w:t>
      </w:r>
      <w:r w:rsidRPr="00B0427E">
        <w:rPr>
          <w:rFonts w:ascii="Arial" w:hAnsi="Arial" w:cs="Arial"/>
          <w:spacing w:val="-2"/>
        </w:rPr>
        <w:t xml:space="preserve">Contractor to correct such defects or replace them within a reasonable time, as may be particularly described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written order.  The Contractor </w:t>
      </w:r>
      <w:r w:rsidR="00F742B9" w:rsidRPr="00B0427E">
        <w:rPr>
          <w:rFonts w:ascii="Arial" w:hAnsi="Arial" w:cs="Arial"/>
          <w:spacing w:val="-2"/>
        </w:rPr>
        <w:t>is</w:t>
      </w:r>
      <w:r w:rsidRPr="00B0427E">
        <w:rPr>
          <w:rFonts w:ascii="Arial" w:hAnsi="Arial" w:cs="Arial"/>
          <w:spacing w:val="-2"/>
        </w:rPr>
        <w:t xml:space="preserve"> responsible for the costs of such correction or replacement and for all </w:t>
      </w:r>
      <w:r w:rsidR="002350F6" w:rsidRPr="00B0427E">
        <w:rPr>
          <w:rFonts w:ascii="Arial" w:hAnsi="Arial" w:cs="Arial"/>
          <w:spacing w:val="-2"/>
        </w:rPr>
        <w:t>“</w:t>
      </w:r>
      <w:r w:rsidRPr="00B0427E">
        <w:rPr>
          <w:rFonts w:ascii="Arial" w:hAnsi="Arial" w:cs="Arial"/>
          <w:spacing w:val="-2"/>
        </w:rPr>
        <w:t>in-and-out</w:t>
      </w:r>
      <w:r w:rsidR="002350F6" w:rsidRPr="00B0427E">
        <w:rPr>
          <w:rFonts w:ascii="Arial" w:hAnsi="Arial" w:cs="Arial"/>
          <w:spacing w:val="-2"/>
        </w:rPr>
        <w:t>”</w:t>
      </w:r>
      <w:r w:rsidRPr="00B0427E">
        <w:rPr>
          <w:rFonts w:ascii="Arial" w:hAnsi="Arial" w:cs="Arial"/>
          <w:spacing w:val="-2"/>
        </w:rPr>
        <w:t xml:space="preserve"> costs associated with the removal or replacement of the </w:t>
      </w:r>
      <w:r w:rsidR="0009272D" w:rsidRPr="00B0427E">
        <w:rPr>
          <w:rFonts w:ascii="Arial" w:hAnsi="Arial" w:cs="Arial"/>
          <w:spacing w:val="-2"/>
        </w:rPr>
        <w:t>Equipment</w:t>
      </w:r>
      <w:r w:rsidRPr="00B0427E">
        <w:rPr>
          <w:rFonts w:ascii="Arial" w:hAnsi="Arial" w:cs="Arial"/>
          <w:spacing w:val="-2"/>
        </w:rPr>
        <w:t xml:space="preserve">, or any portion thereof.  The Contract Price </w:t>
      </w:r>
      <w:r w:rsidR="00F742B9" w:rsidRPr="00B0427E">
        <w:rPr>
          <w:rFonts w:ascii="Arial" w:hAnsi="Arial" w:cs="Arial"/>
          <w:spacing w:val="-2"/>
        </w:rPr>
        <w:t xml:space="preserve">must </w:t>
      </w:r>
      <w:r w:rsidRPr="00B0427E">
        <w:rPr>
          <w:rFonts w:ascii="Arial" w:hAnsi="Arial" w:cs="Arial"/>
          <w:spacing w:val="-2"/>
        </w:rPr>
        <w:t xml:space="preserve">not be changed because of such correction, removal, or replacement.  The </w:t>
      </w:r>
      <w:r w:rsidR="00D53EF3">
        <w:rPr>
          <w:rFonts w:ascii="Arial" w:hAnsi="Arial" w:cs="Arial"/>
          <w:spacing w:val="-2"/>
        </w:rPr>
        <w:t>CRCNV</w:t>
      </w:r>
      <w:r w:rsidRPr="00B0427E">
        <w:rPr>
          <w:rFonts w:ascii="Arial" w:hAnsi="Arial" w:cs="Arial"/>
          <w:spacing w:val="-2"/>
        </w:rPr>
        <w:t xml:space="preserve">, at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expense, will arrange to have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external connections disconnected from defective </w:t>
      </w:r>
      <w:r w:rsidR="0009272D" w:rsidRPr="00B0427E">
        <w:rPr>
          <w:rFonts w:ascii="Arial" w:hAnsi="Arial" w:cs="Arial"/>
          <w:spacing w:val="-2"/>
        </w:rPr>
        <w:t>Equipment</w:t>
      </w:r>
      <w:r w:rsidRPr="00B0427E">
        <w:rPr>
          <w:rFonts w:ascii="Arial" w:hAnsi="Arial" w:cs="Arial"/>
          <w:spacing w:val="-2"/>
        </w:rPr>
        <w:t xml:space="preserve"> </w:t>
      </w:r>
      <w:proofErr w:type="gramStart"/>
      <w:r w:rsidRPr="00B0427E">
        <w:rPr>
          <w:rFonts w:ascii="Arial" w:hAnsi="Arial" w:cs="Arial"/>
          <w:spacing w:val="-2"/>
        </w:rPr>
        <w:t>in order to</w:t>
      </w:r>
      <w:proofErr w:type="gramEnd"/>
      <w:r w:rsidRPr="00B0427E">
        <w:rPr>
          <w:rFonts w:ascii="Arial" w:hAnsi="Arial" w:cs="Arial"/>
          <w:spacing w:val="-2"/>
        </w:rPr>
        <w:t xml:space="preserve"> facilitate removal of </w:t>
      </w:r>
      <w:r w:rsidR="00DE3B48" w:rsidRPr="00B0427E">
        <w:rPr>
          <w:rFonts w:ascii="Arial" w:hAnsi="Arial" w:cs="Arial"/>
          <w:spacing w:val="-2"/>
        </w:rPr>
        <w:t>Equipment</w:t>
      </w:r>
      <w:r w:rsidRPr="00B0427E">
        <w:rPr>
          <w:rFonts w:ascii="Arial" w:hAnsi="Arial" w:cs="Arial"/>
          <w:spacing w:val="-2"/>
        </w:rPr>
        <w:t xml:space="preserve"> by </w:t>
      </w:r>
      <w:r w:rsidR="00F742B9" w:rsidRPr="00B0427E">
        <w:rPr>
          <w:rFonts w:ascii="Arial" w:hAnsi="Arial" w:cs="Arial"/>
          <w:spacing w:val="-2"/>
        </w:rPr>
        <w:t xml:space="preserve">the </w:t>
      </w:r>
      <w:r w:rsidRPr="00B0427E">
        <w:rPr>
          <w:rFonts w:ascii="Arial" w:hAnsi="Arial" w:cs="Arial"/>
          <w:spacing w:val="-2"/>
        </w:rPr>
        <w:t>Contractor.</w:t>
      </w:r>
    </w:p>
    <w:p w14:paraId="7DACDB24" w14:textId="77777777" w:rsidR="006349BB" w:rsidRPr="00B0427E" w:rsidRDefault="006349BB" w:rsidP="00371AE3">
      <w:pPr>
        <w:widowControl/>
        <w:tabs>
          <w:tab w:val="left" w:pos="-720"/>
        </w:tabs>
        <w:suppressAutoHyphens/>
        <w:ind w:firstLine="720"/>
        <w:jc w:val="both"/>
        <w:rPr>
          <w:rFonts w:ascii="Arial" w:hAnsi="Arial" w:cs="Arial"/>
          <w:spacing w:val="-2"/>
        </w:rPr>
      </w:pPr>
    </w:p>
    <w:p w14:paraId="211A1719" w14:textId="38F5752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10.7</w:t>
      </w:r>
      <w:r w:rsidRPr="00B0427E">
        <w:rPr>
          <w:rFonts w:ascii="Arial" w:hAnsi="Arial" w:cs="Arial"/>
          <w:spacing w:val="-2"/>
        </w:rPr>
        <w:tab/>
        <w:t xml:space="preserve">Nothing in this </w:t>
      </w:r>
      <w:r w:rsidR="0081042D" w:rsidRPr="00B0427E">
        <w:rPr>
          <w:rFonts w:ascii="Arial" w:hAnsi="Arial" w:cs="Arial"/>
          <w:spacing w:val="-2"/>
        </w:rPr>
        <w:t xml:space="preserve">article </w:t>
      </w:r>
      <w:r w:rsidRPr="00B0427E">
        <w:rPr>
          <w:rFonts w:ascii="Arial" w:hAnsi="Arial" w:cs="Arial"/>
          <w:spacing w:val="-2"/>
        </w:rPr>
        <w:t xml:space="preserve">concerning the correction or replacement of defective </w:t>
      </w:r>
      <w:r w:rsidR="0009272D" w:rsidRPr="00B0427E">
        <w:rPr>
          <w:rFonts w:ascii="Arial" w:hAnsi="Arial" w:cs="Arial"/>
          <w:spacing w:val="-2"/>
        </w:rPr>
        <w:t>Equipment</w:t>
      </w:r>
      <w:r w:rsidRPr="00B0427E">
        <w:rPr>
          <w:rFonts w:ascii="Arial" w:hAnsi="Arial" w:cs="Arial"/>
          <w:spacing w:val="-2"/>
        </w:rPr>
        <w:t xml:space="preserve"> establish</w:t>
      </w:r>
      <w:r w:rsidR="0029630D" w:rsidRPr="00B0427E">
        <w:rPr>
          <w:rFonts w:ascii="Arial" w:hAnsi="Arial" w:cs="Arial"/>
          <w:spacing w:val="-2"/>
        </w:rPr>
        <w:t>es</w:t>
      </w:r>
      <w:r w:rsidRPr="00B0427E">
        <w:rPr>
          <w:rFonts w:ascii="Arial" w:hAnsi="Arial" w:cs="Arial"/>
          <w:spacing w:val="-2"/>
        </w:rPr>
        <w:t xml:space="preserve"> any period of limitation with respect to any claim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29630D" w:rsidRPr="00B0427E">
        <w:rPr>
          <w:rFonts w:ascii="Arial" w:hAnsi="Arial" w:cs="Arial"/>
          <w:spacing w:val="-2"/>
        </w:rPr>
        <w:t xml:space="preserve">the </w:t>
      </w:r>
      <w:r w:rsidRPr="00B0427E">
        <w:rPr>
          <w:rFonts w:ascii="Arial" w:hAnsi="Arial" w:cs="Arial"/>
          <w:spacing w:val="-2"/>
        </w:rPr>
        <w:t xml:space="preserve">Contractor for performance or damages arising out of </w:t>
      </w:r>
      <w:r w:rsidR="0029630D"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w:t>
      </w:r>
    </w:p>
    <w:p w14:paraId="7D909EA3" w14:textId="77777777" w:rsidR="009F162B" w:rsidRDefault="009F162B" w:rsidP="00371AE3">
      <w:pPr>
        <w:widowControl/>
        <w:tabs>
          <w:tab w:val="left" w:pos="-720"/>
        </w:tabs>
        <w:suppressAutoHyphens/>
        <w:jc w:val="both"/>
        <w:rPr>
          <w:rFonts w:ascii="Arial" w:hAnsi="Arial" w:cs="Arial"/>
          <w:spacing w:val="-2"/>
        </w:rPr>
      </w:pPr>
    </w:p>
    <w:p w14:paraId="16F26C14" w14:textId="77777777" w:rsidR="006349BB" w:rsidRDefault="006349BB" w:rsidP="00371AE3">
      <w:pPr>
        <w:widowControl/>
        <w:tabs>
          <w:tab w:val="left" w:pos="-720"/>
        </w:tabs>
        <w:suppressAutoHyphens/>
        <w:jc w:val="both"/>
        <w:rPr>
          <w:rFonts w:ascii="Arial" w:hAnsi="Arial" w:cs="Arial"/>
          <w:spacing w:val="-2"/>
        </w:rPr>
      </w:pPr>
    </w:p>
    <w:p w14:paraId="14903F61" w14:textId="77777777" w:rsidR="006349BB" w:rsidRDefault="006349BB" w:rsidP="00371AE3">
      <w:pPr>
        <w:widowControl/>
        <w:tabs>
          <w:tab w:val="left" w:pos="-720"/>
        </w:tabs>
        <w:suppressAutoHyphens/>
        <w:jc w:val="both"/>
        <w:rPr>
          <w:rFonts w:ascii="Arial" w:hAnsi="Arial" w:cs="Arial"/>
          <w:spacing w:val="-2"/>
        </w:rPr>
      </w:pPr>
    </w:p>
    <w:p w14:paraId="5A39E8B3" w14:textId="77777777" w:rsidR="006349BB" w:rsidRDefault="006349BB" w:rsidP="00371AE3">
      <w:pPr>
        <w:widowControl/>
        <w:tabs>
          <w:tab w:val="left" w:pos="-720"/>
        </w:tabs>
        <w:suppressAutoHyphens/>
        <w:jc w:val="both"/>
        <w:rPr>
          <w:rFonts w:ascii="Arial" w:hAnsi="Arial" w:cs="Arial"/>
          <w:spacing w:val="-2"/>
        </w:rPr>
      </w:pPr>
    </w:p>
    <w:p w14:paraId="18E28C9C" w14:textId="77777777" w:rsidR="006349BB" w:rsidRDefault="006349BB" w:rsidP="00371AE3">
      <w:pPr>
        <w:widowControl/>
        <w:tabs>
          <w:tab w:val="left" w:pos="-720"/>
        </w:tabs>
        <w:suppressAutoHyphens/>
        <w:jc w:val="both"/>
        <w:rPr>
          <w:rFonts w:ascii="Arial" w:hAnsi="Arial" w:cs="Arial"/>
          <w:spacing w:val="-2"/>
        </w:rPr>
      </w:pPr>
    </w:p>
    <w:p w14:paraId="48949B43" w14:textId="77777777" w:rsidR="006349BB" w:rsidRDefault="006349BB" w:rsidP="00371AE3">
      <w:pPr>
        <w:widowControl/>
        <w:tabs>
          <w:tab w:val="left" w:pos="-720"/>
        </w:tabs>
        <w:suppressAutoHyphens/>
        <w:jc w:val="both"/>
        <w:rPr>
          <w:rFonts w:ascii="Arial" w:hAnsi="Arial" w:cs="Arial"/>
          <w:spacing w:val="-2"/>
        </w:rPr>
      </w:pPr>
    </w:p>
    <w:p w14:paraId="3022C089" w14:textId="5AE550E8"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lastRenderedPageBreak/>
        <w:t>Data, Reports</w:t>
      </w:r>
      <w:r w:rsidR="007A7360">
        <w:rPr>
          <w:rFonts w:ascii="Arial" w:hAnsi="Arial" w:cs="Arial"/>
          <w:b/>
          <w:spacing w:val="-2"/>
        </w:rPr>
        <w:t>,</w:t>
      </w:r>
      <w:r w:rsidRPr="00B0427E">
        <w:rPr>
          <w:rFonts w:ascii="Arial" w:hAnsi="Arial" w:cs="Arial"/>
          <w:b/>
          <w:spacing w:val="-2"/>
        </w:rPr>
        <w:t xml:space="preserve"> </w:t>
      </w:r>
      <w:r w:rsidR="00AE5E25" w:rsidRPr="00B0427E">
        <w:rPr>
          <w:rFonts w:ascii="Arial" w:hAnsi="Arial" w:cs="Arial"/>
          <w:b/>
          <w:spacing w:val="-2"/>
        </w:rPr>
        <w:t>and</w:t>
      </w:r>
      <w:r w:rsidRPr="00B0427E">
        <w:rPr>
          <w:rFonts w:ascii="Arial" w:hAnsi="Arial" w:cs="Arial"/>
          <w:b/>
          <w:spacing w:val="-2"/>
        </w:rPr>
        <w:t xml:space="preserve"> Drawings</w:t>
      </w:r>
    </w:p>
    <w:p w14:paraId="40412235" w14:textId="77777777" w:rsidR="00DF0748" w:rsidRPr="006349BB" w:rsidRDefault="00DF0748" w:rsidP="00371AE3">
      <w:pPr>
        <w:widowControl/>
        <w:tabs>
          <w:tab w:val="left" w:pos="-720"/>
        </w:tabs>
        <w:suppressAutoHyphens/>
        <w:ind w:left="360"/>
        <w:jc w:val="both"/>
        <w:rPr>
          <w:rFonts w:ascii="Arial" w:hAnsi="Arial" w:cs="Arial"/>
          <w:spacing w:val="-2"/>
          <w:sz w:val="16"/>
          <w:szCs w:val="16"/>
        </w:rPr>
      </w:pPr>
    </w:p>
    <w:p w14:paraId="1DCA2E50" w14:textId="0F30C6D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11.1</w:t>
      </w:r>
      <w:r w:rsidRPr="00B0427E">
        <w:rPr>
          <w:rFonts w:ascii="Arial" w:hAnsi="Arial" w:cs="Arial"/>
          <w:spacing w:val="-2"/>
        </w:rPr>
        <w:tab/>
        <w:t xml:space="preserve">All data, reports, </w:t>
      </w:r>
      <w:proofErr w:type="gramStart"/>
      <w:r w:rsidRPr="00B0427E">
        <w:rPr>
          <w:rFonts w:ascii="Arial" w:hAnsi="Arial" w:cs="Arial"/>
          <w:spacing w:val="-2"/>
        </w:rPr>
        <w:t>drawings</w:t>
      </w:r>
      <w:proofErr w:type="gramEnd"/>
      <w:r w:rsidRPr="00B0427E">
        <w:rPr>
          <w:rFonts w:ascii="Arial" w:hAnsi="Arial" w:cs="Arial"/>
          <w:spacing w:val="-2"/>
        </w:rPr>
        <w:t xml:space="preserve"> and specifications provided to </w:t>
      </w:r>
      <w:r w:rsidR="0029630D" w:rsidRPr="00B0427E">
        <w:rPr>
          <w:rFonts w:ascii="Arial" w:hAnsi="Arial" w:cs="Arial"/>
          <w:spacing w:val="-2"/>
        </w:rPr>
        <w:t xml:space="preserve">the </w:t>
      </w:r>
      <w:r w:rsidRPr="00B0427E">
        <w:rPr>
          <w:rFonts w:ascii="Arial" w:hAnsi="Arial" w:cs="Arial"/>
          <w:spacing w:val="-2"/>
        </w:rPr>
        <w:t xml:space="preserve">Contractor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pursuant to this Contract or </w:t>
      </w:r>
      <w:r w:rsidR="0029630D"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s Request for Bids remain</w:t>
      </w:r>
      <w:r w:rsidR="0029630D" w:rsidRPr="00B0427E">
        <w:rPr>
          <w:rFonts w:ascii="Arial" w:hAnsi="Arial" w:cs="Arial"/>
          <w:spacing w:val="-2"/>
        </w:rPr>
        <w:t>s</w:t>
      </w:r>
      <w:r w:rsidRPr="00B0427E">
        <w:rPr>
          <w:rFonts w:ascii="Arial" w:hAnsi="Arial" w:cs="Arial"/>
          <w:spacing w:val="-2"/>
        </w:rPr>
        <w:t xml:space="preserve"> the property of the </w:t>
      </w:r>
      <w:r w:rsidR="00D53EF3">
        <w:rPr>
          <w:rFonts w:ascii="Arial" w:hAnsi="Arial" w:cs="Arial"/>
          <w:spacing w:val="-2"/>
        </w:rPr>
        <w:t>CRCNV</w:t>
      </w:r>
      <w:r w:rsidRPr="00B0427E">
        <w:rPr>
          <w:rFonts w:ascii="Arial" w:hAnsi="Arial" w:cs="Arial"/>
          <w:spacing w:val="-2"/>
        </w:rPr>
        <w:t xml:space="preserve"> and </w:t>
      </w:r>
      <w:r w:rsidR="0029630D" w:rsidRPr="00B0427E">
        <w:rPr>
          <w:rFonts w:ascii="Arial" w:hAnsi="Arial" w:cs="Arial"/>
          <w:spacing w:val="-2"/>
        </w:rPr>
        <w:t xml:space="preserve">must </w:t>
      </w:r>
      <w:r w:rsidRPr="00B0427E">
        <w:rPr>
          <w:rFonts w:ascii="Arial" w:hAnsi="Arial" w:cs="Arial"/>
          <w:spacing w:val="-2"/>
        </w:rPr>
        <w:t xml:space="preserve">be delivered to the </w:t>
      </w:r>
      <w:r w:rsidR="00D53EF3">
        <w:rPr>
          <w:rFonts w:ascii="Arial" w:hAnsi="Arial" w:cs="Arial"/>
          <w:spacing w:val="-2"/>
        </w:rPr>
        <w:t>CRCNV</w:t>
      </w:r>
      <w:r w:rsidRPr="00B0427E">
        <w:rPr>
          <w:rFonts w:ascii="Arial" w:hAnsi="Arial" w:cs="Arial"/>
          <w:spacing w:val="-2"/>
        </w:rPr>
        <w:t xml:space="preserve"> upon completion of performance of this Contract.  The Contractor may keep copies thereof but may not release those copies without the prior written consent of the </w:t>
      </w:r>
      <w:r w:rsidR="00D53EF3">
        <w:rPr>
          <w:rFonts w:ascii="Arial" w:hAnsi="Arial" w:cs="Arial"/>
          <w:spacing w:val="-2"/>
        </w:rPr>
        <w:t>CRCNV</w:t>
      </w:r>
      <w:r w:rsidRPr="00B0427E">
        <w:rPr>
          <w:rFonts w:ascii="Arial" w:hAnsi="Arial" w:cs="Arial"/>
          <w:spacing w:val="-2"/>
        </w:rPr>
        <w:t xml:space="preserve">.  Such documents are not intended or represented by </w:t>
      </w:r>
      <w:r w:rsidR="00D53EF3">
        <w:rPr>
          <w:rFonts w:ascii="Arial" w:hAnsi="Arial" w:cs="Arial"/>
          <w:spacing w:val="-2"/>
        </w:rPr>
        <w:t>CRCNV</w:t>
      </w:r>
      <w:r w:rsidRPr="00B0427E">
        <w:rPr>
          <w:rFonts w:ascii="Arial" w:hAnsi="Arial" w:cs="Arial"/>
          <w:spacing w:val="-2"/>
        </w:rPr>
        <w:t xml:space="preserve"> to be suitable for reuse by the </w:t>
      </w:r>
      <w:r w:rsidR="00D53EF3">
        <w:rPr>
          <w:rFonts w:ascii="Arial" w:hAnsi="Arial" w:cs="Arial"/>
          <w:spacing w:val="-2"/>
        </w:rPr>
        <w:t>CRCNV</w:t>
      </w:r>
      <w:r w:rsidRPr="00B0427E">
        <w:rPr>
          <w:rFonts w:ascii="Arial" w:hAnsi="Arial" w:cs="Arial"/>
          <w:spacing w:val="-2"/>
        </w:rPr>
        <w:t xml:space="preserve"> or others, either for extension of the Project or for other projects.  Any reuse of such documents by the Contractor without the prior written consent of the </w:t>
      </w:r>
      <w:r w:rsidR="00D53EF3">
        <w:rPr>
          <w:rFonts w:ascii="Arial" w:hAnsi="Arial" w:cs="Arial"/>
          <w:spacing w:val="-2"/>
        </w:rPr>
        <w:t>CRCNV</w:t>
      </w:r>
      <w:r w:rsidRPr="00B0427E">
        <w:rPr>
          <w:rFonts w:ascii="Arial" w:hAnsi="Arial" w:cs="Arial"/>
          <w:spacing w:val="-2"/>
        </w:rPr>
        <w:t xml:space="preserve"> </w:t>
      </w:r>
      <w:r w:rsidR="0029630D" w:rsidRPr="00B0427E">
        <w:rPr>
          <w:rFonts w:ascii="Arial" w:hAnsi="Arial" w:cs="Arial"/>
          <w:spacing w:val="-2"/>
        </w:rPr>
        <w:t>is</w:t>
      </w:r>
      <w:r w:rsidRPr="00B0427E">
        <w:rPr>
          <w:rFonts w:ascii="Arial" w:hAnsi="Arial" w:cs="Arial"/>
          <w:spacing w:val="-2"/>
        </w:rPr>
        <w:t xml:space="preserve"> at the Contractor</w:t>
      </w:r>
      <w:r w:rsidR="002350F6" w:rsidRPr="00B0427E">
        <w:rPr>
          <w:rFonts w:ascii="Arial" w:hAnsi="Arial" w:cs="Arial"/>
          <w:spacing w:val="-2"/>
        </w:rPr>
        <w:t>’</w:t>
      </w:r>
      <w:r w:rsidRPr="00B0427E">
        <w:rPr>
          <w:rFonts w:ascii="Arial" w:hAnsi="Arial" w:cs="Arial"/>
          <w:spacing w:val="-2"/>
        </w:rPr>
        <w:t xml:space="preserve">s risk and the Contractor shall hold the </w:t>
      </w:r>
      <w:r w:rsidR="00D53EF3">
        <w:rPr>
          <w:rFonts w:ascii="Arial" w:hAnsi="Arial" w:cs="Arial"/>
          <w:spacing w:val="-2"/>
        </w:rPr>
        <w:t>CRCNV</w:t>
      </w:r>
      <w:r w:rsidRPr="00B0427E">
        <w:rPr>
          <w:rFonts w:ascii="Arial" w:hAnsi="Arial" w:cs="Arial"/>
          <w:spacing w:val="-2"/>
        </w:rPr>
        <w:t xml:space="preserve"> harmless with respect to any liability arising out of such reuse.</w:t>
      </w:r>
    </w:p>
    <w:p w14:paraId="705F6B7B" w14:textId="77777777" w:rsidR="00D818FA" w:rsidRPr="00B0427E" w:rsidRDefault="00D818FA" w:rsidP="00371AE3">
      <w:pPr>
        <w:widowControl/>
        <w:tabs>
          <w:tab w:val="left" w:pos="-720"/>
        </w:tabs>
        <w:suppressAutoHyphens/>
        <w:jc w:val="both"/>
        <w:rPr>
          <w:rFonts w:ascii="Arial" w:hAnsi="Arial" w:cs="Arial"/>
          <w:spacing w:val="-2"/>
        </w:rPr>
      </w:pPr>
    </w:p>
    <w:p w14:paraId="17AB4546" w14:textId="77777777" w:rsidR="00DF0748" w:rsidRPr="00B0427E" w:rsidRDefault="00DF0748" w:rsidP="00371AE3">
      <w:pPr>
        <w:pStyle w:val="BodyTextIndent"/>
        <w:ind w:left="0" w:firstLine="720"/>
        <w:rPr>
          <w:rFonts w:ascii="Arial" w:hAnsi="Arial" w:cs="Arial"/>
        </w:rPr>
      </w:pPr>
      <w:r w:rsidRPr="00B0427E">
        <w:rPr>
          <w:rFonts w:ascii="Arial" w:hAnsi="Arial" w:cs="Arial"/>
        </w:rPr>
        <w:t>11.2</w:t>
      </w:r>
      <w:r w:rsidRPr="00B0427E">
        <w:rPr>
          <w:rFonts w:ascii="Arial" w:hAnsi="Arial" w:cs="Arial"/>
        </w:rPr>
        <w:tab/>
        <w:t xml:space="preserve">The books, records, documents and accounting procedures and practices of the Contractor relative to direct costs and expenditures under this Contract </w:t>
      </w:r>
      <w:r w:rsidR="0029630D" w:rsidRPr="00B0427E">
        <w:rPr>
          <w:rFonts w:ascii="Arial" w:hAnsi="Arial" w:cs="Arial"/>
        </w:rPr>
        <w:t>are</w:t>
      </w:r>
      <w:r w:rsidRPr="00B0427E">
        <w:rPr>
          <w:rFonts w:ascii="Arial" w:hAnsi="Arial" w:cs="Arial"/>
        </w:rPr>
        <w:t xml:space="preserve"> subject to inspection, examination and audit by the State, the Commission, the </w:t>
      </w:r>
      <w:r w:rsidR="0029630D" w:rsidRPr="00B0427E">
        <w:rPr>
          <w:rFonts w:ascii="Arial" w:hAnsi="Arial" w:cs="Arial"/>
        </w:rPr>
        <w:t xml:space="preserve">attorney general </w:t>
      </w:r>
      <w:r w:rsidRPr="00B0427E">
        <w:rPr>
          <w:rFonts w:ascii="Arial" w:hAnsi="Arial" w:cs="Arial"/>
        </w:rPr>
        <w:t xml:space="preserve">of </w:t>
      </w:r>
      <w:smartTag w:uri="urn:schemas-microsoft-com:office:smarttags" w:element="State">
        <w:r w:rsidRPr="00B0427E">
          <w:rPr>
            <w:rFonts w:ascii="Arial" w:hAnsi="Arial" w:cs="Arial"/>
          </w:rPr>
          <w:t>Nevada</w:t>
        </w:r>
      </w:smartTag>
      <w:r w:rsidRPr="00B0427E">
        <w:rPr>
          <w:rFonts w:ascii="Arial" w:hAnsi="Arial" w:cs="Arial"/>
        </w:rPr>
        <w:t xml:space="preserve"> and the </w:t>
      </w:r>
      <w:smartTag w:uri="urn:schemas-microsoft-com:office:smarttags" w:element="place">
        <w:smartTag w:uri="urn:schemas-microsoft-com:office:smarttags" w:element="State">
          <w:r w:rsidR="0029630D" w:rsidRPr="00B0427E">
            <w:rPr>
              <w:rFonts w:ascii="Arial" w:hAnsi="Arial" w:cs="Arial"/>
            </w:rPr>
            <w:t>Nevada</w:t>
          </w:r>
        </w:smartTag>
      </w:smartTag>
      <w:r w:rsidR="0029630D" w:rsidRPr="00B0427E">
        <w:rPr>
          <w:rFonts w:ascii="Arial" w:hAnsi="Arial" w:cs="Arial"/>
        </w:rPr>
        <w:t xml:space="preserve"> state legislative auditor</w:t>
      </w:r>
      <w:r w:rsidRPr="00B0427E">
        <w:rPr>
          <w:rFonts w:ascii="Arial" w:hAnsi="Arial" w:cs="Arial"/>
        </w:rPr>
        <w:t>.</w:t>
      </w:r>
    </w:p>
    <w:p w14:paraId="208D3E03" w14:textId="77777777" w:rsidR="00DF0748" w:rsidRPr="00B0427E" w:rsidRDefault="00DF0748" w:rsidP="00371AE3">
      <w:pPr>
        <w:pStyle w:val="BodyTextIndent"/>
        <w:ind w:left="0" w:firstLine="720"/>
        <w:rPr>
          <w:rFonts w:ascii="Arial" w:hAnsi="Arial" w:cs="Arial"/>
        </w:rPr>
      </w:pPr>
    </w:p>
    <w:p w14:paraId="6590B9AD" w14:textId="54AC774B" w:rsidR="00DF0748" w:rsidRPr="00B0427E" w:rsidRDefault="00DF0748" w:rsidP="00371AE3">
      <w:pPr>
        <w:pStyle w:val="BodyTextIndent"/>
        <w:ind w:left="0" w:firstLine="720"/>
        <w:rPr>
          <w:rFonts w:ascii="Arial" w:hAnsi="Arial" w:cs="Arial"/>
        </w:rPr>
      </w:pPr>
      <w:r w:rsidRPr="00B0427E">
        <w:rPr>
          <w:rFonts w:ascii="Arial" w:hAnsi="Arial" w:cs="Arial"/>
        </w:rPr>
        <w:t>11.3</w:t>
      </w:r>
      <w:r w:rsidRPr="00B0427E">
        <w:rPr>
          <w:rFonts w:ascii="Arial" w:hAnsi="Arial" w:cs="Arial"/>
        </w:rPr>
        <w:tab/>
        <w:t xml:space="preserve">Subject to applicable state law, the Contractor shall not be restricted in any way from releasing information in response to a subpoena, court order, or legal process, but shall notify the </w:t>
      </w:r>
      <w:r w:rsidR="00D53EF3">
        <w:rPr>
          <w:rFonts w:ascii="Arial" w:hAnsi="Arial" w:cs="Arial"/>
        </w:rPr>
        <w:t>CRCNV</w:t>
      </w:r>
      <w:r w:rsidRPr="00B0427E">
        <w:rPr>
          <w:rFonts w:ascii="Arial" w:hAnsi="Arial" w:cs="Arial"/>
        </w:rPr>
        <w:t xml:space="preserve"> of the demand for information before </w:t>
      </w:r>
      <w:r w:rsidR="0029630D" w:rsidRPr="00B0427E">
        <w:rPr>
          <w:rFonts w:ascii="Arial" w:hAnsi="Arial" w:cs="Arial"/>
        </w:rPr>
        <w:t xml:space="preserve">the </w:t>
      </w:r>
      <w:r w:rsidRPr="00B0427E">
        <w:rPr>
          <w:rFonts w:ascii="Arial" w:hAnsi="Arial" w:cs="Arial"/>
        </w:rPr>
        <w:t>Contractor responds to such demand.</w:t>
      </w:r>
    </w:p>
    <w:p w14:paraId="7C3011B6" w14:textId="77777777" w:rsidR="00DF0748" w:rsidRPr="00B0427E" w:rsidRDefault="00DF0748" w:rsidP="00371AE3">
      <w:pPr>
        <w:pStyle w:val="BodyTextIndent"/>
        <w:ind w:left="0" w:firstLine="720"/>
        <w:rPr>
          <w:rFonts w:ascii="Arial" w:hAnsi="Arial" w:cs="Arial"/>
        </w:rPr>
      </w:pPr>
    </w:p>
    <w:p w14:paraId="5B247A96" w14:textId="77777777" w:rsidR="00DF0748" w:rsidRPr="00B0427E" w:rsidRDefault="00DF0748" w:rsidP="00371AE3">
      <w:pPr>
        <w:pStyle w:val="BodyTextIndent"/>
        <w:ind w:left="0" w:firstLine="720"/>
        <w:rPr>
          <w:rFonts w:ascii="Arial" w:hAnsi="Arial" w:cs="Arial"/>
        </w:rPr>
      </w:pPr>
      <w:r w:rsidRPr="00B0427E">
        <w:rPr>
          <w:rFonts w:ascii="Arial" w:hAnsi="Arial" w:cs="Arial"/>
        </w:rPr>
        <w:t>11.4</w:t>
      </w:r>
      <w:r w:rsidRPr="00B0427E">
        <w:rPr>
          <w:rFonts w:ascii="Arial" w:hAnsi="Arial" w:cs="Arial"/>
        </w:rPr>
        <w:tab/>
        <w:t>The Contractor shall retain its rights in its standard drawing details, designs specifications, databases, computer software and any other proprietary property.  Rights to intellectual property developed, utilized, or modified in the performance of the services remain the property of the Contractor.</w:t>
      </w:r>
    </w:p>
    <w:p w14:paraId="217FB5EB"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spacing w:val="-2"/>
        </w:rPr>
      </w:pPr>
    </w:p>
    <w:p w14:paraId="3B72C1A7" w14:textId="77777777"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Liquidated Damages</w:t>
      </w:r>
    </w:p>
    <w:p w14:paraId="3C7BEFDF" w14:textId="77777777" w:rsidR="00DF0748" w:rsidRPr="00B0427E" w:rsidRDefault="00DF0748" w:rsidP="00371AE3">
      <w:pPr>
        <w:widowControl/>
        <w:tabs>
          <w:tab w:val="left" w:pos="-720"/>
        </w:tabs>
        <w:suppressAutoHyphens/>
        <w:jc w:val="both"/>
        <w:rPr>
          <w:rFonts w:ascii="Arial" w:hAnsi="Arial" w:cs="Arial"/>
          <w:spacing w:val="-2"/>
        </w:rPr>
      </w:pPr>
    </w:p>
    <w:p w14:paraId="254649D8" w14:textId="754CE19B" w:rsidR="00DF0748" w:rsidRPr="00B0427E" w:rsidRDefault="00DF0748" w:rsidP="00956B74">
      <w:pPr>
        <w:pStyle w:val="BodyTextIndent"/>
        <w:ind w:left="0" w:firstLine="720"/>
        <w:rPr>
          <w:rFonts w:ascii="Arial" w:hAnsi="Arial" w:cs="Arial"/>
        </w:rPr>
      </w:pPr>
      <w:r w:rsidRPr="00B0427E">
        <w:rPr>
          <w:rFonts w:ascii="Arial" w:hAnsi="Arial" w:cs="Arial"/>
        </w:rPr>
        <w:t>12.1</w:t>
      </w:r>
      <w:r w:rsidRPr="00B0427E">
        <w:rPr>
          <w:rFonts w:ascii="Arial" w:hAnsi="Arial" w:cs="Arial"/>
        </w:rPr>
        <w:tab/>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recognize that time is of the essence of this Contract and that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will suffer financial loss if the </w:t>
      </w:r>
      <w:r w:rsidR="00DE3B48" w:rsidRPr="00B0427E">
        <w:rPr>
          <w:rFonts w:ascii="Arial" w:hAnsi="Arial" w:cs="Arial"/>
        </w:rPr>
        <w:t>Equipment</w:t>
      </w:r>
      <w:r w:rsidRPr="00B0427E">
        <w:rPr>
          <w:rFonts w:ascii="Arial" w:hAnsi="Arial" w:cs="Arial"/>
        </w:rPr>
        <w:t xml:space="preserve"> is not manufactured or delivered within the times specified as Performance Milestones, plus any extensions thereof allowed by Change Order.  </w:t>
      </w:r>
      <w:r w:rsidR="00550717" w:rsidRPr="00B0427E">
        <w:rPr>
          <w:rFonts w:ascii="Arial" w:hAnsi="Arial" w:cs="Arial"/>
        </w:rPr>
        <w:t xml:space="preserve">The Parties </w:t>
      </w:r>
      <w:r w:rsidRPr="00B0427E">
        <w:rPr>
          <w:rFonts w:ascii="Arial" w:hAnsi="Arial" w:cs="Arial"/>
        </w:rPr>
        <w:t xml:space="preserve">also recognize the delays, expense, and difficulties involved in proving in a legal proceeding the actual loss suffered by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if the </w:t>
      </w:r>
      <w:r w:rsidR="00DE3B48" w:rsidRPr="00B0427E">
        <w:rPr>
          <w:rFonts w:ascii="Arial" w:hAnsi="Arial" w:cs="Arial"/>
        </w:rPr>
        <w:t>Equipment</w:t>
      </w:r>
      <w:r w:rsidRPr="00B0427E">
        <w:rPr>
          <w:rFonts w:ascii="Arial" w:hAnsi="Arial" w:cs="Arial"/>
        </w:rPr>
        <w:t xml:space="preserve"> is not manufactured or delivered on time or is not acceptable to </w:t>
      </w:r>
      <w:r w:rsidR="00D53EF3">
        <w:rPr>
          <w:rFonts w:ascii="Arial" w:hAnsi="Arial" w:cs="Arial"/>
        </w:rPr>
        <w:t>CRCNV</w:t>
      </w:r>
      <w:r w:rsidRPr="00B0427E">
        <w:rPr>
          <w:rFonts w:ascii="Arial" w:hAnsi="Arial" w:cs="Arial"/>
        </w:rPr>
        <w:t xml:space="preserve">.  Accordingly, instead of requiring any such proof,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agree that as liquidated damages for delay (but not as a penalty) </w:t>
      </w:r>
      <w:r w:rsidR="00550717" w:rsidRPr="00B0427E">
        <w:rPr>
          <w:rFonts w:ascii="Arial" w:hAnsi="Arial" w:cs="Arial"/>
        </w:rPr>
        <w:t xml:space="preserve">the </w:t>
      </w:r>
      <w:r w:rsidRPr="00B0427E">
        <w:rPr>
          <w:rFonts w:ascii="Arial" w:hAnsi="Arial" w:cs="Arial"/>
        </w:rPr>
        <w:t xml:space="preserve">Contractor shall, at </w:t>
      </w:r>
      <w:r w:rsidR="00550717"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election in lieu of termination of this Contract, pay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the following sums for each day that expires after the Performance Milestones in the Contractor</w:t>
      </w:r>
      <w:r w:rsidR="002350F6" w:rsidRPr="00B0427E">
        <w:rPr>
          <w:rFonts w:ascii="Arial" w:hAnsi="Arial" w:cs="Arial"/>
        </w:rPr>
        <w:t>’</w:t>
      </w:r>
      <w:r w:rsidRPr="00B0427E">
        <w:rPr>
          <w:rFonts w:ascii="Arial" w:hAnsi="Arial" w:cs="Arial"/>
        </w:rPr>
        <w:t>s Proposal:</w:t>
      </w:r>
    </w:p>
    <w:p w14:paraId="065793B9" w14:textId="77777777" w:rsidR="00956B74" w:rsidRPr="00B0427E" w:rsidRDefault="00956B74" w:rsidP="00DB17DD">
      <w:pPr>
        <w:pStyle w:val="BodyTextIndent"/>
        <w:ind w:left="0" w:firstLine="720"/>
        <w:jc w:val="left"/>
        <w:rPr>
          <w:rFonts w:ascii="Arial" w:hAnsi="Arial" w:cs="Arial"/>
          <w:spacing w:val="-2"/>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5170"/>
        <w:gridCol w:w="2808"/>
      </w:tblGrid>
      <w:tr w:rsidR="00DF0748" w:rsidRPr="00B0427E" w14:paraId="4A15AEC8" w14:textId="77777777">
        <w:tc>
          <w:tcPr>
            <w:tcW w:w="770" w:type="dxa"/>
          </w:tcPr>
          <w:p w14:paraId="148BBA50"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Bid</w:t>
            </w:r>
          </w:p>
          <w:p w14:paraId="4F77568B"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Item</w:t>
            </w:r>
          </w:p>
        </w:tc>
        <w:tc>
          <w:tcPr>
            <w:tcW w:w="5170" w:type="dxa"/>
          </w:tcPr>
          <w:p w14:paraId="303FF747" w14:textId="77777777" w:rsidR="00DF0748" w:rsidRPr="00B0427E" w:rsidRDefault="00DF0748">
            <w:pPr>
              <w:widowControl/>
              <w:tabs>
                <w:tab w:val="left" w:pos="0"/>
              </w:tabs>
              <w:suppressAutoHyphens/>
              <w:jc w:val="center"/>
              <w:rPr>
                <w:rFonts w:ascii="Arial" w:hAnsi="Arial" w:cs="Arial"/>
                <w:b/>
                <w:bCs/>
                <w:sz w:val="22"/>
                <w:szCs w:val="22"/>
              </w:rPr>
            </w:pPr>
          </w:p>
          <w:p w14:paraId="20FE1E09"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Description</w:t>
            </w:r>
          </w:p>
        </w:tc>
        <w:tc>
          <w:tcPr>
            <w:tcW w:w="2808" w:type="dxa"/>
          </w:tcPr>
          <w:p w14:paraId="4FD2FE6F" w14:textId="77777777" w:rsidR="00DF0748" w:rsidRPr="00B0427E" w:rsidRDefault="00DF0748">
            <w:pPr>
              <w:widowControl/>
              <w:tabs>
                <w:tab w:val="left" w:pos="-720"/>
              </w:tabs>
              <w:suppressAutoHyphens/>
              <w:jc w:val="center"/>
              <w:rPr>
                <w:rFonts w:ascii="Arial" w:hAnsi="Arial" w:cs="Arial"/>
                <w:b/>
                <w:spacing w:val="-2"/>
                <w:sz w:val="22"/>
                <w:szCs w:val="22"/>
              </w:rPr>
            </w:pPr>
            <w:r w:rsidRPr="00B0427E">
              <w:rPr>
                <w:rFonts w:ascii="Arial" w:hAnsi="Arial" w:cs="Arial"/>
                <w:b/>
                <w:spacing w:val="-2"/>
                <w:sz w:val="22"/>
                <w:szCs w:val="22"/>
              </w:rPr>
              <w:t>Liquidated Damages,</w:t>
            </w:r>
          </w:p>
          <w:p w14:paraId="6C77C6E2"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spacing w:val="-2"/>
                <w:sz w:val="22"/>
                <w:szCs w:val="22"/>
              </w:rPr>
              <w:t>Per Day</w:t>
            </w:r>
          </w:p>
        </w:tc>
      </w:tr>
      <w:tr w:rsidR="007A7360" w:rsidRPr="00B0427E" w14:paraId="44EFE1EA" w14:textId="77777777" w:rsidTr="00F17465">
        <w:tc>
          <w:tcPr>
            <w:tcW w:w="770" w:type="dxa"/>
          </w:tcPr>
          <w:p w14:paraId="3CDF110A" w14:textId="77777777" w:rsidR="007A7360" w:rsidRPr="00B0427E" w:rsidRDefault="007A7360" w:rsidP="007A7360">
            <w:pPr>
              <w:widowControl/>
              <w:tabs>
                <w:tab w:val="left" w:pos="0"/>
              </w:tabs>
              <w:suppressAutoHyphens/>
              <w:jc w:val="center"/>
              <w:rPr>
                <w:rFonts w:ascii="Arial" w:hAnsi="Arial" w:cs="Arial"/>
                <w:sz w:val="22"/>
                <w:szCs w:val="22"/>
              </w:rPr>
            </w:pPr>
            <w:r w:rsidRPr="00B0427E">
              <w:rPr>
                <w:rFonts w:ascii="Arial" w:hAnsi="Arial" w:cs="Arial"/>
                <w:sz w:val="22"/>
                <w:szCs w:val="22"/>
              </w:rPr>
              <w:t>401</w:t>
            </w:r>
          </w:p>
        </w:tc>
        <w:tc>
          <w:tcPr>
            <w:tcW w:w="5170" w:type="dxa"/>
            <w:shd w:val="clear" w:color="auto" w:fill="auto"/>
            <w:vAlign w:val="bottom"/>
          </w:tcPr>
          <w:p w14:paraId="37542320" w14:textId="7DA1D6F0" w:rsidR="007A7360" w:rsidRPr="00B0427E" w:rsidRDefault="009006A6" w:rsidP="00F17465">
            <w:pPr>
              <w:widowControl/>
              <w:jc w:val="both"/>
              <w:rPr>
                <w:rFonts w:ascii="Arial" w:hAnsi="Arial" w:cs="Arial"/>
                <w:snapToGrid/>
                <w:sz w:val="22"/>
                <w:szCs w:val="22"/>
              </w:rPr>
            </w:pPr>
            <w:r w:rsidRPr="009006A6">
              <w:rPr>
                <w:rFonts w:ascii="Arial" w:hAnsi="Arial" w:cs="Arial"/>
                <w:szCs w:val="24"/>
              </w:rPr>
              <w:t>3-Phase 69-12.47 kV, (delta-wye), 12/16/20 MVA 2 winding main power transformer with secondary load tap changer as described in Specification No. 33 73 13.01. F.O.B.  Monthill Substation 4095 E. Flamingo, Las Vegas, NV 89121</w:t>
            </w:r>
            <w:r>
              <w:rPr>
                <w:rFonts w:ascii="Arial" w:hAnsi="Arial" w:cs="Arial"/>
                <w:szCs w:val="24"/>
              </w:rPr>
              <w:t>.</w:t>
            </w:r>
          </w:p>
        </w:tc>
        <w:tc>
          <w:tcPr>
            <w:tcW w:w="2808" w:type="dxa"/>
          </w:tcPr>
          <w:p w14:paraId="31D45532" w14:textId="77777777" w:rsidR="007A7360" w:rsidRPr="00B0427E" w:rsidRDefault="007A7360" w:rsidP="007A7360">
            <w:pPr>
              <w:widowControl/>
              <w:jc w:val="center"/>
              <w:rPr>
                <w:rFonts w:ascii="Arial" w:hAnsi="Arial" w:cs="Arial"/>
                <w:spacing w:val="-2"/>
                <w:sz w:val="22"/>
                <w:szCs w:val="22"/>
              </w:rPr>
            </w:pPr>
            <w:r w:rsidRPr="00B0427E">
              <w:rPr>
                <w:rFonts w:ascii="Arial" w:hAnsi="Arial" w:cs="Arial"/>
                <w:spacing w:val="-2"/>
                <w:sz w:val="22"/>
                <w:szCs w:val="22"/>
              </w:rPr>
              <w:t>$500 each unit of the</w:t>
            </w:r>
          </w:p>
          <w:p w14:paraId="39D53F73" w14:textId="77777777" w:rsidR="007A7360" w:rsidRPr="00B0427E" w:rsidRDefault="007A7360" w:rsidP="007A7360">
            <w:pPr>
              <w:widowControl/>
              <w:jc w:val="center"/>
              <w:rPr>
                <w:rFonts w:ascii="Arial" w:hAnsi="Arial" w:cs="Arial"/>
                <w:snapToGrid/>
                <w:sz w:val="22"/>
                <w:szCs w:val="22"/>
              </w:rPr>
            </w:pPr>
            <w:r w:rsidRPr="00B0427E">
              <w:rPr>
                <w:rFonts w:ascii="Arial" w:hAnsi="Arial" w:cs="Arial"/>
                <w:spacing w:val="-2"/>
                <w:sz w:val="22"/>
                <w:szCs w:val="22"/>
              </w:rPr>
              <w:t>Bid Item</w:t>
            </w:r>
          </w:p>
        </w:tc>
      </w:tr>
    </w:tbl>
    <w:p w14:paraId="10D83B92" w14:textId="73D4325A" w:rsidR="00DF0748" w:rsidRPr="00B0427E" w:rsidRDefault="00DF0748" w:rsidP="00371AE3">
      <w:pPr>
        <w:pStyle w:val="BodyTextIndent"/>
        <w:ind w:left="0" w:firstLine="720"/>
        <w:rPr>
          <w:rFonts w:ascii="Arial" w:hAnsi="Arial" w:cs="Arial"/>
        </w:rPr>
      </w:pPr>
      <w:r w:rsidRPr="00B0427E">
        <w:rPr>
          <w:rFonts w:ascii="Arial" w:hAnsi="Arial" w:cs="Arial"/>
        </w:rPr>
        <w:lastRenderedPageBreak/>
        <w:t>12.2</w:t>
      </w:r>
      <w:r w:rsidRPr="00B0427E">
        <w:rPr>
          <w:rFonts w:ascii="Arial" w:hAnsi="Arial" w:cs="Arial"/>
        </w:rPr>
        <w:tab/>
        <w:t xml:space="preserve">The total of all liquidated damages assessed </w:t>
      </w:r>
      <w:r w:rsidR="007A7360">
        <w:rPr>
          <w:rFonts w:ascii="Arial" w:hAnsi="Arial" w:cs="Arial"/>
        </w:rPr>
        <w:t xml:space="preserve">by </w:t>
      </w:r>
      <w:r w:rsidRPr="00B0427E">
        <w:rPr>
          <w:rFonts w:ascii="Arial" w:hAnsi="Arial" w:cs="Arial"/>
        </w:rPr>
        <w:t xml:space="preserve">Contractor </w:t>
      </w:r>
      <w:r w:rsidR="0081042D" w:rsidRPr="00B0427E">
        <w:rPr>
          <w:rFonts w:ascii="Arial" w:hAnsi="Arial" w:cs="Arial"/>
        </w:rPr>
        <w:t xml:space="preserve">must </w:t>
      </w:r>
      <w:r w:rsidRPr="00B0427E">
        <w:rPr>
          <w:rFonts w:ascii="Arial" w:hAnsi="Arial" w:cs="Arial"/>
        </w:rPr>
        <w:t xml:space="preserve">not exceed the Contract Price.  </w:t>
      </w:r>
      <w:r w:rsidR="0081042D" w:rsidRPr="00B0427E">
        <w:rPr>
          <w:rFonts w:ascii="Arial" w:hAnsi="Arial" w:cs="Arial"/>
        </w:rPr>
        <w:t xml:space="preserve">The </w:t>
      </w:r>
      <w:r w:rsidR="00D53EF3">
        <w:rPr>
          <w:rFonts w:ascii="Arial" w:hAnsi="Arial" w:cs="Arial"/>
        </w:rPr>
        <w:t>CRCNV</w:t>
      </w:r>
      <w:r w:rsidRPr="00B0427E">
        <w:rPr>
          <w:rFonts w:ascii="Arial" w:hAnsi="Arial" w:cs="Arial"/>
        </w:rPr>
        <w:t xml:space="preserve"> </w:t>
      </w:r>
      <w:r w:rsidR="0081042D" w:rsidRPr="00B0427E">
        <w:rPr>
          <w:rFonts w:ascii="Arial" w:hAnsi="Arial" w:cs="Arial"/>
        </w:rPr>
        <w:t xml:space="preserve">is entitled </w:t>
      </w:r>
      <w:r w:rsidRPr="00B0427E">
        <w:rPr>
          <w:rFonts w:ascii="Arial" w:hAnsi="Arial" w:cs="Arial"/>
        </w:rPr>
        <w:t xml:space="preserve">to deduct the liquidated damages from any money in its hands, otherwise due, or to become due, to </w:t>
      </w:r>
      <w:r w:rsidR="0081042D" w:rsidRPr="00B0427E">
        <w:rPr>
          <w:rFonts w:ascii="Arial" w:hAnsi="Arial" w:cs="Arial"/>
        </w:rPr>
        <w:t xml:space="preserve">the </w:t>
      </w:r>
      <w:r w:rsidRPr="00B0427E">
        <w:rPr>
          <w:rFonts w:ascii="Arial" w:hAnsi="Arial" w:cs="Arial"/>
        </w:rPr>
        <w:t>Contractor, or to initiate applicable dispute resolution procedures and recover liquidated damages for nonperformance of this Contract.</w:t>
      </w:r>
    </w:p>
    <w:p w14:paraId="527211E6" w14:textId="77777777" w:rsidR="00DF0748" w:rsidRPr="00B0427E" w:rsidRDefault="00DF0748" w:rsidP="00EA2960">
      <w:pPr>
        <w:widowControl/>
        <w:rPr>
          <w:rFonts w:ascii="Arial" w:hAnsi="Arial" w:cs="Arial"/>
        </w:rPr>
      </w:pPr>
    </w:p>
    <w:p w14:paraId="7D2597CA" w14:textId="4DAAA93F" w:rsidR="00DF0748" w:rsidRPr="00B0427E" w:rsidRDefault="00DF0748" w:rsidP="00EA2960">
      <w:pPr>
        <w:widowControl/>
        <w:rPr>
          <w:rFonts w:ascii="Arial" w:hAnsi="Arial" w:cs="Arial"/>
          <w:szCs w:val="24"/>
        </w:rPr>
      </w:pPr>
      <w:r w:rsidRPr="00B0427E">
        <w:rPr>
          <w:rFonts w:ascii="Arial" w:hAnsi="Arial" w:cs="Arial"/>
          <w:b/>
          <w:szCs w:val="24"/>
        </w:rPr>
        <w:t>13.</w:t>
      </w:r>
      <w:r w:rsidRPr="00B0427E">
        <w:rPr>
          <w:rFonts w:ascii="Arial" w:hAnsi="Arial" w:cs="Arial"/>
          <w:b/>
          <w:szCs w:val="24"/>
        </w:rPr>
        <w:tab/>
        <w:t>Insurance, Bonds</w:t>
      </w:r>
      <w:r w:rsidR="007A7360">
        <w:rPr>
          <w:rFonts w:ascii="Arial" w:hAnsi="Arial" w:cs="Arial"/>
          <w:b/>
          <w:szCs w:val="24"/>
        </w:rPr>
        <w:t>,</w:t>
      </w:r>
      <w:r w:rsidRPr="00B0427E">
        <w:rPr>
          <w:rFonts w:ascii="Arial" w:hAnsi="Arial" w:cs="Arial"/>
          <w:b/>
          <w:szCs w:val="24"/>
        </w:rPr>
        <w:t xml:space="preserve"> and Indemnification</w:t>
      </w:r>
    </w:p>
    <w:p w14:paraId="263D2E86" w14:textId="77777777" w:rsidR="00DF0748" w:rsidRPr="00B0427E" w:rsidRDefault="00DF0748" w:rsidP="00EA2960">
      <w:pPr>
        <w:widowControl/>
        <w:rPr>
          <w:rFonts w:ascii="Arial" w:hAnsi="Arial" w:cs="Arial"/>
          <w:szCs w:val="24"/>
        </w:rPr>
      </w:pPr>
    </w:p>
    <w:p w14:paraId="142E9430" w14:textId="1A224DA3" w:rsidR="00DF0748" w:rsidRPr="00B0427E"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\r 1</w:instrText>
      </w:r>
      <w:r w:rsidRPr="00B0427E">
        <w:rPr>
          <w:rFonts w:ascii="Arial" w:hAnsi="Arial" w:cs="Arial"/>
          <w:szCs w:val="24"/>
        </w:rPr>
        <w:fldChar w:fldCharType="separate"/>
      </w:r>
      <w:r w:rsidR="00975D4F">
        <w:rPr>
          <w:rFonts w:ascii="Arial" w:hAnsi="Arial" w:cs="Arial"/>
          <w:noProof/>
          <w:szCs w:val="24"/>
        </w:rPr>
        <w:t>1</w:t>
      </w:r>
      <w:r w:rsidRPr="00B0427E">
        <w:rPr>
          <w:rFonts w:ascii="Arial" w:hAnsi="Arial" w:cs="Arial"/>
          <w:szCs w:val="24"/>
        </w:rPr>
        <w:fldChar w:fldCharType="end"/>
      </w:r>
      <w:r w:rsidRPr="00B0427E">
        <w:rPr>
          <w:rFonts w:ascii="Arial" w:hAnsi="Arial" w:cs="Arial"/>
          <w:b/>
          <w:szCs w:val="24"/>
        </w:rPr>
        <w:tab/>
        <w:t>General.</w:t>
      </w:r>
      <w:r w:rsidRPr="00B0427E">
        <w:rPr>
          <w:rFonts w:ascii="Arial" w:hAnsi="Arial" w:cs="Arial"/>
          <w:szCs w:val="24"/>
        </w:rPr>
        <w:t xml:space="preserve">  The Contractor must not commence any Work under this Contract until it obtains, at its own expense, all insurance and surety bonds as required in this </w:t>
      </w:r>
      <w:r w:rsidR="0081042D" w:rsidRPr="00B0427E">
        <w:rPr>
          <w:rFonts w:ascii="Arial" w:hAnsi="Arial" w:cs="Arial"/>
          <w:szCs w:val="24"/>
        </w:rPr>
        <w:t>article</w:t>
      </w:r>
      <w:r w:rsidRPr="00B0427E">
        <w:rPr>
          <w:rFonts w:ascii="Arial" w:hAnsi="Arial" w:cs="Arial"/>
          <w:szCs w:val="24"/>
        </w:rPr>
        <w:t>.  The types of insurance and surety bonds to be obtained are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 Automobile Liability, Commercial General Liability, Transportation, and Performance Bonds, as outlined in the following portions of this </w:t>
      </w:r>
      <w:r w:rsidR="0081042D" w:rsidRPr="00B0427E">
        <w:rPr>
          <w:rFonts w:ascii="Arial" w:hAnsi="Arial" w:cs="Arial"/>
          <w:szCs w:val="24"/>
        </w:rPr>
        <w:t>article</w:t>
      </w:r>
      <w:r w:rsidRPr="00B0427E">
        <w:rPr>
          <w:rFonts w:ascii="Arial" w:hAnsi="Arial" w:cs="Arial"/>
          <w:szCs w:val="24"/>
        </w:rPr>
        <w:t>.  The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w:t>
      </w:r>
      <w:r w:rsidR="007A7360">
        <w:rPr>
          <w:rFonts w:ascii="Arial" w:hAnsi="Arial" w:cs="Arial"/>
          <w:szCs w:val="24"/>
        </w:rPr>
        <w:t>,</w:t>
      </w:r>
      <w:r w:rsidRPr="00B0427E">
        <w:rPr>
          <w:rFonts w:ascii="Arial" w:hAnsi="Arial" w:cs="Arial"/>
          <w:szCs w:val="24"/>
        </w:rPr>
        <w:t xml:space="preserve"> and Automobile Liability insurance must be maintained in force for the full period of this Contract.  The Commercial General Liability insurance must be maintained in force for the full period of this Contract and for one year thereafter.</w:t>
      </w:r>
    </w:p>
    <w:p w14:paraId="0E2EBE23" w14:textId="5FAFCC26" w:rsidR="00DF0748" w:rsidRPr="00B0427E"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2</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Generally Accepted Professional Practices.</w:t>
      </w:r>
      <w:r w:rsidRPr="00B0427E">
        <w:rPr>
          <w:rFonts w:ascii="Arial" w:hAnsi="Arial" w:cs="Arial"/>
          <w:szCs w:val="24"/>
        </w:rPr>
        <w:t xml:space="preserve">  The services provided or procured by the Contractor pursuant to this Contract must be in accordance with generally accepted applicable professional practices and principles.  The insurance, bond</w:t>
      </w:r>
      <w:r w:rsidR="007A7360">
        <w:rPr>
          <w:rFonts w:ascii="Arial" w:hAnsi="Arial" w:cs="Arial"/>
          <w:szCs w:val="24"/>
        </w:rPr>
        <w:t>,</w:t>
      </w:r>
      <w:r w:rsidRPr="00B0427E">
        <w:rPr>
          <w:rFonts w:ascii="Arial" w:hAnsi="Arial" w:cs="Arial"/>
          <w:szCs w:val="24"/>
        </w:rPr>
        <w:t xml:space="preserve"> and indemnification required by this Contract must be in addition to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 xml:space="preserve">s duty to perform this Contract and are cumulative to any other right of indemnification or contribution, which the </w:t>
      </w:r>
      <w:r w:rsidR="00D53EF3">
        <w:rPr>
          <w:rFonts w:ascii="Arial" w:hAnsi="Arial" w:cs="Arial"/>
          <w:szCs w:val="24"/>
        </w:rPr>
        <w:t>CRCNV</w:t>
      </w:r>
      <w:r w:rsidRPr="00B0427E">
        <w:rPr>
          <w:rFonts w:ascii="Arial" w:hAnsi="Arial" w:cs="Arial"/>
          <w:szCs w:val="24"/>
        </w:rPr>
        <w:t xml:space="preserve"> may have in law, equity or otherwise and must survive the completion of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s performance of the Work.</w:t>
      </w:r>
    </w:p>
    <w:p w14:paraId="32410DFF" w14:textId="77777777" w:rsidR="00DF0748" w:rsidRPr="00B0427E" w:rsidRDefault="00DF0748" w:rsidP="00371AE3">
      <w:pPr>
        <w:widowControl/>
        <w:ind w:firstLine="720"/>
        <w:jc w:val="both"/>
        <w:rPr>
          <w:rFonts w:ascii="Arial" w:hAnsi="Arial" w:cs="Arial"/>
          <w:szCs w:val="24"/>
        </w:rPr>
      </w:pPr>
    </w:p>
    <w:p w14:paraId="04C2BBD8" w14:textId="70BC6FCB" w:rsidR="00DF0748"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3</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Contractor</w:t>
      </w:r>
      <w:r w:rsidR="002350F6" w:rsidRPr="00B0427E">
        <w:rPr>
          <w:rFonts w:ascii="Arial" w:hAnsi="Arial" w:cs="Arial"/>
          <w:b/>
          <w:szCs w:val="24"/>
        </w:rPr>
        <w:t>’</w:t>
      </w:r>
      <w:r w:rsidRPr="00B0427E">
        <w:rPr>
          <w:rFonts w:ascii="Arial" w:hAnsi="Arial" w:cs="Arial"/>
          <w:b/>
          <w:szCs w:val="24"/>
        </w:rPr>
        <w:t>s Responsibility.</w:t>
      </w:r>
      <w:r w:rsidRPr="00B0427E">
        <w:rPr>
          <w:rFonts w:ascii="Arial" w:hAnsi="Arial" w:cs="Arial"/>
          <w:szCs w:val="24"/>
        </w:rPr>
        <w:t xml:space="preserve">  Nothing contained in these insurance requirements </w:t>
      </w:r>
      <w:r w:rsidR="007E1F90" w:rsidRPr="00B0427E">
        <w:rPr>
          <w:rFonts w:ascii="Arial" w:hAnsi="Arial" w:cs="Arial"/>
          <w:szCs w:val="24"/>
        </w:rPr>
        <w:t xml:space="preserve">may </w:t>
      </w:r>
      <w:r w:rsidRPr="00B0427E">
        <w:rPr>
          <w:rFonts w:ascii="Arial" w:hAnsi="Arial" w:cs="Arial"/>
          <w:szCs w:val="24"/>
        </w:rPr>
        <w:t>be construed as limiting the extent of the Contractor</w:t>
      </w:r>
      <w:r w:rsidR="002350F6" w:rsidRPr="00B0427E">
        <w:rPr>
          <w:rFonts w:ascii="Arial" w:hAnsi="Arial" w:cs="Arial"/>
          <w:szCs w:val="24"/>
        </w:rPr>
        <w:t>’</w:t>
      </w:r>
      <w:r w:rsidRPr="00B0427E">
        <w:rPr>
          <w:rFonts w:ascii="Arial" w:hAnsi="Arial" w:cs="Arial"/>
          <w:szCs w:val="24"/>
        </w:rPr>
        <w:t>s total responsibility for payment if claims arising in whole or in part from the actions of a third party when such actions might be taken as a result of the Contractor</w:t>
      </w:r>
      <w:r w:rsidR="002350F6" w:rsidRPr="00B0427E">
        <w:rPr>
          <w:rFonts w:ascii="Arial" w:hAnsi="Arial" w:cs="Arial"/>
          <w:szCs w:val="24"/>
        </w:rPr>
        <w:t>’</w:t>
      </w:r>
      <w:r w:rsidRPr="00B0427E">
        <w:rPr>
          <w:rFonts w:ascii="Arial" w:hAnsi="Arial" w:cs="Arial"/>
          <w:szCs w:val="24"/>
        </w:rPr>
        <w:t>s operations under this Contract.</w:t>
      </w:r>
    </w:p>
    <w:p w14:paraId="40AAE68A" w14:textId="77777777" w:rsidR="00686A31" w:rsidRDefault="00686A31" w:rsidP="00371AE3">
      <w:pPr>
        <w:widowControl/>
        <w:ind w:firstLine="720"/>
        <w:jc w:val="both"/>
        <w:rPr>
          <w:rFonts w:ascii="Arial" w:hAnsi="Arial" w:cs="Arial"/>
          <w:szCs w:val="24"/>
        </w:rPr>
      </w:pPr>
    </w:p>
    <w:p w14:paraId="457F09EC" w14:textId="77777777" w:rsidR="00662F33" w:rsidRDefault="00662F33" w:rsidP="00662F33">
      <w:pPr>
        <w:widowControl/>
        <w:ind w:firstLine="720"/>
        <w:jc w:val="both"/>
        <w:rPr>
          <w:rFonts w:ascii="Arial" w:hAnsi="Arial" w:cs="Arial"/>
          <w:szCs w:val="24"/>
        </w:rPr>
      </w:pPr>
      <w:bookmarkStart w:id="9" w:name="_Hlk98325703"/>
      <w:r>
        <w:rPr>
          <w:rFonts w:ascii="Arial" w:hAnsi="Arial" w:cs="Arial"/>
          <w:szCs w:val="24"/>
        </w:rPr>
        <w:t>13.4</w:t>
      </w:r>
      <w:r>
        <w:rPr>
          <w:rFonts w:ascii="Arial" w:hAnsi="Arial" w:cs="Arial"/>
          <w:szCs w:val="24"/>
        </w:rPr>
        <w:tab/>
      </w:r>
      <w:r w:rsidRPr="00C635E6">
        <w:rPr>
          <w:rFonts w:ascii="Arial" w:hAnsi="Arial" w:cs="Arial"/>
          <w:b/>
          <w:bCs/>
          <w:szCs w:val="24"/>
        </w:rPr>
        <w:t>Minimum Scope and Limits of Insurance.</w:t>
      </w:r>
      <w:r w:rsidRPr="00381800">
        <w:rPr>
          <w:rFonts w:ascii="Arial" w:hAnsi="Arial" w:cs="Arial"/>
          <w:szCs w:val="24"/>
        </w:rPr>
        <w:t xml:space="preserve">  </w:t>
      </w:r>
    </w:p>
    <w:p w14:paraId="35AC6E0A" w14:textId="77777777" w:rsidR="00662F33" w:rsidRDefault="00662F33" w:rsidP="00662F33">
      <w:pPr>
        <w:widowControl/>
        <w:ind w:firstLine="720"/>
        <w:jc w:val="both"/>
        <w:rPr>
          <w:rFonts w:ascii="Arial" w:hAnsi="Arial" w:cs="Arial"/>
          <w:szCs w:val="24"/>
        </w:rPr>
      </w:pPr>
    </w:p>
    <w:p w14:paraId="33063E2A" w14:textId="77777777" w:rsidR="00662F33" w:rsidRPr="004066CB" w:rsidRDefault="00662F33" w:rsidP="00662F33">
      <w:pPr>
        <w:widowControl/>
        <w:numPr>
          <w:ilvl w:val="0"/>
          <w:numId w:val="25"/>
        </w:numPr>
        <w:ind w:left="720" w:hanging="720"/>
        <w:jc w:val="both"/>
        <w:rPr>
          <w:rFonts w:ascii="Arial" w:hAnsi="Arial" w:cs="Arial"/>
          <w:szCs w:val="24"/>
        </w:rPr>
      </w:pPr>
      <w:r w:rsidRPr="004066CB">
        <w:rPr>
          <w:rFonts w:ascii="Arial" w:hAnsi="Arial" w:cs="Arial"/>
          <w:b/>
          <w:szCs w:val="24"/>
          <w:u w:val="thick"/>
        </w:rPr>
        <w:t>MINIMUM SCOPE AND LIMITS OF INSURANCE</w:t>
      </w:r>
      <w:r w:rsidRPr="004066CB">
        <w:rPr>
          <w:rFonts w:ascii="Arial" w:hAnsi="Arial" w:cs="Arial"/>
          <w:b/>
          <w:szCs w:val="24"/>
        </w:rPr>
        <w:t xml:space="preserve"> - </w:t>
      </w:r>
      <w:r w:rsidRPr="004066CB">
        <w:rPr>
          <w:rFonts w:ascii="Arial" w:hAnsi="Arial" w:cs="Arial"/>
          <w:szCs w:val="24"/>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18BA482" w14:textId="77777777" w:rsidR="00662F33" w:rsidRDefault="00662F33" w:rsidP="00662F33">
      <w:pPr>
        <w:widowControl/>
        <w:ind w:firstLine="720"/>
        <w:jc w:val="both"/>
        <w:rPr>
          <w:rFonts w:ascii="Arial" w:hAnsi="Arial" w:cs="Arial"/>
          <w:szCs w:val="24"/>
        </w:rPr>
      </w:pPr>
    </w:p>
    <w:p w14:paraId="3532BB23" w14:textId="77777777" w:rsidR="00662F33" w:rsidRPr="004066CB" w:rsidRDefault="00662F33" w:rsidP="00662F33">
      <w:pPr>
        <w:widowControl/>
        <w:numPr>
          <w:ilvl w:val="1"/>
          <w:numId w:val="25"/>
        </w:numPr>
        <w:jc w:val="both"/>
        <w:rPr>
          <w:rFonts w:ascii="Arial" w:hAnsi="Arial" w:cs="Arial"/>
          <w:b/>
          <w:bCs/>
          <w:szCs w:val="24"/>
        </w:rPr>
      </w:pPr>
      <w:r w:rsidRPr="004066CB">
        <w:rPr>
          <w:rFonts w:ascii="Arial" w:hAnsi="Arial" w:cs="Arial"/>
          <w:b/>
          <w:bCs/>
          <w:szCs w:val="24"/>
        </w:rPr>
        <w:t>Commercial General Liability – Occurrence Form</w:t>
      </w:r>
    </w:p>
    <w:p w14:paraId="7641F21F" w14:textId="77777777" w:rsidR="00662F33" w:rsidRPr="004066CB" w:rsidRDefault="00662F33" w:rsidP="00662F33">
      <w:pPr>
        <w:widowControl/>
        <w:ind w:left="1080"/>
        <w:jc w:val="both"/>
        <w:rPr>
          <w:rFonts w:ascii="Arial" w:hAnsi="Arial" w:cs="Arial"/>
          <w:szCs w:val="24"/>
        </w:rPr>
      </w:pPr>
      <w:r w:rsidRPr="004066CB">
        <w:rPr>
          <w:rFonts w:ascii="Arial" w:hAnsi="Arial" w:cs="Arial"/>
          <w:szCs w:val="24"/>
        </w:rPr>
        <w:t>Policy shall include bodily injury, property damage, broad form contractual liability</w:t>
      </w:r>
      <w:r>
        <w:rPr>
          <w:rFonts w:ascii="Arial" w:hAnsi="Arial" w:cs="Arial"/>
          <w:szCs w:val="24"/>
        </w:rPr>
        <w:t>,</w:t>
      </w:r>
      <w:r w:rsidRPr="004066CB">
        <w:rPr>
          <w:rFonts w:ascii="Arial" w:hAnsi="Arial" w:cs="Arial"/>
          <w:szCs w:val="24"/>
        </w:rPr>
        <w:t xml:space="preserve"> and XCU coverage.</w:t>
      </w:r>
    </w:p>
    <w:p w14:paraId="5AF2893E" w14:textId="77777777" w:rsidR="00662F33" w:rsidRDefault="00662F33" w:rsidP="00662F33">
      <w:pPr>
        <w:widowControl/>
        <w:ind w:firstLine="720"/>
        <w:jc w:val="both"/>
        <w:rPr>
          <w:rFonts w:ascii="Arial" w:hAnsi="Arial" w:cs="Arial"/>
          <w:szCs w:val="24"/>
        </w:rPr>
      </w:pPr>
    </w:p>
    <w:p w14:paraId="258804A3" w14:textId="77777777" w:rsidR="00662F33" w:rsidRDefault="00662F33" w:rsidP="00662F33">
      <w:pPr>
        <w:widowControl/>
        <w:ind w:left="1080"/>
        <w:jc w:val="both"/>
        <w:rPr>
          <w:rFonts w:ascii="Arial" w:hAnsi="Arial" w:cs="Arial"/>
          <w:b/>
          <w:bCs/>
          <w:szCs w:val="24"/>
        </w:rPr>
      </w:pPr>
      <w:r w:rsidRPr="004066CB">
        <w:rPr>
          <w:rFonts w:ascii="Arial" w:hAnsi="Arial" w:cs="Arial"/>
          <w:b/>
          <w:bCs/>
          <w:szCs w:val="24"/>
        </w:rPr>
        <w:t>Minimum Requirements:</w:t>
      </w:r>
    </w:p>
    <w:p w14:paraId="6E26B761" w14:textId="77777777" w:rsidR="00662F33" w:rsidRPr="004066CB" w:rsidRDefault="00662F33" w:rsidP="00662F33">
      <w:pPr>
        <w:widowControl/>
        <w:ind w:left="1080"/>
        <w:jc w:val="both"/>
        <w:rPr>
          <w:rFonts w:ascii="Arial" w:hAnsi="Arial" w:cs="Arial"/>
          <w:b/>
          <w:bCs/>
          <w:szCs w:val="24"/>
        </w:rPr>
      </w:pPr>
    </w:p>
    <w:p w14:paraId="5E560018"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General Aggregate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$2,000,000</w:t>
      </w:r>
    </w:p>
    <w:p w14:paraId="244E7C4D"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Products – Completed Operations Aggregate</w:t>
      </w:r>
      <w:r w:rsidRPr="004066CB">
        <w:rPr>
          <w:rFonts w:ascii="Arial" w:hAnsi="Arial" w:cs="Arial"/>
          <w:szCs w:val="24"/>
        </w:rPr>
        <w:tab/>
        <w:t>$1,000,000</w:t>
      </w:r>
    </w:p>
    <w:p w14:paraId="720358CE"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Personal and Advertising Injury</w:t>
      </w:r>
      <w:r w:rsidRPr="004066CB">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0572D7F1" w14:textId="77777777" w:rsidR="00662F33"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Each Occurrence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21D2EAD4" w14:textId="77777777" w:rsidR="00662F33" w:rsidRPr="004066CB" w:rsidRDefault="00662F33" w:rsidP="00662F33">
      <w:pPr>
        <w:widowControl/>
        <w:ind w:left="2218"/>
        <w:jc w:val="both"/>
        <w:rPr>
          <w:rFonts w:ascii="Arial" w:hAnsi="Arial" w:cs="Arial"/>
          <w:szCs w:val="24"/>
        </w:rPr>
      </w:pPr>
    </w:p>
    <w:p w14:paraId="33879C49" w14:textId="58C045A0" w:rsidR="00662F33" w:rsidRDefault="00662F33" w:rsidP="00662F33">
      <w:pPr>
        <w:pStyle w:val="ListParagraph"/>
        <w:widowControl/>
        <w:numPr>
          <w:ilvl w:val="0"/>
          <w:numId w:val="29"/>
        </w:numPr>
        <w:ind w:left="1440"/>
        <w:jc w:val="both"/>
        <w:rPr>
          <w:rFonts w:ascii="Arial" w:hAnsi="Arial" w:cs="Arial"/>
          <w:szCs w:val="24"/>
        </w:rPr>
      </w:pPr>
      <w:r w:rsidRPr="00C635E6">
        <w:rPr>
          <w:rFonts w:ascii="Arial" w:hAnsi="Arial" w:cs="Arial"/>
          <w:szCs w:val="24"/>
        </w:rPr>
        <w:lastRenderedPageBreak/>
        <w:t>The policy shall be endorsed to include the following additional insured language: “</w:t>
      </w:r>
      <w:r w:rsidR="00C8170D" w:rsidRPr="00C635E6">
        <w:rPr>
          <w:rFonts w:ascii="Arial" w:hAnsi="Arial" w:cs="Arial"/>
          <w:szCs w:val="24"/>
        </w:rPr>
        <w:t xml:space="preserve">The </w:t>
      </w:r>
      <w:r w:rsidR="00C8170D">
        <w:rPr>
          <w:rFonts w:ascii="Arial" w:hAnsi="Arial" w:cs="Arial"/>
          <w:szCs w:val="24"/>
        </w:rPr>
        <w:t>Colorado</w:t>
      </w:r>
      <w:r>
        <w:rPr>
          <w:rFonts w:ascii="Arial" w:hAnsi="Arial" w:cs="Arial"/>
          <w:szCs w:val="24"/>
        </w:rPr>
        <w:t xml:space="preserve"> River Commission</w:t>
      </w:r>
      <w:r w:rsidRPr="00C635E6">
        <w:rPr>
          <w:rFonts w:ascii="Arial" w:hAnsi="Arial" w:cs="Arial"/>
          <w:szCs w:val="24"/>
        </w:rPr>
        <w:t xml:space="preserve"> of Nevada shall be named as an additional insured with respect to liability arising out of the activities performed by, or on behalf of the Contractor, including completed operations”.</w:t>
      </w:r>
    </w:p>
    <w:p w14:paraId="30CD7B52" w14:textId="77777777" w:rsidR="00C8170D" w:rsidRPr="00C635E6" w:rsidRDefault="00C8170D" w:rsidP="0078233C">
      <w:pPr>
        <w:pStyle w:val="ListParagraph"/>
        <w:widowControl/>
        <w:ind w:left="1440"/>
        <w:jc w:val="both"/>
        <w:rPr>
          <w:rFonts w:ascii="Arial" w:hAnsi="Arial" w:cs="Arial"/>
          <w:szCs w:val="24"/>
        </w:rPr>
      </w:pPr>
    </w:p>
    <w:p w14:paraId="70B14C7D" w14:textId="77777777" w:rsidR="00662F33" w:rsidRPr="004066CB" w:rsidRDefault="00662F33" w:rsidP="00662F33">
      <w:pPr>
        <w:widowControl/>
        <w:numPr>
          <w:ilvl w:val="1"/>
          <w:numId w:val="25"/>
        </w:numPr>
        <w:ind w:hanging="310"/>
        <w:jc w:val="both"/>
        <w:rPr>
          <w:rFonts w:ascii="Arial" w:hAnsi="Arial" w:cs="Arial"/>
          <w:b/>
          <w:bCs/>
          <w:szCs w:val="24"/>
        </w:rPr>
      </w:pPr>
      <w:r w:rsidRPr="004066CB">
        <w:rPr>
          <w:rFonts w:ascii="Arial" w:hAnsi="Arial" w:cs="Arial"/>
          <w:b/>
          <w:bCs/>
          <w:szCs w:val="24"/>
        </w:rPr>
        <w:t>Automobile Liability</w:t>
      </w:r>
    </w:p>
    <w:p w14:paraId="5CD05B82" w14:textId="77777777" w:rsidR="00662F33" w:rsidRDefault="00662F33" w:rsidP="00662F33">
      <w:pPr>
        <w:widowControl/>
        <w:ind w:left="1080"/>
        <w:jc w:val="both"/>
        <w:rPr>
          <w:rFonts w:ascii="Arial" w:hAnsi="Arial" w:cs="Arial"/>
          <w:szCs w:val="24"/>
        </w:rPr>
      </w:pPr>
      <w:r w:rsidRPr="004066CB">
        <w:rPr>
          <w:rFonts w:ascii="Arial" w:hAnsi="Arial" w:cs="Arial"/>
          <w:szCs w:val="24"/>
        </w:rPr>
        <w:t>Bodily injury and property damage for any owned, hired, and non-owned vehicles used in the performance of this Contract.</w:t>
      </w:r>
    </w:p>
    <w:p w14:paraId="40536D0F" w14:textId="77777777" w:rsidR="00662F33" w:rsidRDefault="00662F33" w:rsidP="00662F33">
      <w:pPr>
        <w:widowControl/>
        <w:ind w:left="1080"/>
        <w:jc w:val="both"/>
        <w:rPr>
          <w:rFonts w:ascii="Arial" w:hAnsi="Arial" w:cs="Arial"/>
          <w:szCs w:val="24"/>
        </w:rPr>
      </w:pPr>
    </w:p>
    <w:p w14:paraId="5B8BA254" w14:textId="77777777" w:rsidR="00662F33" w:rsidRDefault="00662F33" w:rsidP="00662F33">
      <w:pPr>
        <w:pStyle w:val="ListParagraph"/>
        <w:widowControl/>
        <w:numPr>
          <w:ilvl w:val="0"/>
          <w:numId w:val="30"/>
        </w:numPr>
        <w:ind w:left="2340" w:hanging="450"/>
        <w:jc w:val="both"/>
        <w:rPr>
          <w:rFonts w:ascii="Arial" w:hAnsi="Arial" w:cs="Arial"/>
          <w:szCs w:val="24"/>
        </w:rPr>
      </w:pPr>
      <w:r w:rsidRPr="00C635E6">
        <w:rPr>
          <w:rFonts w:ascii="Arial" w:hAnsi="Arial" w:cs="Arial"/>
          <w:szCs w:val="24"/>
        </w:rPr>
        <w:t>Combined Single Limit (CSL)</w:t>
      </w:r>
      <w:r w:rsidRPr="00C635E6">
        <w:rPr>
          <w:rFonts w:ascii="Arial" w:hAnsi="Arial" w:cs="Arial"/>
          <w:szCs w:val="24"/>
        </w:rPr>
        <w:tab/>
      </w:r>
      <w:r>
        <w:rPr>
          <w:rFonts w:ascii="Arial" w:hAnsi="Arial" w:cs="Arial"/>
          <w:szCs w:val="24"/>
        </w:rPr>
        <w:tab/>
      </w:r>
      <w:r>
        <w:rPr>
          <w:rFonts w:ascii="Arial" w:hAnsi="Arial" w:cs="Arial"/>
          <w:szCs w:val="24"/>
        </w:rPr>
        <w:tab/>
      </w:r>
      <w:r w:rsidRPr="00C635E6">
        <w:rPr>
          <w:rFonts w:ascii="Arial" w:hAnsi="Arial" w:cs="Arial"/>
          <w:szCs w:val="24"/>
        </w:rPr>
        <w:t>$1,000,000</w:t>
      </w:r>
    </w:p>
    <w:p w14:paraId="16DF4E1B" w14:textId="77777777" w:rsidR="00662F33" w:rsidRPr="00C635E6" w:rsidRDefault="00662F33" w:rsidP="00662F33">
      <w:pPr>
        <w:pStyle w:val="ListParagraph"/>
        <w:widowControl/>
        <w:ind w:left="2340"/>
        <w:jc w:val="both"/>
        <w:rPr>
          <w:rFonts w:ascii="Arial" w:hAnsi="Arial" w:cs="Arial"/>
          <w:szCs w:val="24"/>
        </w:rPr>
      </w:pPr>
    </w:p>
    <w:p w14:paraId="0FC41044" w14:textId="77777777" w:rsidR="00662F33" w:rsidRDefault="00662F33" w:rsidP="00662F33">
      <w:pPr>
        <w:pStyle w:val="ListParagraph"/>
        <w:widowControl/>
        <w:numPr>
          <w:ilvl w:val="0"/>
          <w:numId w:val="26"/>
        </w:numPr>
        <w:ind w:left="1440"/>
        <w:jc w:val="both"/>
        <w:rPr>
          <w:rFonts w:ascii="Arial" w:hAnsi="Arial" w:cs="Arial"/>
          <w:szCs w:val="24"/>
        </w:rPr>
      </w:pPr>
      <w:r w:rsidRPr="00C635E6">
        <w:rPr>
          <w:rFonts w:ascii="Arial" w:hAnsi="Arial" w:cs="Arial"/>
          <w:szCs w:val="24"/>
        </w:rPr>
        <w:t xml:space="preserve">The policy shall be endorsed to include the following additional insured language: "The </w:t>
      </w:r>
      <w:r>
        <w:rPr>
          <w:rFonts w:ascii="Arial" w:hAnsi="Arial" w:cs="Arial"/>
          <w:szCs w:val="24"/>
        </w:rPr>
        <w:t>Colorado River Commission</w:t>
      </w:r>
      <w:r w:rsidRPr="00B06BC1">
        <w:rPr>
          <w:rFonts w:ascii="Arial" w:hAnsi="Arial" w:cs="Arial"/>
          <w:szCs w:val="24"/>
        </w:rPr>
        <w:t xml:space="preserve"> </w:t>
      </w:r>
      <w:r w:rsidRPr="00C635E6">
        <w:rPr>
          <w:rFonts w:ascii="Arial" w:hAnsi="Arial" w:cs="Arial"/>
          <w:szCs w:val="24"/>
        </w:rPr>
        <w:t>of Nevada shall be named as an additional insured with respect to liability arising out of the activities performed by, or on behalf of the Contractor, including automobiles owned, leased, hired or borrowed by the Contractor".</w:t>
      </w:r>
    </w:p>
    <w:p w14:paraId="6FB0CBDB" w14:textId="77777777" w:rsidR="00662F33" w:rsidRPr="00C635E6" w:rsidRDefault="00662F33" w:rsidP="00662F33">
      <w:pPr>
        <w:pStyle w:val="ListParagraph"/>
        <w:widowControl/>
        <w:ind w:left="1080"/>
        <w:jc w:val="both"/>
        <w:rPr>
          <w:rFonts w:ascii="Arial" w:hAnsi="Arial" w:cs="Arial"/>
          <w:szCs w:val="24"/>
        </w:rPr>
      </w:pPr>
    </w:p>
    <w:p w14:paraId="6C897183" w14:textId="77777777" w:rsidR="00662F33" w:rsidRPr="00C635E6" w:rsidRDefault="00662F33" w:rsidP="00662F33">
      <w:pPr>
        <w:numPr>
          <w:ilvl w:val="1"/>
          <w:numId w:val="25"/>
        </w:numPr>
        <w:tabs>
          <w:tab w:val="left" w:pos="1080"/>
        </w:tabs>
        <w:autoSpaceDE w:val="0"/>
        <w:autoSpaceDN w:val="0"/>
        <w:ind w:left="1080" w:hanging="411"/>
        <w:jc w:val="both"/>
        <w:outlineLvl w:val="2"/>
        <w:rPr>
          <w:rFonts w:ascii="Arial" w:eastAsia="Arial" w:hAnsi="Arial" w:cs="Arial"/>
          <w:b/>
          <w:bCs/>
          <w:snapToGrid/>
          <w:szCs w:val="24"/>
        </w:rPr>
      </w:pPr>
      <w:r w:rsidRPr="00C635E6">
        <w:rPr>
          <w:rFonts w:ascii="Arial" w:eastAsia="Arial" w:hAnsi="Arial" w:cs="Arial"/>
          <w:b/>
          <w:bCs/>
          <w:snapToGrid/>
          <w:szCs w:val="24"/>
        </w:rPr>
        <w:t>Worker's</w:t>
      </w:r>
      <w:r w:rsidRPr="00C635E6">
        <w:rPr>
          <w:rFonts w:ascii="Arial" w:eastAsia="Arial" w:hAnsi="Arial" w:cs="Arial"/>
          <w:b/>
          <w:bCs/>
          <w:snapToGrid/>
          <w:spacing w:val="-11"/>
          <w:szCs w:val="24"/>
        </w:rPr>
        <w:t xml:space="preserve"> </w:t>
      </w:r>
      <w:r w:rsidRPr="00C635E6">
        <w:rPr>
          <w:rFonts w:ascii="Arial" w:eastAsia="Arial" w:hAnsi="Arial" w:cs="Arial"/>
          <w:b/>
          <w:bCs/>
          <w:snapToGrid/>
          <w:szCs w:val="24"/>
        </w:rPr>
        <w:t>Compensation</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and</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Employers'</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Liability</w:t>
      </w:r>
    </w:p>
    <w:p w14:paraId="6FD4B096" w14:textId="77777777" w:rsidR="00662F33" w:rsidRPr="00C635E6" w:rsidRDefault="00662F33" w:rsidP="00662F33">
      <w:pPr>
        <w:tabs>
          <w:tab w:val="left" w:pos="7345"/>
        </w:tabs>
        <w:autoSpaceDE w:val="0"/>
        <w:autoSpaceDN w:val="0"/>
        <w:ind w:left="1570"/>
        <w:jc w:val="both"/>
        <w:rPr>
          <w:rFonts w:ascii="Arial" w:eastAsia="Arial" w:hAnsi="Arial" w:cs="Arial"/>
          <w:snapToGrid/>
          <w:szCs w:val="24"/>
        </w:rPr>
      </w:pPr>
      <w:r w:rsidRPr="00C635E6">
        <w:rPr>
          <w:rFonts w:ascii="Arial" w:eastAsia="Arial" w:hAnsi="Arial" w:cs="Arial"/>
          <w:snapToGrid/>
          <w:szCs w:val="24"/>
        </w:rPr>
        <w:t>Workers'</w:t>
      </w:r>
      <w:r w:rsidRPr="00C635E6">
        <w:rPr>
          <w:rFonts w:ascii="Arial" w:eastAsia="Arial" w:hAnsi="Arial" w:cs="Arial"/>
          <w:snapToGrid/>
          <w:spacing w:val="-6"/>
          <w:szCs w:val="24"/>
        </w:rPr>
        <w:t xml:space="preserve"> </w:t>
      </w:r>
      <w:r w:rsidRPr="00C635E6">
        <w:rPr>
          <w:rFonts w:ascii="Arial" w:eastAsia="Arial" w:hAnsi="Arial" w:cs="Arial"/>
          <w:snapToGrid/>
          <w:spacing w:val="-2"/>
          <w:szCs w:val="24"/>
        </w:rPr>
        <w:t>Compensation</w:t>
      </w:r>
      <w:r w:rsidRPr="00C635E6">
        <w:rPr>
          <w:rFonts w:ascii="Arial" w:eastAsia="Arial" w:hAnsi="Arial" w:cs="Arial"/>
          <w:snapToGrid/>
          <w:szCs w:val="24"/>
        </w:rPr>
        <w:tab/>
      </w:r>
      <w:r w:rsidRPr="00C635E6">
        <w:rPr>
          <w:rFonts w:ascii="Arial" w:eastAsia="Arial" w:hAnsi="Arial" w:cs="Arial"/>
          <w:snapToGrid/>
          <w:spacing w:val="-2"/>
          <w:szCs w:val="24"/>
        </w:rPr>
        <w:t>Statutory</w:t>
      </w:r>
    </w:p>
    <w:p w14:paraId="4D877063" w14:textId="77777777" w:rsidR="00662F33" w:rsidRPr="005F7922" w:rsidRDefault="00662F33" w:rsidP="00662F33">
      <w:pPr>
        <w:autoSpaceDE w:val="0"/>
        <w:autoSpaceDN w:val="0"/>
        <w:spacing w:before="1" w:line="230" w:lineRule="exact"/>
        <w:ind w:left="1570"/>
        <w:jc w:val="both"/>
        <w:rPr>
          <w:rFonts w:ascii="Arial" w:eastAsia="Arial" w:hAnsi="Arial" w:cs="Arial"/>
          <w:snapToGrid/>
          <w:spacing w:val="-2"/>
          <w:szCs w:val="24"/>
        </w:rPr>
      </w:pPr>
      <w:r w:rsidRPr="00C635E6">
        <w:rPr>
          <w:rFonts w:ascii="Arial" w:eastAsia="Arial" w:hAnsi="Arial" w:cs="Arial"/>
          <w:snapToGrid/>
          <w:szCs w:val="24"/>
        </w:rPr>
        <w:t>Employers'</w:t>
      </w:r>
      <w:r w:rsidRPr="00C635E6">
        <w:rPr>
          <w:rFonts w:ascii="Arial" w:eastAsia="Arial" w:hAnsi="Arial" w:cs="Arial"/>
          <w:snapToGrid/>
          <w:spacing w:val="-10"/>
          <w:szCs w:val="24"/>
        </w:rPr>
        <w:t xml:space="preserve"> </w:t>
      </w:r>
      <w:r w:rsidRPr="00C635E6">
        <w:rPr>
          <w:rFonts w:ascii="Arial" w:eastAsia="Arial" w:hAnsi="Arial" w:cs="Arial"/>
          <w:snapToGrid/>
          <w:spacing w:val="-2"/>
          <w:szCs w:val="24"/>
        </w:rPr>
        <w:t>Liability</w:t>
      </w:r>
    </w:p>
    <w:p w14:paraId="5FEF7695" w14:textId="77777777" w:rsidR="00662F33" w:rsidRPr="00C635E6" w:rsidRDefault="00662F33" w:rsidP="00662F33">
      <w:pPr>
        <w:tabs>
          <w:tab w:val="left" w:pos="7347"/>
        </w:tabs>
        <w:autoSpaceDE w:val="0"/>
        <w:autoSpaceDN w:val="0"/>
        <w:spacing w:line="230" w:lineRule="exact"/>
        <w:ind w:left="2290"/>
        <w:jc w:val="both"/>
        <w:rPr>
          <w:rFonts w:ascii="Arial" w:eastAsia="Arial" w:hAnsi="Arial" w:cs="Arial"/>
          <w:snapToGrid/>
          <w:szCs w:val="24"/>
        </w:rPr>
      </w:pP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Accident</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00A50C32" w14:textId="77777777" w:rsidR="00662F33" w:rsidRPr="00C635E6" w:rsidRDefault="00662F33" w:rsidP="00662F33">
      <w:pPr>
        <w:tabs>
          <w:tab w:val="left" w:pos="7347"/>
        </w:tabs>
        <w:autoSpaceDE w:val="0"/>
        <w:autoSpaceDN w:val="0"/>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5"/>
          <w:szCs w:val="24"/>
        </w:rPr>
        <w:t xml:space="preserve"> </w:t>
      </w:r>
      <w:r w:rsidRPr="00C635E6">
        <w:rPr>
          <w:rFonts w:ascii="Arial" w:eastAsia="Arial" w:hAnsi="Arial" w:cs="Arial"/>
          <w:snapToGrid/>
          <w:szCs w:val="24"/>
        </w:rPr>
        <w:t>–</w:t>
      </w:r>
      <w:r w:rsidRPr="00C635E6">
        <w:rPr>
          <w:rFonts w:ascii="Arial" w:eastAsia="Arial" w:hAnsi="Arial" w:cs="Arial"/>
          <w:snapToGrid/>
          <w:spacing w:val="-4"/>
          <w:szCs w:val="24"/>
        </w:rPr>
        <w:t xml:space="preserve"> </w:t>
      </w: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Employee</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56D19A60" w14:textId="77777777" w:rsidR="00662F33" w:rsidRPr="00C635E6" w:rsidRDefault="00662F33" w:rsidP="00662F33">
      <w:pPr>
        <w:tabs>
          <w:tab w:val="left" w:pos="7347"/>
        </w:tabs>
        <w:autoSpaceDE w:val="0"/>
        <w:autoSpaceDN w:val="0"/>
        <w:spacing w:before="1"/>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4"/>
          <w:szCs w:val="24"/>
        </w:rPr>
        <w:t xml:space="preserve"> </w:t>
      </w:r>
      <w:r w:rsidRPr="00C635E6">
        <w:rPr>
          <w:rFonts w:ascii="Arial" w:eastAsia="Arial" w:hAnsi="Arial" w:cs="Arial"/>
          <w:snapToGrid/>
          <w:szCs w:val="24"/>
        </w:rPr>
        <w:t>–</w:t>
      </w:r>
      <w:r w:rsidRPr="00C635E6">
        <w:rPr>
          <w:rFonts w:ascii="Arial" w:eastAsia="Arial" w:hAnsi="Arial" w:cs="Arial"/>
          <w:snapToGrid/>
          <w:spacing w:val="-3"/>
          <w:szCs w:val="24"/>
        </w:rPr>
        <w:t xml:space="preserve"> </w:t>
      </w:r>
      <w:r w:rsidRPr="00C635E6">
        <w:rPr>
          <w:rFonts w:ascii="Arial" w:eastAsia="Arial" w:hAnsi="Arial" w:cs="Arial"/>
          <w:snapToGrid/>
          <w:szCs w:val="24"/>
        </w:rPr>
        <w:t>Policy</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Limit</w:t>
      </w:r>
      <w:r w:rsidRPr="00C635E6">
        <w:rPr>
          <w:rFonts w:ascii="Arial" w:eastAsia="Arial" w:hAnsi="Arial" w:cs="Arial"/>
          <w:snapToGrid/>
          <w:szCs w:val="24"/>
        </w:rPr>
        <w:tab/>
      </w:r>
      <w:r w:rsidRPr="00C635E6">
        <w:rPr>
          <w:rFonts w:ascii="Arial" w:eastAsia="Arial" w:hAnsi="Arial" w:cs="Arial"/>
          <w:snapToGrid/>
          <w:spacing w:val="-2"/>
          <w:szCs w:val="24"/>
        </w:rPr>
        <w:t>$500,000</w:t>
      </w:r>
    </w:p>
    <w:p w14:paraId="421C4844" w14:textId="77777777" w:rsidR="00662F33" w:rsidRPr="00C635E6" w:rsidRDefault="00662F33" w:rsidP="00662F33">
      <w:pPr>
        <w:numPr>
          <w:ilvl w:val="0"/>
          <w:numId w:val="27"/>
        </w:numPr>
        <w:tabs>
          <w:tab w:val="left" w:pos="1440"/>
        </w:tabs>
        <w:autoSpaceDE w:val="0"/>
        <w:autoSpaceDN w:val="0"/>
        <w:spacing w:before="119"/>
        <w:ind w:left="1440" w:hanging="36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5"/>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4"/>
          <w:szCs w:val="24"/>
        </w:rPr>
        <w:t xml:space="preserve"> </w:t>
      </w:r>
      <w:r w:rsidRPr="00C635E6">
        <w:rPr>
          <w:rFonts w:ascii="Arial" w:eastAsia="Arial" w:hAnsi="Arial" w:cs="Arial"/>
          <w:snapToGrid/>
          <w:szCs w:val="24"/>
        </w:rPr>
        <w:t>waiver</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4"/>
          <w:szCs w:val="24"/>
        </w:rPr>
        <w:t xml:space="preserve"> </w:t>
      </w:r>
      <w:r w:rsidRPr="00C635E6">
        <w:rPr>
          <w:rFonts w:ascii="Arial" w:eastAsia="Arial" w:hAnsi="Arial" w:cs="Arial"/>
          <w:snapToGrid/>
          <w:szCs w:val="24"/>
        </w:rPr>
        <w:t>against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State.</w:t>
      </w:r>
    </w:p>
    <w:p w14:paraId="520D3384" w14:textId="77777777" w:rsidR="00662F33" w:rsidRDefault="00662F33" w:rsidP="00662F33">
      <w:pPr>
        <w:pStyle w:val="ListParagraph"/>
        <w:widowControl/>
        <w:numPr>
          <w:ilvl w:val="0"/>
          <w:numId w:val="26"/>
        </w:numPr>
        <w:ind w:left="1440"/>
        <w:jc w:val="both"/>
        <w:rPr>
          <w:rFonts w:ascii="Arial" w:hAnsi="Arial" w:cs="Arial"/>
          <w:szCs w:val="24"/>
        </w:rPr>
      </w:pPr>
      <w:r w:rsidRPr="004066CB">
        <w:rPr>
          <w:rFonts w:ascii="Arial" w:hAnsi="Arial" w:cs="Arial"/>
          <w:szCs w:val="24"/>
        </w:rPr>
        <w:t xml:space="preserve">This requirement shall not apply when a contractor or subcontractor is exempt under N.R.S., </w:t>
      </w:r>
      <w:r w:rsidRPr="004066CB">
        <w:rPr>
          <w:rFonts w:ascii="Arial" w:hAnsi="Arial" w:cs="Arial"/>
          <w:b/>
          <w:szCs w:val="24"/>
        </w:rPr>
        <w:t xml:space="preserve">AND </w:t>
      </w:r>
      <w:r w:rsidRPr="004066CB">
        <w:rPr>
          <w:rFonts w:ascii="Arial" w:hAnsi="Arial" w:cs="Arial"/>
          <w:szCs w:val="24"/>
        </w:rPr>
        <w:t>when such contractor or subcontractor executes the appropriate sole proprietor waiver form.</w:t>
      </w:r>
    </w:p>
    <w:p w14:paraId="5F7E2E7C" w14:textId="77777777" w:rsidR="00662F33" w:rsidRPr="004066CB" w:rsidRDefault="00662F33" w:rsidP="00662F33">
      <w:pPr>
        <w:pStyle w:val="ListParagraph"/>
        <w:widowControl/>
        <w:ind w:left="1440"/>
        <w:jc w:val="both"/>
        <w:rPr>
          <w:rFonts w:ascii="Arial" w:hAnsi="Arial" w:cs="Arial"/>
          <w:szCs w:val="24"/>
        </w:rPr>
      </w:pPr>
    </w:p>
    <w:p w14:paraId="06CA3B98" w14:textId="77777777" w:rsidR="00662F33" w:rsidRPr="00C635E6"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C635E6">
        <w:rPr>
          <w:rFonts w:ascii="Arial" w:eastAsia="Arial" w:hAnsi="Arial" w:cs="Arial"/>
          <w:b/>
          <w:bCs/>
          <w:snapToGrid/>
          <w:szCs w:val="24"/>
        </w:rPr>
        <w:t>Builders'</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Risk</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Insurance</w:t>
      </w:r>
      <w:r w:rsidRPr="00C635E6">
        <w:rPr>
          <w:rFonts w:ascii="Arial" w:eastAsia="Arial" w:hAnsi="Arial" w:cs="Arial"/>
          <w:b/>
          <w:bCs/>
          <w:snapToGrid/>
          <w:spacing w:val="-6"/>
          <w:szCs w:val="24"/>
        </w:rPr>
        <w:t xml:space="preserve"> </w:t>
      </w:r>
      <w:r w:rsidRPr="00C635E6">
        <w:rPr>
          <w:rFonts w:ascii="Arial" w:eastAsia="Arial" w:hAnsi="Arial" w:cs="Arial"/>
          <w:b/>
          <w:bCs/>
          <w:snapToGrid/>
          <w:szCs w:val="24"/>
        </w:rPr>
        <w:t>or</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Installation</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Floater</w:t>
      </w:r>
    </w:p>
    <w:p w14:paraId="175CE2F4" w14:textId="77777777" w:rsidR="00662F33" w:rsidRDefault="00662F33" w:rsidP="00662F33">
      <w:pPr>
        <w:autoSpaceDE w:val="0"/>
        <w:autoSpaceDN w:val="0"/>
        <w:spacing w:before="1"/>
        <w:ind w:left="1037"/>
        <w:jc w:val="both"/>
        <w:rPr>
          <w:rFonts w:ascii="Arial" w:eastAsia="Arial" w:hAnsi="Arial" w:cs="Arial"/>
          <w:snapToGrid/>
          <w:szCs w:val="24"/>
        </w:rPr>
      </w:pPr>
      <w:r w:rsidRPr="00C635E6">
        <w:rPr>
          <w:rFonts w:ascii="Arial" w:eastAsia="Arial" w:hAnsi="Arial" w:cs="Arial"/>
          <w:snapToGrid/>
          <w:szCs w:val="24"/>
        </w:rPr>
        <w:t>In</w:t>
      </w:r>
      <w:r w:rsidRPr="00C635E6">
        <w:rPr>
          <w:rFonts w:ascii="Arial" w:eastAsia="Arial" w:hAnsi="Arial" w:cs="Arial"/>
          <w:snapToGrid/>
          <w:spacing w:val="27"/>
          <w:szCs w:val="24"/>
        </w:rPr>
        <w:t xml:space="preserve"> </w:t>
      </w:r>
      <w:r w:rsidRPr="00C635E6">
        <w:rPr>
          <w:rFonts w:ascii="Arial" w:eastAsia="Arial" w:hAnsi="Arial" w:cs="Arial"/>
          <w:snapToGrid/>
          <w:szCs w:val="24"/>
        </w:rPr>
        <w:t>an</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5"/>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the</w:t>
      </w:r>
      <w:r w:rsidRPr="00C635E6">
        <w:rPr>
          <w:rFonts w:ascii="Arial" w:eastAsia="Arial" w:hAnsi="Arial" w:cs="Arial"/>
          <w:snapToGrid/>
          <w:spacing w:val="26"/>
          <w:szCs w:val="24"/>
        </w:rPr>
        <w:t xml:space="preserve"> </w:t>
      </w:r>
      <w:r w:rsidRPr="00C635E6">
        <w:rPr>
          <w:rFonts w:ascii="Arial" w:eastAsia="Arial" w:hAnsi="Arial" w:cs="Arial"/>
          <w:snapToGrid/>
          <w:szCs w:val="24"/>
        </w:rPr>
        <w:t>initial</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6"/>
          <w:szCs w:val="24"/>
        </w:rPr>
        <w:t xml:space="preserve"> </w:t>
      </w:r>
      <w:r w:rsidRPr="00C635E6">
        <w:rPr>
          <w:rFonts w:ascii="Arial" w:eastAsia="Arial" w:hAnsi="Arial" w:cs="Arial"/>
          <w:snapToGrid/>
          <w:szCs w:val="24"/>
        </w:rPr>
        <w:t>plus</w:t>
      </w:r>
      <w:r w:rsidRPr="00C635E6">
        <w:rPr>
          <w:rFonts w:ascii="Arial" w:eastAsia="Arial" w:hAnsi="Arial" w:cs="Arial"/>
          <w:snapToGrid/>
          <w:spacing w:val="2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25"/>
          <w:szCs w:val="24"/>
        </w:rPr>
        <w:t xml:space="preserve"> </w:t>
      </w:r>
      <w:r w:rsidRPr="00C635E6">
        <w:rPr>
          <w:rFonts w:ascii="Arial" w:eastAsia="Arial" w:hAnsi="Arial" w:cs="Arial"/>
          <w:snapToGrid/>
          <w:szCs w:val="24"/>
        </w:rPr>
        <w:t>coverage</w:t>
      </w:r>
      <w:r w:rsidRPr="00C635E6">
        <w:rPr>
          <w:rFonts w:ascii="Arial" w:eastAsia="Arial" w:hAnsi="Arial" w:cs="Arial"/>
          <w:snapToGrid/>
          <w:spacing w:val="26"/>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 Amount for all subsequent change orders.</w:t>
      </w:r>
    </w:p>
    <w:p w14:paraId="617B6EF9" w14:textId="77777777" w:rsidR="00662F33" w:rsidRPr="00C635E6" w:rsidRDefault="00662F33" w:rsidP="00662F33">
      <w:pPr>
        <w:autoSpaceDE w:val="0"/>
        <w:autoSpaceDN w:val="0"/>
        <w:spacing w:before="1"/>
        <w:ind w:left="1037"/>
        <w:jc w:val="both"/>
        <w:rPr>
          <w:rFonts w:ascii="Arial" w:eastAsia="Arial" w:hAnsi="Arial" w:cs="Arial"/>
          <w:snapToGrid/>
          <w:szCs w:val="24"/>
        </w:rPr>
      </w:pPr>
    </w:p>
    <w:p w14:paraId="575D3979" w14:textId="77777777" w:rsidR="00662F33" w:rsidRPr="00C635E6" w:rsidRDefault="00662F33" w:rsidP="00662F33">
      <w:pPr>
        <w:numPr>
          <w:ilvl w:val="0"/>
          <w:numId w:val="28"/>
        </w:numPr>
        <w:tabs>
          <w:tab w:val="left" w:pos="1571"/>
          <w:tab w:val="left" w:pos="7553"/>
        </w:tabs>
        <w:autoSpaceDE w:val="0"/>
        <w:autoSpaceDN w:val="0"/>
        <w:ind w:left="1569" w:right="138"/>
        <w:jc w:val="both"/>
        <w:rPr>
          <w:rFonts w:ascii="Arial" w:eastAsia="Arial" w:hAnsi="Arial" w:cs="Arial"/>
          <w:b/>
          <w:snapToGrid/>
          <w:szCs w:val="24"/>
        </w:rPr>
      </w:pPr>
      <w:r w:rsidRPr="00C635E6">
        <w:rPr>
          <w:rFonts w:ascii="Arial" w:eastAsia="Arial" w:hAnsi="Arial" w:cs="Arial"/>
          <w:snapToGrid/>
          <w:szCs w:val="24"/>
        </w:rPr>
        <w:t xml:space="preserve">The </w:t>
      </w:r>
      <w:r>
        <w:rPr>
          <w:rFonts w:ascii="Arial" w:eastAsia="Arial" w:hAnsi="Arial" w:cs="Arial"/>
          <w:snapToGrid/>
          <w:szCs w:val="24"/>
        </w:rPr>
        <w:t>Colorado River Commission of Nevada</w:t>
      </w:r>
      <w:r w:rsidRPr="00C635E6">
        <w:rPr>
          <w:rFonts w:ascii="Arial" w:eastAsia="Arial" w:hAnsi="Arial" w:cs="Arial"/>
          <w:snapToGrid/>
          <w:szCs w:val="24"/>
        </w:rPr>
        <w:t>, shall be Insureds on the policy</w:t>
      </w:r>
      <w:r w:rsidRPr="00C635E6">
        <w:rPr>
          <w:rFonts w:ascii="Arial" w:eastAsia="Arial" w:hAnsi="Arial" w:cs="Arial"/>
          <w:b/>
          <w:snapToGrid/>
          <w:szCs w:val="24"/>
        </w:rPr>
        <w:t>.</w:t>
      </w:r>
    </w:p>
    <w:p w14:paraId="2E72A9D4" w14:textId="77777777" w:rsidR="00662F33" w:rsidRPr="00C635E6" w:rsidRDefault="00662F33" w:rsidP="00662F33">
      <w:pPr>
        <w:numPr>
          <w:ilvl w:val="0"/>
          <w:numId w:val="28"/>
        </w:numPr>
        <w:tabs>
          <w:tab w:val="left" w:pos="1571"/>
        </w:tabs>
        <w:autoSpaceDE w:val="0"/>
        <w:autoSpaceDN w:val="0"/>
        <w:ind w:left="1569" w:right="137" w:hanging="540"/>
        <w:jc w:val="both"/>
        <w:rPr>
          <w:rFonts w:ascii="Arial" w:eastAsia="Arial" w:hAnsi="Arial" w:cs="Arial"/>
          <w:snapToGrid/>
          <w:szCs w:val="24"/>
        </w:rPr>
      </w:pPr>
      <w:r w:rsidRPr="00C635E6">
        <w:rPr>
          <w:rFonts w:ascii="Arial" w:eastAsia="Arial" w:hAnsi="Arial" w:cs="Arial"/>
          <w:snapToGrid/>
          <w:szCs w:val="24"/>
        </w:rPr>
        <w:t>Coverage</w:t>
      </w:r>
      <w:r w:rsidRPr="00C635E6">
        <w:rPr>
          <w:rFonts w:ascii="Arial" w:eastAsia="Arial" w:hAnsi="Arial" w:cs="Arial"/>
          <w:snapToGrid/>
          <w:spacing w:val="-4"/>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written</w:t>
      </w:r>
      <w:r w:rsidRPr="00C635E6">
        <w:rPr>
          <w:rFonts w:ascii="Arial" w:eastAsia="Arial" w:hAnsi="Arial" w:cs="Arial"/>
          <w:snapToGrid/>
          <w:spacing w:val="-4"/>
          <w:szCs w:val="24"/>
        </w:rPr>
        <w:t xml:space="preserve"> </w:t>
      </w:r>
      <w:r w:rsidRPr="00C635E6">
        <w:rPr>
          <w:rFonts w:ascii="Arial" w:eastAsia="Arial" w:hAnsi="Arial" w:cs="Arial"/>
          <w:snapToGrid/>
          <w:szCs w:val="24"/>
        </w:rPr>
        <w:t>on</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4"/>
          <w:szCs w:val="24"/>
        </w:rPr>
        <w:t xml:space="preserve"> </w:t>
      </w:r>
      <w:r>
        <w:rPr>
          <w:rFonts w:ascii="Arial" w:eastAsia="Arial" w:hAnsi="Arial" w:cs="Arial"/>
          <w:snapToGrid/>
          <w:szCs w:val="24"/>
        </w:rPr>
        <w:t>all-risk</w:t>
      </w:r>
      <w:r w:rsidRPr="00C635E6">
        <w:rPr>
          <w:rFonts w:ascii="Arial" w:eastAsia="Arial" w:hAnsi="Arial" w:cs="Arial"/>
          <w:snapToGrid/>
          <w:szCs w:val="24"/>
        </w:rPr>
        <w:t>,</w:t>
      </w:r>
      <w:r w:rsidRPr="00C635E6">
        <w:rPr>
          <w:rFonts w:ascii="Arial" w:eastAsia="Arial" w:hAnsi="Arial" w:cs="Arial"/>
          <w:snapToGrid/>
          <w:spacing w:val="-5"/>
          <w:szCs w:val="24"/>
        </w:rPr>
        <w:t xml:space="preserve"> </w:t>
      </w:r>
      <w:r w:rsidRPr="00C635E6">
        <w:rPr>
          <w:rFonts w:ascii="Arial" w:eastAsia="Arial" w:hAnsi="Arial" w:cs="Arial"/>
          <w:snapToGrid/>
          <w:szCs w:val="24"/>
        </w:rPr>
        <w:t>replacement</w:t>
      </w:r>
      <w:r w:rsidRPr="00C635E6">
        <w:rPr>
          <w:rFonts w:ascii="Arial" w:eastAsia="Arial" w:hAnsi="Arial" w:cs="Arial"/>
          <w:snapToGrid/>
          <w:spacing w:val="-4"/>
          <w:szCs w:val="24"/>
        </w:rPr>
        <w:t xml:space="preserve"> </w:t>
      </w:r>
      <w:r w:rsidRPr="00C635E6">
        <w:rPr>
          <w:rFonts w:ascii="Arial" w:eastAsia="Arial" w:hAnsi="Arial" w:cs="Arial"/>
          <w:snapToGrid/>
          <w:szCs w:val="24"/>
        </w:rPr>
        <w:t>cost</w:t>
      </w:r>
      <w:r w:rsidRPr="00C635E6">
        <w:rPr>
          <w:rFonts w:ascii="Arial" w:eastAsia="Arial" w:hAnsi="Arial" w:cs="Arial"/>
          <w:snapToGrid/>
          <w:spacing w:val="-3"/>
          <w:szCs w:val="24"/>
        </w:rPr>
        <w:t xml:space="preserve"> </w:t>
      </w:r>
      <w:r w:rsidRPr="00C635E6">
        <w:rPr>
          <w:rFonts w:ascii="Arial" w:eastAsia="Arial" w:hAnsi="Arial" w:cs="Arial"/>
          <w:snapToGrid/>
          <w:szCs w:val="24"/>
        </w:rPr>
        <w:t>basis</w:t>
      </w:r>
      <w:r w:rsidRPr="00C635E6">
        <w:rPr>
          <w:rFonts w:ascii="Arial" w:eastAsia="Arial" w:hAnsi="Arial" w:cs="Arial"/>
          <w:snapToGrid/>
          <w:spacing w:val="-4"/>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include</w:t>
      </w:r>
      <w:r w:rsidRPr="00C635E6">
        <w:rPr>
          <w:rFonts w:ascii="Arial" w:eastAsia="Arial" w:hAnsi="Arial" w:cs="Arial"/>
          <w:snapToGrid/>
          <w:spacing w:val="-3"/>
          <w:szCs w:val="24"/>
        </w:rPr>
        <w:t xml:space="preserve"> </w:t>
      </w:r>
      <w:r w:rsidRPr="00C635E6">
        <w:rPr>
          <w:rFonts w:ascii="Arial" w:eastAsia="Arial" w:hAnsi="Arial" w:cs="Arial"/>
          <w:snapToGrid/>
          <w:szCs w:val="24"/>
        </w:rPr>
        <w:t xml:space="preserve">coverage for soft costs, </w:t>
      </w:r>
      <w:r w:rsidRPr="00364FDC">
        <w:rPr>
          <w:rFonts w:ascii="Arial" w:eastAsia="Arial" w:hAnsi="Arial" w:cs="Arial"/>
          <w:snapToGrid/>
          <w:szCs w:val="24"/>
        </w:rPr>
        <w:t>flood,</w:t>
      </w:r>
      <w:r w:rsidRPr="00C635E6">
        <w:rPr>
          <w:rFonts w:ascii="Arial" w:eastAsia="Arial" w:hAnsi="Arial" w:cs="Arial"/>
          <w:snapToGrid/>
          <w:szCs w:val="24"/>
        </w:rPr>
        <w:t xml:space="preserve"> and earth movement.</w:t>
      </w:r>
    </w:p>
    <w:p w14:paraId="7FE9FFCE" w14:textId="77777777" w:rsidR="00662F33" w:rsidRDefault="00662F33" w:rsidP="00662F33">
      <w:pPr>
        <w:numPr>
          <w:ilvl w:val="0"/>
          <w:numId w:val="28"/>
        </w:numPr>
        <w:tabs>
          <w:tab w:val="left" w:pos="1570"/>
        </w:tabs>
        <w:autoSpaceDE w:val="0"/>
        <w:autoSpaceDN w:val="0"/>
        <w:ind w:left="1569" w:right="135" w:hanging="54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10"/>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10"/>
          <w:szCs w:val="24"/>
        </w:rPr>
        <w:t xml:space="preserve"> </w:t>
      </w:r>
      <w:r w:rsidRPr="00C635E6">
        <w:rPr>
          <w:rFonts w:ascii="Arial" w:eastAsia="Arial" w:hAnsi="Arial" w:cs="Arial"/>
          <w:snapToGrid/>
          <w:szCs w:val="24"/>
        </w:rPr>
        <w:t>maintained</w:t>
      </w:r>
      <w:r w:rsidRPr="00C635E6">
        <w:rPr>
          <w:rFonts w:ascii="Arial" w:eastAsia="Arial" w:hAnsi="Arial" w:cs="Arial"/>
          <w:snapToGrid/>
          <w:spacing w:val="-11"/>
          <w:szCs w:val="24"/>
        </w:rPr>
        <w:t xml:space="preserve"> </w:t>
      </w:r>
      <w:r w:rsidRPr="00C635E6">
        <w:rPr>
          <w:rFonts w:ascii="Arial" w:eastAsia="Arial" w:hAnsi="Arial" w:cs="Arial"/>
          <w:snapToGrid/>
          <w:szCs w:val="24"/>
        </w:rPr>
        <w:t>until</w:t>
      </w:r>
      <w:r w:rsidRPr="00C635E6">
        <w:rPr>
          <w:rFonts w:ascii="Arial" w:eastAsia="Arial" w:hAnsi="Arial" w:cs="Arial"/>
          <w:snapToGrid/>
          <w:spacing w:val="-10"/>
          <w:szCs w:val="24"/>
        </w:rPr>
        <w:t xml:space="preserve"> </w:t>
      </w:r>
      <w:r w:rsidRPr="00C635E6">
        <w:rPr>
          <w:rFonts w:ascii="Arial" w:eastAsia="Arial" w:hAnsi="Arial" w:cs="Arial"/>
          <w:snapToGrid/>
          <w:szCs w:val="24"/>
        </w:rPr>
        <w:t>whichever</w:t>
      </w:r>
      <w:r w:rsidRPr="00C635E6">
        <w:rPr>
          <w:rFonts w:ascii="Arial" w:eastAsia="Arial" w:hAnsi="Arial" w:cs="Arial"/>
          <w:snapToGrid/>
          <w:spacing w:val="-10"/>
          <w:szCs w:val="24"/>
        </w:rPr>
        <w:t xml:space="preserve"> </w:t>
      </w:r>
      <w:r w:rsidRPr="00C635E6">
        <w:rPr>
          <w:rFonts w:ascii="Arial" w:eastAsia="Arial" w:hAnsi="Arial" w:cs="Arial"/>
          <w:snapToGrid/>
          <w:szCs w:val="24"/>
        </w:rPr>
        <w:t>of</w:t>
      </w:r>
      <w:r w:rsidRPr="00C635E6">
        <w:rPr>
          <w:rFonts w:ascii="Arial" w:eastAsia="Arial" w:hAnsi="Arial" w:cs="Arial"/>
          <w:snapToGrid/>
          <w:spacing w:val="-10"/>
          <w:szCs w:val="24"/>
        </w:rPr>
        <w:t xml:space="preserve"> </w:t>
      </w:r>
      <w:r w:rsidRPr="00C635E6">
        <w:rPr>
          <w:rFonts w:ascii="Arial" w:eastAsia="Arial" w:hAnsi="Arial" w:cs="Arial"/>
          <w:snapToGrid/>
          <w:szCs w:val="24"/>
        </w:rPr>
        <w:t>the</w:t>
      </w:r>
      <w:r w:rsidRPr="00C635E6">
        <w:rPr>
          <w:rFonts w:ascii="Arial" w:eastAsia="Arial" w:hAnsi="Arial" w:cs="Arial"/>
          <w:snapToGrid/>
          <w:spacing w:val="-11"/>
          <w:szCs w:val="24"/>
        </w:rPr>
        <w:t xml:space="preserve"> </w:t>
      </w:r>
      <w:r w:rsidRPr="00C635E6">
        <w:rPr>
          <w:rFonts w:ascii="Arial" w:eastAsia="Arial" w:hAnsi="Arial" w:cs="Arial"/>
          <w:snapToGrid/>
          <w:szCs w:val="24"/>
        </w:rPr>
        <w:t>following</w:t>
      </w:r>
      <w:r w:rsidRPr="00C635E6">
        <w:rPr>
          <w:rFonts w:ascii="Arial" w:eastAsia="Arial" w:hAnsi="Arial" w:cs="Arial"/>
          <w:snapToGrid/>
          <w:spacing w:val="-11"/>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first</w:t>
      </w:r>
      <w:r w:rsidRPr="00C635E6">
        <w:rPr>
          <w:rFonts w:ascii="Arial" w:eastAsia="Arial" w:hAnsi="Arial" w:cs="Arial"/>
          <w:snapToGrid/>
          <w:spacing w:val="-10"/>
          <w:szCs w:val="24"/>
        </w:rPr>
        <w:t xml:space="preserve"> </w:t>
      </w:r>
      <w:r w:rsidRPr="00C635E6">
        <w:rPr>
          <w:rFonts w:ascii="Arial" w:eastAsia="Arial" w:hAnsi="Arial" w:cs="Arial"/>
          <w:snapToGrid/>
          <w:szCs w:val="24"/>
        </w:rPr>
        <w:t>occur:</w:t>
      </w:r>
      <w:r w:rsidRPr="00C635E6">
        <w:rPr>
          <w:rFonts w:ascii="Arial" w:eastAsia="Arial" w:hAnsi="Arial" w:cs="Arial"/>
          <w:snapToGrid/>
          <w:spacing w:val="34"/>
          <w:szCs w:val="24"/>
        </w:rPr>
        <w:t xml:space="preserve"> </w:t>
      </w:r>
      <w:r w:rsidRPr="00C635E6">
        <w:rPr>
          <w:rFonts w:ascii="Arial" w:eastAsia="Arial" w:hAnsi="Arial" w:cs="Arial"/>
          <w:snapToGrid/>
          <w:szCs w:val="24"/>
        </w:rPr>
        <w:t>(1)</w:t>
      </w:r>
      <w:r w:rsidRPr="00C635E6">
        <w:rPr>
          <w:rFonts w:ascii="Arial" w:eastAsia="Arial" w:hAnsi="Arial" w:cs="Arial"/>
          <w:snapToGrid/>
          <w:spacing w:val="-10"/>
          <w:szCs w:val="24"/>
        </w:rPr>
        <w:t xml:space="preserve"> </w:t>
      </w:r>
      <w:r w:rsidRPr="00C635E6">
        <w:rPr>
          <w:rFonts w:ascii="Arial" w:eastAsia="Arial" w:hAnsi="Arial" w:cs="Arial"/>
          <w:snapToGrid/>
          <w:szCs w:val="24"/>
        </w:rPr>
        <w:t>final</w:t>
      </w:r>
      <w:r w:rsidRPr="00C635E6">
        <w:rPr>
          <w:rFonts w:ascii="Arial" w:eastAsia="Arial" w:hAnsi="Arial" w:cs="Arial"/>
          <w:snapToGrid/>
          <w:spacing w:val="-10"/>
          <w:szCs w:val="24"/>
        </w:rPr>
        <w:t xml:space="preserve"> </w:t>
      </w:r>
      <w:r w:rsidRPr="00C635E6">
        <w:rPr>
          <w:rFonts w:ascii="Arial" w:eastAsia="Arial" w:hAnsi="Arial" w:cs="Arial"/>
          <w:snapToGrid/>
          <w:szCs w:val="24"/>
        </w:rPr>
        <w:t xml:space="preserve">payment has been made; </w:t>
      </w:r>
      <w:r w:rsidRPr="00502156">
        <w:rPr>
          <w:rFonts w:ascii="Arial" w:eastAsia="Arial" w:hAnsi="Arial" w:cs="Arial"/>
          <w:snapToGrid/>
          <w:szCs w:val="24"/>
        </w:rPr>
        <w:t>or</w:t>
      </w:r>
      <w:r w:rsidRPr="00C635E6">
        <w:rPr>
          <w:rFonts w:ascii="Arial" w:eastAsia="Arial" w:hAnsi="Arial" w:cs="Arial"/>
          <w:snapToGrid/>
          <w:szCs w:val="24"/>
        </w:rPr>
        <w:t xml:space="preserve"> (2) until no person or entity, other than the State of Nevada, has an insurable interest in the property required to be covered.</w:t>
      </w:r>
    </w:p>
    <w:p w14:paraId="4F078137" w14:textId="77777777" w:rsidR="00662F33" w:rsidRPr="00C635E6" w:rsidRDefault="00662F33" w:rsidP="00662F33">
      <w:pPr>
        <w:numPr>
          <w:ilvl w:val="0"/>
          <w:numId w:val="28"/>
        </w:numPr>
        <w:tabs>
          <w:tab w:val="left" w:pos="1571"/>
        </w:tabs>
        <w:autoSpaceDE w:val="0"/>
        <w:autoSpaceDN w:val="0"/>
        <w:ind w:left="1569" w:right="138" w:hanging="519"/>
        <w:jc w:val="both"/>
        <w:rPr>
          <w:rFonts w:ascii="Arial" w:eastAsia="Arial" w:hAnsi="Arial" w:cs="Arial"/>
          <w:snapToGrid/>
          <w:szCs w:val="24"/>
        </w:rPr>
      </w:pPr>
      <w:proofErr w:type="gramStart"/>
      <w:r w:rsidRPr="00C635E6">
        <w:rPr>
          <w:rFonts w:ascii="Arial" w:eastAsia="Arial" w:hAnsi="Arial" w:cs="Arial"/>
          <w:snapToGrid/>
          <w:szCs w:val="24"/>
        </w:rPr>
        <w:t>Policy</w:t>
      </w:r>
      <w:proofErr w:type="gramEnd"/>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endorsed</w:t>
      </w:r>
      <w:r w:rsidRPr="00C635E6">
        <w:rPr>
          <w:rFonts w:ascii="Arial" w:eastAsia="Arial" w:hAnsi="Arial" w:cs="Arial"/>
          <w:snapToGrid/>
          <w:spacing w:val="-4"/>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that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not</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canceled</w:t>
      </w:r>
      <w:r w:rsidRPr="00C635E6">
        <w:rPr>
          <w:rFonts w:ascii="Arial" w:eastAsia="Arial" w:hAnsi="Arial" w:cs="Arial"/>
          <w:snapToGrid/>
          <w:spacing w:val="-4"/>
          <w:szCs w:val="24"/>
        </w:rPr>
        <w:t xml:space="preserve"> </w:t>
      </w:r>
      <w:r w:rsidRPr="00C635E6">
        <w:rPr>
          <w:rFonts w:ascii="Arial" w:eastAsia="Arial" w:hAnsi="Arial" w:cs="Arial"/>
          <w:snapToGrid/>
          <w:szCs w:val="24"/>
        </w:rPr>
        <w:t>or</w:t>
      </w:r>
      <w:r w:rsidRPr="00C635E6">
        <w:rPr>
          <w:rFonts w:ascii="Arial" w:eastAsia="Arial" w:hAnsi="Arial" w:cs="Arial"/>
          <w:snapToGrid/>
          <w:spacing w:val="-4"/>
          <w:szCs w:val="24"/>
        </w:rPr>
        <w:t xml:space="preserve"> </w:t>
      </w:r>
      <w:r w:rsidRPr="00C635E6">
        <w:rPr>
          <w:rFonts w:ascii="Arial" w:eastAsia="Arial" w:hAnsi="Arial" w:cs="Arial"/>
          <w:snapToGrid/>
          <w:szCs w:val="24"/>
        </w:rPr>
        <w:t>lapse</w:t>
      </w:r>
      <w:r w:rsidRPr="00C635E6">
        <w:rPr>
          <w:rFonts w:ascii="Arial" w:eastAsia="Arial" w:hAnsi="Arial" w:cs="Arial"/>
          <w:snapToGrid/>
          <w:spacing w:val="-4"/>
          <w:szCs w:val="24"/>
        </w:rPr>
        <w:t xml:space="preserve"> </w:t>
      </w:r>
      <w:r w:rsidRPr="00C635E6">
        <w:rPr>
          <w:rFonts w:ascii="Arial" w:eastAsia="Arial" w:hAnsi="Arial" w:cs="Arial"/>
          <w:snapToGrid/>
          <w:szCs w:val="24"/>
        </w:rPr>
        <w:t>because</w:t>
      </w:r>
      <w:r w:rsidRPr="00C635E6">
        <w:rPr>
          <w:rFonts w:ascii="Arial" w:eastAsia="Arial" w:hAnsi="Arial" w:cs="Arial"/>
          <w:snapToGrid/>
          <w:spacing w:val="-4"/>
          <w:szCs w:val="24"/>
        </w:rPr>
        <w:t xml:space="preserve"> </w:t>
      </w:r>
      <w:r w:rsidRPr="00C635E6">
        <w:rPr>
          <w:rFonts w:ascii="Arial" w:eastAsia="Arial" w:hAnsi="Arial" w:cs="Arial"/>
          <w:snapToGrid/>
          <w:szCs w:val="24"/>
        </w:rPr>
        <w:t>of any partial use or occupancy by the State.</w:t>
      </w:r>
    </w:p>
    <w:p w14:paraId="6DF4ECBA" w14:textId="77777777" w:rsidR="00662F33" w:rsidRPr="00C635E6" w:rsidRDefault="00662F33" w:rsidP="00662F33">
      <w:pPr>
        <w:numPr>
          <w:ilvl w:val="0"/>
          <w:numId w:val="28"/>
        </w:numPr>
        <w:tabs>
          <w:tab w:val="left" w:pos="1571"/>
        </w:tabs>
        <w:autoSpaceDE w:val="0"/>
        <w:autoSpaceDN w:val="0"/>
        <w:ind w:left="1569" w:right="135" w:hanging="519"/>
        <w:jc w:val="both"/>
        <w:rPr>
          <w:rFonts w:ascii="Arial" w:eastAsia="Arial" w:hAnsi="Arial" w:cs="Arial"/>
          <w:snapToGrid/>
          <w:szCs w:val="24"/>
        </w:rPr>
      </w:pPr>
      <w:r w:rsidRPr="00C635E6">
        <w:rPr>
          <w:rFonts w:ascii="Arial" w:eastAsia="Arial" w:hAnsi="Arial" w:cs="Arial"/>
          <w:snapToGrid/>
          <w:szCs w:val="24"/>
        </w:rPr>
        <w:t xml:space="preserve">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w:t>
      </w:r>
      <w:r>
        <w:rPr>
          <w:rFonts w:ascii="Arial" w:eastAsia="Arial" w:hAnsi="Arial" w:cs="Arial"/>
          <w:snapToGrid/>
          <w:szCs w:val="24"/>
        </w:rPr>
        <w:t>off-site</w:t>
      </w:r>
      <w:r w:rsidRPr="00C635E6">
        <w:rPr>
          <w:rFonts w:ascii="Arial" w:eastAsia="Arial" w:hAnsi="Arial" w:cs="Arial"/>
          <w:snapToGrid/>
          <w:spacing w:val="-2"/>
          <w:szCs w:val="24"/>
        </w:rPr>
        <w:t>.</w:t>
      </w:r>
    </w:p>
    <w:p w14:paraId="682A7BED" w14:textId="77777777" w:rsidR="00662F33" w:rsidRPr="00C635E6" w:rsidRDefault="00662F33" w:rsidP="00662F33">
      <w:pPr>
        <w:numPr>
          <w:ilvl w:val="0"/>
          <w:numId w:val="28"/>
        </w:numPr>
        <w:tabs>
          <w:tab w:val="left" w:pos="1570"/>
        </w:tabs>
        <w:autoSpaceDE w:val="0"/>
        <w:autoSpaceDN w:val="0"/>
        <w:ind w:left="1569" w:hanging="519"/>
        <w:jc w:val="both"/>
        <w:rPr>
          <w:rFonts w:ascii="Arial" w:eastAsia="Arial" w:hAnsi="Arial" w:cs="Arial"/>
          <w:snapToGrid/>
          <w:szCs w:val="24"/>
        </w:rPr>
      </w:pPr>
      <w:r w:rsidRPr="00C635E6">
        <w:rPr>
          <w:rFonts w:ascii="Arial" w:eastAsia="Arial" w:hAnsi="Arial" w:cs="Arial"/>
          <w:snapToGrid/>
          <w:szCs w:val="24"/>
        </w:rPr>
        <w:lastRenderedPageBreak/>
        <w:t>Policy</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3"/>
          <w:szCs w:val="24"/>
        </w:rPr>
        <w:t xml:space="preserve"> </w:t>
      </w:r>
      <w:r w:rsidRPr="00C635E6">
        <w:rPr>
          <w:rFonts w:ascii="Arial" w:eastAsia="Arial" w:hAnsi="Arial" w:cs="Arial"/>
          <w:snapToGrid/>
          <w:szCs w:val="24"/>
        </w:rPr>
        <w:t>waiver</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3"/>
          <w:szCs w:val="24"/>
        </w:rPr>
        <w:t xml:space="preserve"> </w:t>
      </w:r>
      <w:r w:rsidRPr="00C635E6">
        <w:rPr>
          <w:rFonts w:ascii="Arial" w:eastAsia="Arial" w:hAnsi="Arial" w:cs="Arial"/>
          <w:snapToGrid/>
          <w:szCs w:val="24"/>
        </w:rPr>
        <w:t>against</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Nevada.</w:t>
      </w:r>
    </w:p>
    <w:p w14:paraId="40E123B7" w14:textId="77777777" w:rsidR="00662F33" w:rsidRPr="00C635E6" w:rsidRDefault="00662F33" w:rsidP="00662F33">
      <w:pPr>
        <w:numPr>
          <w:ilvl w:val="0"/>
          <w:numId w:val="28"/>
        </w:numPr>
        <w:tabs>
          <w:tab w:val="left" w:pos="1571"/>
        </w:tabs>
        <w:autoSpaceDE w:val="0"/>
        <w:autoSpaceDN w:val="0"/>
        <w:ind w:hanging="524"/>
        <w:jc w:val="both"/>
        <w:rPr>
          <w:rFonts w:ascii="Arial" w:eastAsia="Arial" w:hAnsi="Arial" w:cs="Arial"/>
          <w:snapToGrid/>
          <w:szCs w:val="24"/>
        </w:rPr>
      </w:pPr>
      <w:r w:rsidRPr="00C635E6">
        <w:rPr>
          <w:rFonts w:ascii="Arial" w:eastAsia="Arial" w:hAnsi="Arial" w:cs="Arial"/>
          <w:snapToGrid/>
          <w:szCs w:val="24"/>
        </w:rPr>
        <w:t>Contractor</w:t>
      </w:r>
      <w:r w:rsidRPr="00C635E6">
        <w:rPr>
          <w:rFonts w:ascii="Arial" w:eastAsia="Arial" w:hAnsi="Arial" w:cs="Arial"/>
          <w:snapToGrid/>
          <w:spacing w:val="-6"/>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responsible</w:t>
      </w:r>
      <w:r w:rsidRPr="00C635E6">
        <w:rPr>
          <w:rFonts w:ascii="Arial" w:eastAsia="Arial" w:hAnsi="Arial" w:cs="Arial"/>
          <w:snapToGrid/>
          <w:spacing w:val="-4"/>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payment</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4"/>
          <w:szCs w:val="24"/>
        </w:rPr>
        <w:t xml:space="preserve"> </w:t>
      </w:r>
      <w:r w:rsidRPr="00C635E6">
        <w:rPr>
          <w:rFonts w:ascii="Arial" w:eastAsia="Arial" w:hAnsi="Arial" w:cs="Arial"/>
          <w:snapToGrid/>
          <w:szCs w:val="24"/>
        </w:rPr>
        <w:t>all</w:t>
      </w:r>
      <w:r w:rsidRPr="00C635E6">
        <w:rPr>
          <w:rFonts w:ascii="Arial" w:eastAsia="Arial" w:hAnsi="Arial" w:cs="Arial"/>
          <w:snapToGrid/>
          <w:spacing w:val="-4"/>
          <w:szCs w:val="24"/>
        </w:rPr>
        <w:t xml:space="preserve"> </w:t>
      </w:r>
      <w:r w:rsidRPr="00C635E6">
        <w:rPr>
          <w:rFonts w:ascii="Arial" w:eastAsia="Arial" w:hAnsi="Arial" w:cs="Arial"/>
          <w:snapToGrid/>
          <w:szCs w:val="24"/>
        </w:rPr>
        <w:t>policy</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deductibles.</w:t>
      </w:r>
    </w:p>
    <w:p w14:paraId="1823FD8C" w14:textId="77777777" w:rsidR="00662F33" w:rsidRDefault="00662F33" w:rsidP="00662F33">
      <w:pPr>
        <w:tabs>
          <w:tab w:val="left" w:pos="1571"/>
        </w:tabs>
        <w:autoSpaceDE w:val="0"/>
        <w:autoSpaceDN w:val="0"/>
        <w:ind w:left="1570"/>
        <w:jc w:val="both"/>
        <w:rPr>
          <w:rFonts w:ascii="Arial" w:eastAsia="Arial" w:hAnsi="Arial" w:cs="Arial"/>
          <w:snapToGrid/>
          <w:szCs w:val="24"/>
        </w:rPr>
      </w:pPr>
    </w:p>
    <w:p w14:paraId="37C2A413" w14:textId="44978074" w:rsidR="00662F33" w:rsidRPr="004455FA"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E95FAE">
        <w:rPr>
          <w:rFonts w:ascii="Arial" w:hAnsi="Arial" w:cs="Arial"/>
          <w:b/>
          <w:spacing w:val="-2"/>
          <w:szCs w:val="24"/>
        </w:rPr>
        <w:t>Transportation</w:t>
      </w:r>
      <w:r>
        <w:rPr>
          <w:rFonts w:ascii="Arial" w:hAnsi="Arial" w:cs="Arial"/>
          <w:b/>
          <w:spacing w:val="-2"/>
          <w:szCs w:val="24"/>
        </w:rPr>
        <w:t>(Cargo)</w:t>
      </w:r>
      <w:r w:rsidRPr="00E95FAE">
        <w:rPr>
          <w:rFonts w:ascii="Arial" w:hAnsi="Arial" w:cs="Arial"/>
          <w:b/>
          <w:spacing w:val="-2"/>
          <w:szCs w:val="24"/>
        </w:rPr>
        <w:t xml:space="preserve"> Insurance</w:t>
      </w:r>
    </w:p>
    <w:p w14:paraId="411D39EE" w14:textId="3B09B4ED" w:rsidR="00662F33" w:rsidRDefault="00662F33" w:rsidP="00662F33">
      <w:pPr>
        <w:autoSpaceDE w:val="0"/>
        <w:autoSpaceDN w:val="0"/>
        <w:ind w:left="1037"/>
        <w:jc w:val="both"/>
        <w:rPr>
          <w:rFonts w:ascii="Arial" w:eastAsia="Arial" w:hAnsi="Arial" w:cs="Arial"/>
          <w:snapToGrid/>
          <w:szCs w:val="24"/>
        </w:rPr>
      </w:pPr>
      <w:r w:rsidRPr="00823280">
        <w:rPr>
          <w:rFonts w:ascii="Arial" w:eastAsia="Arial" w:hAnsi="Arial" w:cs="Arial"/>
          <w:snapToGrid/>
          <w:szCs w:val="24"/>
        </w:rPr>
        <w:t>In an amount equal to the initial Contract Amount plus additional coverage equal to Contract Amount for all subsequent change orders</w:t>
      </w:r>
      <w:r w:rsidR="002967E4">
        <w:rPr>
          <w:rFonts w:ascii="Arial" w:eastAsia="Arial" w:hAnsi="Arial" w:cs="Arial"/>
          <w:snapToGrid/>
          <w:szCs w:val="24"/>
        </w:rPr>
        <w:t>.</w:t>
      </w:r>
    </w:p>
    <w:p w14:paraId="67C4A2BF"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a.</w:t>
      </w:r>
      <w:r w:rsidRPr="00823280">
        <w:rPr>
          <w:rFonts w:ascii="Arial" w:eastAsia="Arial" w:hAnsi="Arial" w:cs="Arial"/>
          <w:snapToGrid/>
          <w:szCs w:val="24"/>
        </w:rPr>
        <w:tab/>
        <w:t>Transportation insurance must be of the “all risks” type and must provide coverage against physical loss or damage to equipment and materials in transit to the designated location.  The insurance must include the interests of the Contractor, the Owner, and their respective representatives and agents, each of whom is deemed to have an insurable interest and must be listed as a named insured.  The coverage amount must be not less than the full value of items exposed to risk in transit at any one time.</w:t>
      </w:r>
    </w:p>
    <w:p w14:paraId="7DA47AA2" w14:textId="77777777" w:rsidR="00662F33" w:rsidRPr="00823280" w:rsidRDefault="00662F33" w:rsidP="00662F33">
      <w:pPr>
        <w:autoSpaceDE w:val="0"/>
        <w:autoSpaceDN w:val="0"/>
        <w:ind w:left="1037"/>
        <w:jc w:val="both"/>
        <w:rPr>
          <w:rFonts w:ascii="Arial" w:eastAsia="Arial" w:hAnsi="Arial" w:cs="Arial"/>
          <w:snapToGrid/>
          <w:szCs w:val="24"/>
        </w:rPr>
      </w:pPr>
    </w:p>
    <w:p w14:paraId="2A01A5B8"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b.</w:t>
      </w:r>
      <w:r w:rsidRPr="00823280">
        <w:rPr>
          <w:rFonts w:ascii="Arial" w:eastAsia="Arial" w:hAnsi="Arial" w:cs="Arial"/>
          <w:snapToGrid/>
          <w:szCs w:val="24"/>
        </w:rPr>
        <w:tab/>
        <w:t>Transportation insurance must provide for losses to be payable to the Contractor and the Owner as their interests may appear and shall contain a waiver of subrogation rights against the insured parties. For insurance purposes, the risk of loss to equipment and materials remains with the Contractor until the equipment and materials are accepted by the assignee general construction contractor at the designated location.</w:t>
      </w:r>
    </w:p>
    <w:p w14:paraId="4302F663" w14:textId="71E4BE1E" w:rsidR="00662F33" w:rsidRPr="00B06BC1" w:rsidRDefault="00662F33" w:rsidP="00662F33">
      <w:pPr>
        <w:autoSpaceDE w:val="0"/>
        <w:autoSpaceDN w:val="0"/>
        <w:spacing w:before="1"/>
        <w:ind w:left="1037"/>
        <w:jc w:val="both"/>
        <w:rPr>
          <w:rFonts w:ascii="Arial" w:eastAsia="Arial" w:hAnsi="Arial" w:cs="Arial"/>
          <w:snapToGrid/>
          <w:szCs w:val="24"/>
        </w:rPr>
      </w:pPr>
      <w:r>
        <w:rPr>
          <w:rFonts w:ascii="Arial" w:eastAsia="Arial" w:hAnsi="Arial" w:cs="Arial"/>
          <w:snapToGrid/>
          <w:szCs w:val="24"/>
        </w:rPr>
        <w:t>c.</w:t>
      </w:r>
      <w:r w:rsidRPr="00823280">
        <w:rPr>
          <w:rFonts w:ascii="Arial" w:eastAsia="Arial" w:hAnsi="Arial" w:cs="Arial"/>
          <w:snapToGrid/>
          <w:szCs w:val="24"/>
        </w:rPr>
        <w:tab/>
        <w:t>The Contractor shall submit a copy of the transportation insurance policy to the Owner at least thirty (30) days before the scheduled shipping date. The policy must quote the insuring agreement, must list all exclusions, and must state that thirty (30) days’ written notice must be given to the Owner before the policy is changed or canceled</w:t>
      </w:r>
      <w:r w:rsidRPr="00B06BC1">
        <w:rPr>
          <w:rFonts w:ascii="Arial" w:eastAsia="Arial" w:hAnsi="Arial" w:cs="Arial"/>
          <w:snapToGrid/>
          <w:szCs w:val="24"/>
        </w:rPr>
        <w:t>.</w:t>
      </w:r>
    </w:p>
    <w:p w14:paraId="63B31B24" w14:textId="77777777" w:rsidR="00662F33" w:rsidRPr="00C635E6" w:rsidRDefault="00662F33" w:rsidP="00662F33">
      <w:pPr>
        <w:autoSpaceDE w:val="0"/>
        <w:autoSpaceDN w:val="0"/>
        <w:spacing w:before="1"/>
        <w:ind w:left="1570"/>
        <w:jc w:val="both"/>
        <w:rPr>
          <w:rFonts w:ascii="Arial" w:eastAsia="Arial" w:hAnsi="Arial" w:cs="Arial"/>
          <w:snapToGrid/>
          <w:szCs w:val="24"/>
        </w:rPr>
      </w:pPr>
    </w:p>
    <w:p w14:paraId="6925127C" w14:textId="77777777" w:rsidR="00662F33" w:rsidRDefault="00662F33" w:rsidP="00662F33">
      <w:pPr>
        <w:numPr>
          <w:ilvl w:val="0"/>
          <w:numId w:val="25"/>
        </w:numPr>
        <w:tabs>
          <w:tab w:val="left" w:pos="720"/>
        </w:tabs>
        <w:autoSpaceDE w:val="0"/>
        <w:autoSpaceDN w:val="0"/>
        <w:ind w:left="720" w:right="137" w:hanging="720"/>
        <w:jc w:val="both"/>
        <w:rPr>
          <w:rFonts w:ascii="Arial" w:eastAsia="Arial" w:hAnsi="Arial" w:cs="Arial"/>
          <w:snapToGrid/>
          <w:szCs w:val="24"/>
        </w:rPr>
      </w:pPr>
      <w:r w:rsidRPr="00C635E6">
        <w:rPr>
          <w:rFonts w:ascii="Arial" w:eastAsia="Arial" w:hAnsi="Arial" w:cs="Arial"/>
          <w:b/>
          <w:snapToGrid/>
          <w:szCs w:val="24"/>
          <w:u w:val="thick"/>
        </w:rPr>
        <w:t>ADDITIONAL</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INSURANCE</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REQUIREMENTS:</w:t>
      </w:r>
      <w:r w:rsidRPr="00C635E6">
        <w:rPr>
          <w:rFonts w:ascii="Arial" w:eastAsia="Arial" w:hAnsi="Arial" w:cs="Arial"/>
          <w:b/>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9"/>
          <w:szCs w:val="24"/>
        </w:rPr>
        <w:t xml:space="preserve"> </w:t>
      </w:r>
      <w:r w:rsidRPr="00C635E6">
        <w:rPr>
          <w:rFonts w:ascii="Arial" w:eastAsia="Arial" w:hAnsi="Arial" w:cs="Arial"/>
          <w:snapToGrid/>
          <w:szCs w:val="24"/>
        </w:rPr>
        <w:t>policies</w:t>
      </w:r>
      <w:r w:rsidRPr="00C635E6">
        <w:rPr>
          <w:rFonts w:ascii="Arial" w:eastAsia="Arial" w:hAnsi="Arial" w:cs="Arial"/>
          <w:snapToGrid/>
          <w:spacing w:val="-8"/>
          <w:szCs w:val="24"/>
        </w:rPr>
        <w:t xml:space="preserve"> </w:t>
      </w:r>
      <w:r w:rsidRPr="00C635E6">
        <w:rPr>
          <w:rFonts w:ascii="Arial" w:eastAsia="Arial" w:hAnsi="Arial" w:cs="Arial"/>
          <w:snapToGrid/>
          <w:szCs w:val="24"/>
        </w:rPr>
        <w:t>shall</w:t>
      </w:r>
      <w:r w:rsidRPr="00C635E6">
        <w:rPr>
          <w:rFonts w:ascii="Arial" w:eastAsia="Arial" w:hAnsi="Arial" w:cs="Arial"/>
          <w:snapToGrid/>
          <w:spacing w:val="-9"/>
          <w:szCs w:val="24"/>
        </w:rPr>
        <w:t xml:space="preserve"> </w:t>
      </w:r>
      <w:r w:rsidRPr="00C635E6">
        <w:rPr>
          <w:rFonts w:ascii="Arial" w:eastAsia="Arial" w:hAnsi="Arial" w:cs="Arial"/>
          <w:snapToGrid/>
          <w:szCs w:val="24"/>
        </w:rPr>
        <w:t>include,</w:t>
      </w:r>
      <w:r w:rsidRPr="00C635E6">
        <w:rPr>
          <w:rFonts w:ascii="Arial" w:eastAsia="Arial" w:hAnsi="Arial" w:cs="Arial"/>
          <w:snapToGrid/>
          <w:spacing w:val="-9"/>
          <w:szCs w:val="24"/>
        </w:rPr>
        <w:t xml:space="preserve"> </w:t>
      </w:r>
      <w:r w:rsidRPr="00C635E6">
        <w:rPr>
          <w:rFonts w:ascii="Arial" w:eastAsia="Arial" w:hAnsi="Arial" w:cs="Arial"/>
          <w:snapToGrid/>
          <w:szCs w:val="24"/>
        </w:rPr>
        <w:t>or</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9"/>
          <w:szCs w:val="24"/>
        </w:rPr>
        <w:t xml:space="preserve"> </w:t>
      </w:r>
      <w:r w:rsidRPr="00C635E6">
        <w:rPr>
          <w:rFonts w:ascii="Arial" w:eastAsia="Arial" w:hAnsi="Arial" w:cs="Arial"/>
          <w:snapToGrid/>
          <w:szCs w:val="24"/>
        </w:rPr>
        <w:t>endorsed</w:t>
      </w:r>
      <w:r w:rsidRPr="00C635E6">
        <w:rPr>
          <w:rFonts w:ascii="Arial" w:eastAsia="Arial" w:hAnsi="Arial" w:cs="Arial"/>
          <w:snapToGrid/>
          <w:spacing w:val="-9"/>
          <w:szCs w:val="24"/>
        </w:rPr>
        <w:t xml:space="preserve"> </w:t>
      </w:r>
      <w:r w:rsidRPr="00C635E6">
        <w:rPr>
          <w:rFonts w:ascii="Arial" w:eastAsia="Arial" w:hAnsi="Arial" w:cs="Arial"/>
          <w:snapToGrid/>
          <w:szCs w:val="24"/>
        </w:rPr>
        <w:t>to</w:t>
      </w:r>
      <w:r w:rsidRPr="00C635E6">
        <w:rPr>
          <w:rFonts w:ascii="Arial" w:eastAsia="Arial" w:hAnsi="Arial" w:cs="Arial"/>
          <w:snapToGrid/>
          <w:spacing w:val="-9"/>
          <w:szCs w:val="24"/>
        </w:rPr>
        <w:t xml:space="preserve"> </w:t>
      </w:r>
      <w:r w:rsidRPr="00502156">
        <w:rPr>
          <w:rFonts w:ascii="Arial" w:eastAsia="Arial" w:hAnsi="Arial" w:cs="Arial"/>
          <w:snapToGrid/>
          <w:szCs w:val="24"/>
        </w:rPr>
        <w:t>include</w:t>
      </w:r>
      <w:r w:rsidRPr="00C635E6">
        <w:rPr>
          <w:rFonts w:ascii="Arial" w:eastAsia="Arial" w:hAnsi="Arial" w:cs="Arial"/>
          <w:snapToGrid/>
          <w:szCs w:val="24"/>
        </w:rPr>
        <w:t xml:space="preserve"> the following provisions:</w:t>
      </w:r>
    </w:p>
    <w:p w14:paraId="4E431A27" w14:textId="77777777" w:rsidR="00662F33" w:rsidRPr="00C635E6" w:rsidRDefault="00662F33" w:rsidP="00662F33">
      <w:pPr>
        <w:tabs>
          <w:tab w:val="left" w:pos="720"/>
        </w:tabs>
        <w:autoSpaceDE w:val="0"/>
        <w:autoSpaceDN w:val="0"/>
        <w:ind w:left="720" w:right="137"/>
        <w:jc w:val="both"/>
        <w:rPr>
          <w:rFonts w:ascii="Arial" w:eastAsia="Arial" w:hAnsi="Arial" w:cs="Arial"/>
          <w:snapToGrid/>
          <w:szCs w:val="24"/>
        </w:rPr>
      </w:pPr>
    </w:p>
    <w:p w14:paraId="7F4F34B6" w14:textId="77777777" w:rsidR="00662F33" w:rsidRPr="00C635E6" w:rsidRDefault="00662F33" w:rsidP="00662F33">
      <w:pPr>
        <w:numPr>
          <w:ilvl w:val="1"/>
          <w:numId w:val="25"/>
        </w:numPr>
        <w:tabs>
          <w:tab w:val="left" w:pos="1031"/>
          <w:tab w:val="left" w:pos="8426"/>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 xml:space="preserve">On insurance policies where the </w:t>
      </w:r>
      <w:r>
        <w:rPr>
          <w:rFonts w:ascii="Arial" w:eastAsia="Arial" w:hAnsi="Arial" w:cs="Arial"/>
          <w:snapToGrid/>
          <w:szCs w:val="24"/>
        </w:rPr>
        <w:t>Colorado River Commission of Nevada,</w:t>
      </w:r>
      <w:r w:rsidRPr="00C635E6">
        <w:rPr>
          <w:rFonts w:ascii="Arial" w:eastAsia="Arial" w:hAnsi="Arial" w:cs="Arial"/>
          <w:snapToGrid/>
          <w:spacing w:val="-5"/>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named</w:t>
      </w:r>
      <w:r w:rsidRPr="00C635E6">
        <w:rPr>
          <w:rFonts w:ascii="Arial" w:eastAsia="Arial" w:hAnsi="Arial" w:cs="Arial"/>
          <w:snapToGrid/>
          <w:spacing w:val="-6"/>
          <w:szCs w:val="24"/>
        </w:rPr>
        <w:t xml:space="preserve"> </w:t>
      </w:r>
      <w:r w:rsidRPr="00C635E6">
        <w:rPr>
          <w:rFonts w:ascii="Arial" w:eastAsia="Arial" w:hAnsi="Arial" w:cs="Arial"/>
          <w:snapToGrid/>
          <w:szCs w:val="24"/>
        </w:rPr>
        <w:t>as an</w:t>
      </w:r>
      <w:r w:rsidRPr="00C635E6">
        <w:rPr>
          <w:rFonts w:ascii="Arial" w:eastAsia="Arial" w:hAnsi="Arial" w:cs="Arial"/>
          <w:snapToGrid/>
          <w:spacing w:val="-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6"/>
          <w:szCs w:val="24"/>
        </w:rPr>
        <w:t xml:space="preserve"> </w:t>
      </w:r>
      <w:r>
        <w:rPr>
          <w:rFonts w:ascii="Arial" w:eastAsia="Arial" w:hAnsi="Arial" w:cs="Arial"/>
          <w:snapToGrid/>
          <w:szCs w:val="24"/>
        </w:rPr>
        <w:t>CRCNV</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7"/>
          <w:szCs w:val="24"/>
        </w:rPr>
        <w:t xml:space="preserve"> </w:t>
      </w:r>
      <w:r w:rsidRPr="00C635E6">
        <w:rPr>
          <w:rFonts w:ascii="Arial" w:eastAsia="Arial" w:hAnsi="Arial" w:cs="Arial"/>
          <w:snapToGrid/>
          <w:szCs w:val="24"/>
        </w:rPr>
        <w:t>be</w:t>
      </w:r>
      <w:r w:rsidRPr="00C635E6">
        <w:rPr>
          <w:rFonts w:ascii="Arial" w:eastAsia="Arial" w:hAnsi="Arial" w:cs="Arial"/>
          <w:snapToGrid/>
          <w:spacing w:val="-7"/>
          <w:szCs w:val="24"/>
        </w:rPr>
        <w:t xml:space="preserve"> </w:t>
      </w:r>
      <w:r w:rsidRPr="00C635E6">
        <w:rPr>
          <w:rFonts w:ascii="Arial" w:eastAsia="Arial" w:hAnsi="Arial" w:cs="Arial"/>
          <w:snapToGrid/>
          <w:szCs w:val="24"/>
        </w:rPr>
        <w:t>an</w:t>
      </w:r>
      <w:r w:rsidRPr="00C635E6">
        <w:rPr>
          <w:rFonts w:ascii="Arial" w:eastAsia="Arial" w:hAnsi="Arial" w:cs="Arial"/>
          <w:snapToGrid/>
          <w:spacing w:val="-8"/>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to</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7"/>
          <w:szCs w:val="24"/>
        </w:rPr>
        <w:t xml:space="preserve"> </w:t>
      </w:r>
      <w:r w:rsidRPr="00C635E6">
        <w:rPr>
          <w:rFonts w:ascii="Arial" w:eastAsia="Arial" w:hAnsi="Arial" w:cs="Arial"/>
          <w:snapToGrid/>
          <w:szCs w:val="24"/>
        </w:rPr>
        <w:t>full</w:t>
      </w:r>
      <w:r w:rsidRPr="00C635E6">
        <w:rPr>
          <w:rFonts w:ascii="Arial" w:eastAsia="Arial" w:hAnsi="Arial" w:cs="Arial"/>
          <w:snapToGrid/>
          <w:spacing w:val="-7"/>
          <w:szCs w:val="24"/>
        </w:rPr>
        <w:t xml:space="preserve"> </w:t>
      </w:r>
      <w:r w:rsidRPr="00C635E6">
        <w:rPr>
          <w:rFonts w:ascii="Arial" w:eastAsia="Arial" w:hAnsi="Arial" w:cs="Arial"/>
          <w:snapToGrid/>
          <w:szCs w:val="24"/>
        </w:rPr>
        <w:t>limits</w:t>
      </w:r>
      <w:r w:rsidRPr="00C635E6">
        <w:rPr>
          <w:rFonts w:ascii="Arial" w:eastAsia="Arial" w:hAnsi="Arial" w:cs="Arial"/>
          <w:snapToGrid/>
          <w:spacing w:val="-7"/>
          <w:szCs w:val="24"/>
        </w:rPr>
        <w:t xml:space="preserve"> </w:t>
      </w:r>
      <w:r w:rsidRPr="00C635E6">
        <w:rPr>
          <w:rFonts w:ascii="Arial" w:eastAsia="Arial" w:hAnsi="Arial" w:cs="Arial"/>
          <w:snapToGrid/>
          <w:szCs w:val="24"/>
        </w:rPr>
        <w:t>of</w:t>
      </w:r>
      <w:r w:rsidRPr="00C635E6">
        <w:rPr>
          <w:rFonts w:ascii="Arial" w:eastAsia="Arial" w:hAnsi="Arial" w:cs="Arial"/>
          <w:snapToGrid/>
          <w:spacing w:val="-7"/>
          <w:szCs w:val="24"/>
        </w:rPr>
        <w:t xml:space="preserve"> </w:t>
      </w:r>
      <w:r w:rsidRPr="00C635E6">
        <w:rPr>
          <w:rFonts w:ascii="Arial" w:eastAsia="Arial" w:hAnsi="Arial" w:cs="Arial"/>
          <w:snapToGrid/>
          <w:szCs w:val="24"/>
        </w:rPr>
        <w:t>liability purchased</w:t>
      </w:r>
      <w:r w:rsidRPr="00C635E6">
        <w:rPr>
          <w:rFonts w:ascii="Arial" w:eastAsia="Arial" w:hAnsi="Arial" w:cs="Arial"/>
          <w:snapToGrid/>
          <w:spacing w:val="-1"/>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 Contractor</w:t>
      </w:r>
      <w:r w:rsidRPr="00C635E6">
        <w:rPr>
          <w:rFonts w:ascii="Arial" w:eastAsia="Arial" w:hAnsi="Arial" w:cs="Arial"/>
          <w:snapToGrid/>
          <w:spacing w:val="-1"/>
          <w:szCs w:val="24"/>
        </w:rPr>
        <w:t xml:space="preserve"> </w:t>
      </w:r>
      <w:r w:rsidRPr="00C635E6">
        <w:rPr>
          <w:rFonts w:ascii="Arial" w:eastAsia="Arial" w:hAnsi="Arial" w:cs="Arial"/>
          <w:snapToGrid/>
          <w:szCs w:val="24"/>
        </w:rPr>
        <w:t>even</w:t>
      </w:r>
      <w:r w:rsidRPr="00C635E6">
        <w:rPr>
          <w:rFonts w:ascii="Arial" w:eastAsia="Arial" w:hAnsi="Arial" w:cs="Arial"/>
          <w:snapToGrid/>
          <w:spacing w:val="-1"/>
          <w:szCs w:val="24"/>
        </w:rPr>
        <w:t xml:space="preserve"> </w:t>
      </w:r>
      <w:r w:rsidRPr="00C635E6">
        <w:rPr>
          <w:rFonts w:ascii="Arial" w:eastAsia="Arial" w:hAnsi="Arial" w:cs="Arial"/>
          <w:snapToGrid/>
          <w:szCs w:val="24"/>
        </w:rPr>
        <w:t>if</w:t>
      </w:r>
      <w:r w:rsidRPr="00C635E6">
        <w:rPr>
          <w:rFonts w:ascii="Arial" w:eastAsia="Arial" w:hAnsi="Arial" w:cs="Arial"/>
          <w:snapToGrid/>
          <w:spacing w:val="-2"/>
          <w:szCs w:val="24"/>
        </w:rPr>
        <w:t xml:space="preserve"> </w:t>
      </w:r>
      <w:r w:rsidRPr="00C635E6">
        <w:rPr>
          <w:rFonts w:ascii="Arial" w:eastAsia="Arial" w:hAnsi="Arial" w:cs="Arial"/>
          <w:snapToGrid/>
          <w:szCs w:val="24"/>
        </w:rPr>
        <w:t>those limits</w:t>
      </w:r>
      <w:r w:rsidRPr="00C635E6">
        <w:rPr>
          <w:rFonts w:ascii="Arial" w:eastAsia="Arial" w:hAnsi="Arial" w:cs="Arial"/>
          <w:snapToGrid/>
          <w:spacing w:val="-1"/>
          <w:szCs w:val="24"/>
        </w:rPr>
        <w:t xml:space="preserve"> </w:t>
      </w:r>
      <w:r w:rsidRPr="00C635E6">
        <w:rPr>
          <w:rFonts w:ascii="Arial" w:eastAsia="Arial" w:hAnsi="Arial" w:cs="Arial"/>
          <w:snapToGrid/>
          <w:szCs w:val="24"/>
        </w:rPr>
        <w:t>of</w:t>
      </w:r>
      <w:r w:rsidRPr="00C635E6">
        <w:rPr>
          <w:rFonts w:ascii="Arial" w:eastAsia="Arial" w:hAnsi="Arial" w:cs="Arial"/>
          <w:snapToGrid/>
          <w:spacing w:val="-1"/>
          <w:szCs w:val="24"/>
        </w:rPr>
        <w:t xml:space="preserve"> </w:t>
      </w:r>
      <w:r w:rsidRPr="00C635E6">
        <w:rPr>
          <w:rFonts w:ascii="Arial" w:eastAsia="Arial" w:hAnsi="Arial" w:cs="Arial"/>
          <w:snapToGrid/>
          <w:szCs w:val="24"/>
        </w:rPr>
        <w:t>liability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1"/>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excess of</w:t>
      </w:r>
      <w:r w:rsidRPr="00C635E6">
        <w:rPr>
          <w:rFonts w:ascii="Arial" w:eastAsia="Arial" w:hAnsi="Arial" w:cs="Arial"/>
          <w:snapToGrid/>
          <w:spacing w:val="-1"/>
          <w:szCs w:val="24"/>
        </w:rPr>
        <w:t xml:space="preserve"> </w:t>
      </w:r>
      <w:r w:rsidRPr="00C635E6">
        <w:rPr>
          <w:rFonts w:ascii="Arial" w:eastAsia="Arial" w:hAnsi="Arial" w:cs="Arial"/>
          <w:snapToGrid/>
          <w:szCs w:val="24"/>
        </w:rPr>
        <w:t>those</w:t>
      </w:r>
      <w:r w:rsidRPr="00C635E6">
        <w:rPr>
          <w:rFonts w:ascii="Arial" w:eastAsia="Arial" w:hAnsi="Arial" w:cs="Arial"/>
          <w:snapToGrid/>
          <w:spacing w:val="-2"/>
          <w:szCs w:val="24"/>
        </w:rPr>
        <w:t xml:space="preserve"> </w:t>
      </w:r>
      <w:r w:rsidRPr="00C635E6">
        <w:rPr>
          <w:rFonts w:ascii="Arial" w:eastAsia="Arial" w:hAnsi="Arial" w:cs="Arial"/>
          <w:snapToGrid/>
          <w:szCs w:val="24"/>
        </w:rPr>
        <w:t xml:space="preserve">required by this </w:t>
      </w:r>
      <w:r w:rsidRPr="00C635E6">
        <w:rPr>
          <w:rFonts w:ascii="Arial" w:eastAsia="Arial" w:hAnsi="Arial" w:cs="Arial"/>
          <w:snapToGrid/>
          <w:spacing w:val="-2"/>
          <w:szCs w:val="24"/>
        </w:rPr>
        <w:t>Contract.</w:t>
      </w:r>
    </w:p>
    <w:p w14:paraId="1CA63590" w14:textId="77777777" w:rsidR="00662F33" w:rsidRPr="00C635E6" w:rsidRDefault="00662F33" w:rsidP="00662F33">
      <w:pPr>
        <w:numPr>
          <w:ilvl w:val="1"/>
          <w:numId w:val="25"/>
        </w:numPr>
        <w:tabs>
          <w:tab w:val="left" w:pos="1031"/>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The</w:t>
      </w:r>
      <w:r w:rsidRPr="00C635E6">
        <w:rPr>
          <w:rFonts w:ascii="Arial" w:eastAsia="Arial" w:hAnsi="Arial" w:cs="Arial"/>
          <w:snapToGrid/>
          <w:spacing w:val="-14"/>
          <w:szCs w:val="24"/>
        </w:rPr>
        <w:t xml:space="preserve"> </w:t>
      </w:r>
      <w:r w:rsidRPr="00C635E6">
        <w:rPr>
          <w:rFonts w:ascii="Arial" w:eastAsia="Arial" w:hAnsi="Arial" w:cs="Arial"/>
          <w:snapToGrid/>
          <w:szCs w:val="24"/>
        </w:rPr>
        <w:t>Contractor's</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coverage</w:t>
      </w:r>
      <w:r w:rsidRPr="00C635E6">
        <w:rPr>
          <w:rFonts w:ascii="Arial" w:eastAsia="Arial" w:hAnsi="Arial" w:cs="Arial"/>
          <w:snapToGrid/>
          <w:spacing w:val="-14"/>
          <w:szCs w:val="24"/>
        </w:rPr>
        <w:t xml:space="preserve"> </w:t>
      </w:r>
      <w:r w:rsidRPr="00C635E6">
        <w:rPr>
          <w:rFonts w:ascii="Arial" w:eastAsia="Arial" w:hAnsi="Arial" w:cs="Arial"/>
          <w:snapToGrid/>
          <w:szCs w:val="24"/>
        </w:rPr>
        <w:t>shall</w:t>
      </w:r>
      <w:r w:rsidRPr="00C635E6">
        <w:rPr>
          <w:rFonts w:ascii="Arial" w:eastAsia="Arial" w:hAnsi="Arial" w:cs="Arial"/>
          <w:snapToGrid/>
          <w:spacing w:val="-14"/>
          <w:szCs w:val="24"/>
        </w:rPr>
        <w:t xml:space="preserve"> </w:t>
      </w:r>
      <w:r w:rsidRPr="00C635E6">
        <w:rPr>
          <w:rFonts w:ascii="Arial" w:eastAsia="Arial" w:hAnsi="Arial" w:cs="Arial"/>
          <w:snapToGrid/>
          <w:szCs w:val="24"/>
        </w:rPr>
        <w:t>be</w:t>
      </w:r>
      <w:r w:rsidRPr="00C635E6">
        <w:rPr>
          <w:rFonts w:ascii="Arial" w:eastAsia="Arial" w:hAnsi="Arial" w:cs="Arial"/>
          <w:snapToGrid/>
          <w:spacing w:val="-14"/>
          <w:szCs w:val="24"/>
        </w:rPr>
        <w:t xml:space="preserve"> </w:t>
      </w:r>
      <w:r w:rsidRPr="00C635E6">
        <w:rPr>
          <w:rFonts w:ascii="Arial" w:eastAsia="Arial" w:hAnsi="Arial" w:cs="Arial"/>
          <w:snapToGrid/>
          <w:szCs w:val="24"/>
        </w:rPr>
        <w:t>primary</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and</w:t>
      </w:r>
      <w:r w:rsidRPr="00C635E6">
        <w:rPr>
          <w:rFonts w:ascii="Arial" w:eastAsia="Arial" w:hAnsi="Arial" w:cs="Arial"/>
          <w:snapToGrid/>
          <w:spacing w:val="-14"/>
          <w:szCs w:val="24"/>
        </w:rPr>
        <w:t xml:space="preserve"> </w:t>
      </w:r>
      <w:r w:rsidRPr="00C635E6">
        <w:rPr>
          <w:rFonts w:ascii="Arial" w:eastAsia="Arial" w:hAnsi="Arial" w:cs="Arial"/>
          <w:snapToGrid/>
          <w:szCs w:val="24"/>
        </w:rPr>
        <w:t>non-contributory</w:t>
      </w:r>
      <w:r w:rsidRPr="00C635E6">
        <w:rPr>
          <w:rFonts w:ascii="Arial" w:eastAsia="Arial" w:hAnsi="Arial" w:cs="Arial"/>
          <w:snapToGrid/>
          <w:spacing w:val="-13"/>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respect to all other available sources.</w:t>
      </w:r>
    </w:p>
    <w:p w14:paraId="2F618A23" w14:textId="77777777" w:rsidR="00662F33" w:rsidRDefault="00662F33" w:rsidP="00662F33">
      <w:pPr>
        <w:autoSpaceDE w:val="0"/>
        <w:autoSpaceDN w:val="0"/>
        <w:ind w:left="1570"/>
        <w:jc w:val="both"/>
        <w:rPr>
          <w:rFonts w:ascii="Arial" w:eastAsia="Arial" w:hAnsi="Arial" w:cs="Arial"/>
          <w:snapToGrid/>
          <w:szCs w:val="24"/>
        </w:rPr>
      </w:pPr>
    </w:p>
    <w:p w14:paraId="4BFD3CBA" w14:textId="2E4532F3" w:rsidR="00662F33" w:rsidRPr="00C635E6" w:rsidRDefault="00662F33" w:rsidP="00662F33">
      <w:pPr>
        <w:numPr>
          <w:ilvl w:val="0"/>
          <w:numId w:val="25"/>
        </w:numPr>
        <w:tabs>
          <w:tab w:val="left" w:pos="670"/>
        </w:tabs>
        <w:autoSpaceDE w:val="0"/>
        <w:autoSpaceDN w:val="0"/>
        <w:ind w:right="137"/>
        <w:jc w:val="both"/>
        <w:rPr>
          <w:rFonts w:ascii="Arial" w:eastAsia="Arial" w:hAnsi="Arial" w:cs="Arial"/>
          <w:snapToGrid/>
          <w:szCs w:val="24"/>
        </w:rPr>
      </w:pPr>
      <w:r w:rsidRPr="00C635E6">
        <w:rPr>
          <w:rFonts w:ascii="Arial" w:eastAsia="Arial" w:hAnsi="Arial" w:cs="Arial"/>
          <w:b/>
          <w:snapToGrid/>
          <w:szCs w:val="24"/>
          <w:u w:val="thick"/>
        </w:rPr>
        <w:t>NOTICE</w:t>
      </w:r>
      <w:r w:rsidRPr="00C635E6">
        <w:rPr>
          <w:rFonts w:ascii="Arial" w:eastAsia="Arial" w:hAnsi="Arial" w:cs="Arial"/>
          <w:b/>
          <w:snapToGrid/>
          <w:spacing w:val="-1"/>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2"/>
          <w:szCs w:val="24"/>
          <w:u w:val="thick"/>
        </w:rPr>
        <w:t xml:space="preserve"> </w:t>
      </w:r>
      <w:r w:rsidRPr="00C635E6">
        <w:rPr>
          <w:rFonts w:ascii="Arial" w:eastAsia="Arial" w:hAnsi="Arial" w:cs="Arial"/>
          <w:b/>
          <w:snapToGrid/>
          <w:szCs w:val="24"/>
          <w:u w:val="thick"/>
        </w:rPr>
        <w:t>CANCELLATION:</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w:t>
      </w:r>
      <w:r w:rsidRPr="00C635E6">
        <w:rPr>
          <w:rFonts w:ascii="Arial" w:eastAsia="Arial" w:hAnsi="Arial" w:cs="Arial"/>
          <w:snapToGrid/>
          <w:spacing w:val="-2"/>
          <w:szCs w:val="24"/>
        </w:rPr>
        <w:t xml:space="preserve"> </w:t>
      </w:r>
      <w:r w:rsidRPr="00C635E6">
        <w:rPr>
          <w:rFonts w:ascii="Arial" w:eastAsia="Arial" w:hAnsi="Arial" w:cs="Arial"/>
          <w:snapToGrid/>
          <w:szCs w:val="24"/>
        </w:rPr>
        <w:t>shall</w:t>
      </w:r>
      <w:r w:rsidRPr="00C635E6">
        <w:rPr>
          <w:rFonts w:ascii="Arial" w:eastAsia="Arial" w:hAnsi="Arial" w:cs="Arial"/>
          <w:snapToGrid/>
          <w:spacing w:val="-1"/>
          <w:szCs w:val="24"/>
        </w:rPr>
        <w:t xml:space="preserve"> </w:t>
      </w:r>
      <w:r w:rsidRPr="00C635E6">
        <w:rPr>
          <w:rFonts w:ascii="Arial" w:eastAsia="Arial" w:hAnsi="Arial" w:cs="Arial"/>
          <w:snapToGrid/>
          <w:szCs w:val="24"/>
        </w:rPr>
        <w:t>for</w:t>
      </w:r>
      <w:r w:rsidRPr="00C635E6">
        <w:rPr>
          <w:rFonts w:ascii="Arial" w:eastAsia="Arial" w:hAnsi="Arial" w:cs="Arial"/>
          <w:snapToGrid/>
          <w:spacing w:val="-1"/>
          <w:szCs w:val="24"/>
        </w:rPr>
        <w:t xml:space="preserve"> </w:t>
      </w:r>
      <w:r w:rsidRPr="00C635E6">
        <w:rPr>
          <w:rFonts w:ascii="Arial" w:eastAsia="Arial" w:hAnsi="Arial" w:cs="Arial"/>
          <w:snapToGrid/>
          <w:szCs w:val="24"/>
        </w:rPr>
        <w:t>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required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 provisions</w:t>
      </w:r>
      <w:r w:rsidRPr="00C635E6">
        <w:rPr>
          <w:rFonts w:ascii="Arial" w:eastAsia="Arial" w:hAnsi="Arial" w:cs="Arial"/>
          <w:snapToGrid/>
          <w:spacing w:val="16"/>
          <w:szCs w:val="24"/>
        </w:rPr>
        <w:t xml:space="preserve"> </w:t>
      </w:r>
      <w:r w:rsidRPr="00C635E6">
        <w:rPr>
          <w:rFonts w:ascii="Arial" w:eastAsia="Arial" w:hAnsi="Arial" w:cs="Arial"/>
          <w:snapToGrid/>
          <w:szCs w:val="24"/>
        </w:rPr>
        <w:t>of</w:t>
      </w:r>
      <w:r w:rsidRPr="00C635E6">
        <w:rPr>
          <w:rFonts w:ascii="Arial" w:eastAsia="Arial" w:hAnsi="Arial" w:cs="Arial"/>
          <w:snapToGrid/>
          <w:spacing w:val="15"/>
          <w:szCs w:val="24"/>
        </w:rPr>
        <w:t xml:space="preserve"> </w:t>
      </w:r>
      <w:r w:rsidRPr="00C635E6">
        <w:rPr>
          <w:rFonts w:ascii="Arial" w:eastAsia="Arial" w:hAnsi="Arial" w:cs="Arial"/>
          <w:snapToGrid/>
          <w:szCs w:val="24"/>
        </w:rPr>
        <w:t>this</w:t>
      </w:r>
      <w:r w:rsidRPr="00C635E6">
        <w:rPr>
          <w:rFonts w:ascii="Arial" w:eastAsia="Arial" w:hAnsi="Arial" w:cs="Arial"/>
          <w:snapToGrid/>
          <w:spacing w:val="15"/>
          <w:szCs w:val="24"/>
        </w:rPr>
        <w:t xml:space="preserve"> </w:t>
      </w:r>
      <w:r w:rsidRPr="00C635E6">
        <w:rPr>
          <w:rFonts w:ascii="Arial" w:eastAsia="Arial" w:hAnsi="Arial" w:cs="Arial"/>
          <w:snapToGrid/>
          <w:szCs w:val="24"/>
        </w:rPr>
        <w:t>Contract</w:t>
      </w:r>
      <w:r w:rsidRPr="00C635E6">
        <w:rPr>
          <w:rFonts w:ascii="Arial" w:eastAsia="Arial" w:hAnsi="Arial" w:cs="Arial"/>
          <w:snapToGrid/>
          <w:spacing w:val="15"/>
          <w:szCs w:val="24"/>
        </w:rPr>
        <w:t xml:space="preserve"> </w:t>
      </w:r>
      <w:r w:rsidRPr="00C635E6">
        <w:rPr>
          <w:rFonts w:ascii="Arial" w:eastAsia="Arial" w:hAnsi="Arial" w:cs="Arial"/>
          <w:snapToGrid/>
          <w:szCs w:val="24"/>
        </w:rPr>
        <w:t>shall</w:t>
      </w:r>
      <w:r w:rsidRPr="00C635E6">
        <w:rPr>
          <w:rFonts w:ascii="Arial" w:eastAsia="Arial" w:hAnsi="Arial" w:cs="Arial"/>
          <w:snapToGrid/>
          <w:spacing w:val="15"/>
          <w:szCs w:val="24"/>
        </w:rPr>
        <w:t xml:space="preserve"> </w:t>
      </w:r>
      <w:r w:rsidRPr="00C635E6">
        <w:rPr>
          <w:rFonts w:ascii="Arial" w:eastAsia="Arial" w:hAnsi="Arial" w:cs="Arial"/>
          <w:snapToGrid/>
          <w:szCs w:val="24"/>
        </w:rPr>
        <w:t>not</w:t>
      </w:r>
      <w:r w:rsidRPr="00C635E6">
        <w:rPr>
          <w:rFonts w:ascii="Arial" w:eastAsia="Arial" w:hAnsi="Arial" w:cs="Arial"/>
          <w:snapToGrid/>
          <w:spacing w:val="15"/>
          <w:szCs w:val="24"/>
        </w:rPr>
        <w:t xml:space="preserve"> </w:t>
      </w:r>
      <w:r w:rsidRPr="00C635E6">
        <w:rPr>
          <w:rFonts w:ascii="Arial" w:eastAsia="Arial" w:hAnsi="Arial" w:cs="Arial"/>
          <w:snapToGrid/>
          <w:szCs w:val="24"/>
        </w:rPr>
        <w:t>be suspended,</w:t>
      </w:r>
      <w:r w:rsidRPr="00C635E6">
        <w:rPr>
          <w:rFonts w:ascii="Arial" w:eastAsia="Arial" w:hAnsi="Arial" w:cs="Arial"/>
          <w:snapToGrid/>
          <w:spacing w:val="15"/>
          <w:szCs w:val="24"/>
        </w:rPr>
        <w:t xml:space="preserve"> </w:t>
      </w:r>
      <w:r w:rsidRPr="006F0AAC">
        <w:rPr>
          <w:rFonts w:ascii="Arial" w:eastAsia="Arial" w:hAnsi="Arial" w:cs="Arial"/>
          <w:snapToGrid/>
          <w:szCs w:val="24"/>
        </w:rPr>
        <w:t>voided,</w:t>
      </w:r>
      <w:r w:rsidRPr="00C635E6">
        <w:rPr>
          <w:rFonts w:ascii="Arial" w:eastAsia="Arial" w:hAnsi="Arial" w:cs="Arial"/>
          <w:snapToGrid/>
          <w:spacing w:val="15"/>
          <w:szCs w:val="24"/>
        </w:rPr>
        <w:t xml:space="preserve"> </w:t>
      </w:r>
      <w:r w:rsidRPr="00C635E6">
        <w:rPr>
          <w:rFonts w:ascii="Arial" w:eastAsia="Arial" w:hAnsi="Arial" w:cs="Arial"/>
          <w:snapToGrid/>
          <w:szCs w:val="24"/>
        </w:rPr>
        <w:t>or</w:t>
      </w:r>
      <w:r w:rsidRPr="00C635E6">
        <w:rPr>
          <w:rFonts w:ascii="Arial" w:eastAsia="Arial" w:hAnsi="Arial" w:cs="Arial"/>
          <w:snapToGrid/>
          <w:spacing w:val="16"/>
          <w:szCs w:val="24"/>
        </w:rPr>
        <w:t xml:space="preserve"> </w:t>
      </w:r>
      <w:r w:rsidRPr="00C635E6">
        <w:rPr>
          <w:rFonts w:ascii="Arial" w:eastAsia="Arial" w:hAnsi="Arial" w:cs="Arial"/>
          <w:snapToGrid/>
          <w:szCs w:val="24"/>
        </w:rPr>
        <w:t>canceled</w:t>
      </w:r>
      <w:r w:rsidRPr="00C635E6">
        <w:rPr>
          <w:rFonts w:ascii="Arial" w:eastAsia="Arial" w:hAnsi="Arial" w:cs="Arial"/>
          <w:snapToGrid/>
          <w:spacing w:val="15"/>
          <w:szCs w:val="24"/>
        </w:rPr>
        <w:t xml:space="preserve"> </w:t>
      </w:r>
      <w:r w:rsidRPr="00C635E6">
        <w:rPr>
          <w:rFonts w:ascii="Arial" w:eastAsia="Arial" w:hAnsi="Arial" w:cs="Arial"/>
          <w:snapToGrid/>
          <w:szCs w:val="24"/>
        </w:rPr>
        <w:t>except</w:t>
      </w:r>
      <w:r w:rsidRPr="00C635E6">
        <w:rPr>
          <w:rFonts w:ascii="Arial" w:eastAsia="Arial" w:hAnsi="Arial" w:cs="Arial"/>
          <w:snapToGrid/>
          <w:spacing w:val="15"/>
          <w:szCs w:val="24"/>
        </w:rPr>
        <w:t xml:space="preserve"> </w:t>
      </w:r>
      <w:r w:rsidRPr="00C635E6">
        <w:rPr>
          <w:rFonts w:ascii="Arial" w:eastAsia="Arial" w:hAnsi="Arial" w:cs="Arial"/>
          <w:snapToGrid/>
          <w:szCs w:val="24"/>
        </w:rPr>
        <w:t>after</w:t>
      </w:r>
      <w:r w:rsidRPr="00C635E6">
        <w:rPr>
          <w:rFonts w:ascii="Arial" w:eastAsia="Arial" w:hAnsi="Arial" w:cs="Arial"/>
          <w:snapToGrid/>
          <w:spacing w:val="15"/>
          <w:szCs w:val="24"/>
        </w:rPr>
        <w:t xml:space="preserve"> </w:t>
      </w:r>
      <w:r w:rsidRPr="00C635E6">
        <w:rPr>
          <w:rFonts w:ascii="Arial" w:eastAsia="Arial" w:hAnsi="Arial" w:cs="Arial"/>
          <w:snapToGrid/>
          <w:szCs w:val="24"/>
        </w:rPr>
        <w:t>providing</w:t>
      </w:r>
      <w:r w:rsidRPr="00C635E6">
        <w:rPr>
          <w:rFonts w:ascii="Arial" w:eastAsia="Arial" w:hAnsi="Arial" w:cs="Arial"/>
          <w:snapToGrid/>
          <w:spacing w:val="15"/>
          <w:szCs w:val="24"/>
        </w:rPr>
        <w:t xml:space="preserve"> </w:t>
      </w:r>
      <w:r w:rsidRPr="00C635E6">
        <w:rPr>
          <w:rFonts w:ascii="Arial" w:eastAsia="Arial" w:hAnsi="Arial" w:cs="Arial"/>
          <w:snapToGrid/>
          <w:szCs w:val="24"/>
        </w:rPr>
        <w:t>thirty</w:t>
      </w:r>
      <w:r>
        <w:rPr>
          <w:rFonts w:ascii="Arial" w:eastAsia="Arial" w:hAnsi="Arial" w:cs="Arial"/>
          <w:snapToGrid/>
          <w:szCs w:val="24"/>
        </w:rPr>
        <w:t xml:space="preserve"> </w:t>
      </w:r>
      <w:r w:rsidRPr="00C635E6">
        <w:rPr>
          <w:rFonts w:ascii="Arial" w:eastAsia="Arial" w:hAnsi="Arial" w:cs="Arial"/>
          <w:snapToGrid/>
          <w:szCs w:val="24"/>
        </w:rPr>
        <w:t>(30)</w:t>
      </w:r>
      <w:r w:rsidRPr="00C635E6">
        <w:rPr>
          <w:rFonts w:ascii="Arial" w:eastAsia="Arial" w:hAnsi="Arial" w:cs="Arial"/>
          <w:snapToGrid/>
          <w:spacing w:val="-2"/>
          <w:szCs w:val="24"/>
        </w:rPr>
        <w:t xml:space="preserve"> </w:t>
      </w:r>
      <w:r w:rsidRPr="00C635E6">
        <w:rPr>
          <w:rFonts w:ascii="Arial" w:eastAsia="Arial" w:hAnsi="Arial" w:cs="Arial"/>
          <w:snapToGrid/>
          <w:szCs w:val="24"/>
        </w:rPr>
        <w:t>days</w:t>
      </w:r>
      <w:r w:rsidRPr="00C635E6">
        <w:rPr>
          <w:rFonts w:ascii="Arial" w:eastAsia="Arial" w:hAnsi="Arial" w:cs="Arial"/>
          <w:snapToGrid/>
          <w:spacing w:val="-3"/>
          <w:szCs w:val="24"/>
        </w:rPr>
        <w:t xml:space="preserve"> </w:t>
      </w:r>
      <w:r w:rsidRPr="00C635E6">
        <w:rPr>
          <w:rFonts w:ascii="Arial" w:eastAsia="Arial" w:hAnsi="Arial" w:cs="Arial"/>
          <w:snapToGrid/>
          <w:szCs w:val="24"/>
        </w:rPr>
        <w:t>prior</w:t>
      </w:r>
      <w:r w:rsidRPr="00C635E6">
        <w:rPr>
          <w:rFonts w:ascii="Arial" w:eastAsia="Arial" w:hAnsi="Arial" w:cs="Arial"/>
          <w:snapToGrid/>
          <w:spacing w:val="-3"/>
          <w:szCs w:val="24"/>
        </w:rPr>
        <w:t xml:space="preserve"> </w:t>
      </w:r>
      <w:r w:rsidRPr="00C635E6">
        <w:rPr>
          <w:rFonts w:ascii="Arial" w:eastAsia="Arial" w:hAnsi="Arial" w:cs="Arial"/>
          <w:snapToGrid/>
          <w:szCs w:val="24"/>
        </w:rPr>
        <w:t>written</w:t>
      </w:r>
      <w:r w:rsidRPr="00C635E6">
        <w:rPr>
          <w:rFonts w:ascii="Arial" w:eastAsia="Arial" w:hAnsi="Arial" w:cs="Arial"/>
          <w:snapToGrid/>
          <w:spacing w:val="-3"/>
          <w:szCs w:val="24"/>
        </w:rPr>
        <w:t xml:space="preserve"> </w:t>
      </w:r>
      <w:r w:rsidRPr="00C635E6">
        <w:rPr>
          <w:rFonts w:ascii="Arial" w:eastAsia="Arial" w:hAnsi="Arial" w:cs="Arial"/>
          <w:snapToGrid/>
          <w:szCs w:val="24"/>
        </w:rPr>
        <w:t>notice</w:t>
      </w:r>
      <w:r w:rsidRPr="00C635E6">
        <w:rPr>
          <w:rFonts w:ascii="Arial" w:eastAsia="Arial" w:hAnsi="Arial" w:cs="Arial"/>
          <w:snapToGrid/>
          <w:spacing w:val="-3"/>
          <w:szCs w:val="24"/>
        </w:rPr>
        <w:t xml:space="preserve"> </w:t>
      </w:r>
      <w:r w:rsidRPr="00C635E6">
        <w:rPr>
          <w:rFonts w:ascii="Arial" w:eastAsia="Arial" w:hAnsi="Arial" w:cs="Arial"/>
          <w:snapToGrid/>
          <w:szCs w:val="24"/>
        </w:rPr>
        <w:t>been</w:t>
      </w:r>
      <w:r w:rsidRPr="00C635E6">
        <w:rPr>
          <w:rFonts w:ascii="Arial" w:eastAsia="Arial" w:hAnsi="Arial" w:cs="Arial"/>
          <w:snapToGrid/>
          <w:spacing w:val="-3"/>
          <w:szCs w:val="24"/>
        </w:rPr>
        <w:t xml:space="preserve"> </w:t>
      </w:r>
      <w:r w:rsidRPr="00C635E6">
        <w:rPr>
          <w:rFonts w:ascii="Arial" w:eastAsia="Arial" w:hAnsi="Arial" w:cs="Arial"/>
          <w:snapToGrid/>
          <w:szCs w:val="24"/>
        </w:rPr>
        <w:t>given</w:t>
      </w:r>
      <w:r w:rsidRPr="00C635E6">
        <w:rPr>
          <w:rFonts w:ascii="Arial" w:eastAsia="Arial" w:hAnsi="Arial" w:cs="Arial"/>
          <w:snapToGrid/>
          <w:spacing w:val="-4"/>
          <w:szCs w:val="24"/>
        </w:rPr>
        <w:t xml:space="preserve"> </w:t>
      </w:r>
      <w:r w:rsidRPr="00C635E6">
        <w:rPr>
          <w:rFonts w:ascii="Arial" w:eastAsia="Arial" w:hAnsi="Arial" w:cs="Arial"/>
          <w:snapToGrid/>
          <w:szCs w:val="24"/>
        </w:rPr>
        <w:t>to</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except</w:t>
      </w:r>
      <w:r w:rsidRPr="00C635E6">
        <w:rPr>
          <w:rFonts w:ascii="Arial" w:eastAsia="Arial" w:hAnsi="Arial" w:cs="Arial"/>
          <w:snapToGrid/>
          <w:spacing w:val="-4"/>
          <w:szCs w:val="24"/>
        </w:rPr>
        <w:t xml:space="preserve"> </w:t>
      </w:r>
      <w:r w:rsidRPr="00C635E6">
        <w:rPr>
          <w:rFonts w:ascii="Arial" w:eastAsia="Arial" w:hAnsi="Arial" w:cs="Arial"/>
          <w:snapToGrid/>
          <w:szCs w:val="24"/>
        </w:rPr>
        <w:t>when</w:t>
      </w:r>
      <w:r w:rsidRPr="00C635E6">
        <w:rPr>
          <w:rFonts w:ascii="Arial" w:eastAsia="Arial" w:hAnsi="Arial" w:cs="Arial"/>
          <w:snapToGrid/>
          <w:spacing w:val="-4"/>
          <w:szCs w:val="24"/>
        </w:rPr>
        <w:t xml:space="preserve"> </w:t>
      </w:r>
      <w:r w:rsidRPr="00C635E6">
        <w:rPr>
          <w:rFonts w:ascii="Arial" w:eastAsia="Arial" w:hAnsi="Arial" w:cs="Arial"/>
          <w:snapToGrid/>
          <w:szCs w:val="24"/>
        </w:rPr>
        <w:t>cancellation</w:t>
      </w:r>
      <w:r w:rsidRPr="00C635E6">
        <w:rPr>
          <w:rFonts w:ascii="Arial" w:eastAsia="Arial" w:hAnsi="Arial" w:cs="Arial"/>
          <w:snapToGrid/>
          <w:spacing w:val="-3"/>
          <w:szCs w:val="24"/>
        </w:rPr>
        <w:t xml:space="preserve"> </w:t>
      </w:r>
      <w:r w:rsidRPr="00C635E6">
        <w:rPr>
          <w:rFonts w:ascii="Arial" w:eastAsia="Arial" w:hAnsi="Arial" w:cs="Arial"/>
          <w:snapToGrid/>
          <w:szCs w:val="24"/>
        </w:rPr>
        <w:t>is</w:t>
      </w:r>
      <w:r w:rsidRPr="00C635E6">
        <w:rPr>
          <w:rFonts w:ascii="Arial" w:eastAsia="Arial" w:hAnsi="Arial" w:cs="Arial"/>
          <w:snapToGrid/>
          <w:spacing w:val="-2"/>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non-payment</w:t>
      </w:r>
      <w:r w:rsidRPr="00C635E6">
        <w:rPr>
          <w:rFonts w:ascii="Arial" w:eastAsia="Arial" w:hAnsi="Arial" w:cs="Arial"/>
          <w:snapToGrid/>
          <w:spacing w:val="-3"/>
          <w:szCs w:val="24"/>
        </w:rPr>
        <w:t xml:space="preserve"> </w:t>
      </w:r>
      <w:r w:rsidRPr="00C635E6">
        <w:rPr>
          <w:rFonts w:ascii="Arial" w:eastAsia="Arial" w:hAnsi="Arial" w:cs="Arial"/>
          <w:snapToGrid/>
          <w:szCs w:val="24"/>
        </w:rPr>
        <w:t>of premium,</w:t>
      </w:r>
      <w:r w:rsidRPr="00C635E6">
        <w:rPr>
          <w:rFonts w:ascii="Arial" w:eastAsia="Arial" w:hAnsi="Arial" w:cs="Arial"/>
          <w:snapToGrid/>
          <w:spacing w:val="-4"/>
          <w:szCs w:val="24"/>
        </w:rPr>
        <w:t xml:space="preserve"> </w:t>
      </w:r>
      <w:r w:rsidRPr="00C635E6">
        <w:rPr>
          <w:rFonts w:ascii="Arial" w:eastAsia="Arial" w:hAnsi="Arial" w:cs="Arial"/>
          <w:snapToGrid/>
          <w:szCs w:val="24"/>
        </w:rPr>
        <w:t>then</w:t>
      </w:r>
      <w:r w:rsidRPr="00C635E6">
        <w:rPr>
          <w:rFonts w:ascii="Arial" w:eastAsia="Arial" w:hAnsi="Arial" w:cs="Arial"/>
          <w:snapToGrid/>
          <w:spacing w:val="-5"/>
          <w:szCs w:val="24"/>
        </w:rPr>
        <w:t xml:space="preserve"> </w:t>
      </w:r>
      <w:r w:rsidRPr="00C635E6">
        <w:rPr>
          <w:rFonts w:ascii="Arial" w:eastAsia="Arial" w:hAnsi="Arial" w:cs="Arial"/>
          <w:snapToGrid/>
          <w:szCs w:val="24"/>
        </w:rPr>
        <w:t>ten</w:t>
      </w:r>
      <w:r w:rsidRPr="00C635E6">
        <w:rPr>
          <w:rFonts w:ascii="Arial" w:eastAsia="Arial" w:hAnsi="Arial" w:cs="Arial"/>
          <w:snapToGrid/>
          <w:spacing w:val="-4"/>
          <w:szCs w:val="24"/>
        </w:rPr>
        <w:t xml:space="preserve"> </w:t>
      </w:r>
      <w:r w:rsidRPr="00C635E6">
        <w:rPr>
          <w:rFonts w:ascii="Arial" w:eastAsia="Arial" w:hAnsi="Arial" w:cs="Arial"/>
          <w:snapToGrid/>
          <w:szCs w:val="24"/>
        </w:rPr>
        <w:t>(10)</w:t>
      </w:r>
      <w:r w:rsidRPr="00C635E6">
        <w:rPr>
          <w:rFonts w:ascii="Arial" w:eastAsia="Arial" w:hAnsi="Arial" w:cs="Arial"/>
          <w:snapToGrid/>
          <w:spacing w:val="-5"/>
          <w:szCs w:val="24"/>
        </w:rPr>
        <w:t xml:space="preserve"> </w:t>
      </w:r>
      <w:r w:rsidRPr="00C635E6">
        <w:rPr>
          <w:rFonts w:ascii="Arial" w:eastAsia="Arial" w:hAnsi="Arial" w:cs="Arial"/>
          <w:snapToGrid/>
          <w:szCs w:val="24"/>
        </w:rPr>
        <w:t>days</w:t>
      </w:r>
      <w:r w:rsidRPr="00C635E6">
        <w:rPr>
          <w:rFonts w:ascii="Arial" w:eastAsia="Arial" w:hAnsi="Arial" w:cs="Arial"/>
          <w:snapToGrid/>
          <w:spacing w:val="-4"/>
          <w:szCs w:val="24"/>
        </w:rPr>
        <w:t xml:space="preserve"> </w:t>
      </w:r>
      <w:r w:rsidRPr="00C635E6">
        <w:rPr>
          <w:rFonts w:ascii="Arial" w:eastAsia="Arial" w:hAnsi="Arial" w:cs="Arial"/>
          <w:snapToGrid/>
          <w:szCs w:val="24"/>
        </w:rPr>
        <w:t>prior</w:t>
      </w:r>
      <w:r w:rsidRPr="00C635E6">
        <w:rPr>
          <w:rFonts w:ascii="Arial" w:eastAsia="Arial" w:hAnsi="Arial" w:cs="Arial"/>
          <w:snapToGrid/>
          <w:spacing w:val="-5"/>
          <w:szCs w:val="24"/>
        </w:rPr>
        <w:t xml:space="preserve"> </w:t>
      </w:r>
      <w:r w:rsidRPr="00C635E6">
        <w:rPr>
          <w:rFonts w:ascii="Arial" w:eastAsia="Arial" w:hAnsi="Arial" w:cs="Arial"/>
          <w:snapToGrid/>
          <w:szCs w:val="24"/>
        </w:rPr>
        <w:t>notice</w:t>
      </w:r>
      <w:r w:rsidRPr="00C635E6">
        <w:rPr>
          <w:rFonts w:ascii="Arial" w:eastAsia="Arial" w:hAnsi="Arial" w:cs="Arial"/>
          <w:snapToGrid/>
          <w:spacing w:val="-4"/>
          <w:szCs w:val="24"/>
        </w:rPr>
        <w:t xml:space="preserve"> </w:t>
      </w:r>
      <w:r w:rsidRPr="00C635E6">
        <w:rPr>
          <w:rFonts w:ascii="Arial" w:eastAsia="Arial" w:hAnsi="Arial" w:cs="Arial"/>
          <w:snapToGrid/>
          <w:szCs w:val="24"/>
        </w:rPr>
        <w:t>may</w:t>
      </w:r>
      <w:r w:rsidRPr="00C635E6">
        <w:rPr>
          <w:rFonts w:ascii="Arial" w:eastAsia="Arial" w:hAnsi="Arial" w:cs="Arial"/>
          <w:snapToGrid/>
          <w:spacing w:val="-5"/>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given.</w:t>
      </w:r>
      <w:r w:rsidRPr="00C635E6">
        <w:rPr>
          <w:rFonts w:ascii="Arial" w:eastAsia="Arial" w:hAnsi="Arial" w:cs="Arial"/>
          <w:snapToGrid/>
          <w:spacing w:val="40"/>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notice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5"/>
          <w:szCs w:val="24"/>
        </w:rPr>
        <w:t xml:space="preserve"> </w:t>
      </w:r>
      <w:r w:rsidRPr="00C635E6">
        <w:rPr>
          <w:rFonts w:ascii="Arial" w:eastAsia="Arial" w:hAnsi="Arial" w:cs="Arial"/>
          <w:snapToGrid/>
          <w:szCs w:val="24"/>
        </w:rPr>
        <w:t>sent</w:t>
      </w:r>
      <w:r w:rsidRPr="00C635E6">
        <w:rPr>
          <w:rFonts w:ascii="Arial" w:eastAsia="Arial" w:hAnsi="Arial" w:cs="Arial"/>
          <w:snapToGrid/>
          <w:spacing w:val="-4"/>
          <w:szCs w:val="24"/>
        </w:rPr>
        <w:t xml:space="preserve"> </w:t>
      </w:r>
      <w:r w:rsidRPr="00C635E6">
        <w:rPr>
          <w:rFonts w:ascii="Arial" w:eastAsia="Arial" w:hAnsi="Arial" w:cs="Arial"/>
          <w:snapToGrid/>
          <w:szCs w:val="24"/>
        </w:rPr>
        <w:t>directly</w:t>
      </w:r>
      <w:r w:rsidRPr="00C635E6">
        <w:rPr>
          <w:rFonts w:ascii="Arial" w:eastAsia="Arial" w:hAnsi="Arial" w:cs="Arial"/>
          <w:snapToGrid/>
          <w:spacing w:val="-5"/>
          <w:szCs w:val="24"/>
        </w:rPr>
        <w:t xml:space="preserve"> </w:t>
      </w:r>
      <w:r w:rsidRPr="00C635E6">
        <w:rPr>
          <w:rFonts w:ascii="Arial" w:eastAsia="Arial" w:hAnsi="Arial" w:cs="Arial"/>
          <w:snapToGrid/>
          <w:szCs w:val="24"/>
        </w:rPr>
        <w:t>to</w:t>
      </w:r>
      <w:r w:rsidRPr="00C635E6">
        <w:rPr>
          <w:rFonts w:ascii="Arial" w:eastAsia="Arial" w:hAnsi="Arial" w:cs="Arial"/>
          <w:snapToGrid/>
          <w:spacing w:val="-4"/>
          <w:szCs w:val="24"/>
        </w:rPr>
        <w:t xml:space="preserve"> </w:t>
      </w:r>
      <w:r w:rsidRPr="009572F5">
        <w:rPr>
          <w:rFonts w:ascii="Arial" w:eastAsia="Arial" w:hAnsi="Arial" w:cs="Arial"/>
          <w:b/>
          <w:snapToGrid/>
          <w:szCs w:val="24"/>
        </w:rPr>
        <w:t>Robert Reese, Colorado River Commission of Nevada, 555 E. Washington Avenue, Suite 3100, Las Vegas, Nevada 89101-1065</w:t>
      </w:r>
      <w:r w:rsidRPr="00C635E6">
        <w:rPr>
          <w:rFonts w:ascii="Arial" w:eastAsia="Arial" w:hAnsi="Arial" w:cs="Arial"/>
          <w:snapToGrid/>
          <w:szCs w:val="24"/>
        </w:rPr>
        <w:t>.</w:t>
      </w:r>
      <w:r w:rsidRPr="00C635E6">
        <w:rPr>
          <w:rFonts w:ascii="Arial" w:eastAsia="Arial" w:hAnsi="Arial" w:cs="Arial"/>
          <w:snapToGrid/>
          <w:spacing w:val="40"/>
          <w:szCs w:val="24"/>
        </w:rPr>
        <w:t xml:space="preserve"> </w:t>
      </w:r>
      <w:r w:rsidRPr="00C635E6">
        <w:rPr>
          <w:rFonts w:ascii="Arial" w:eastAsia="Arial" w:hAnsi="Arial" w:cs="Arial"/>
          <w:snapToGrid/>
          <w:szCs w:val="24"/>
        </w:rPr>
        <w:t>Should contractor fail to provide State timely notice, contractor will be considered in breach and subject to cure provisions set forth within this contract.</w:t>
      </w:r>
    </w:p>
    <w:p w14:paraId="4D0F8782" w14:textId="77777777" w:rsidR="00662F33" w:rsidRDefault="00662F33" w:rsidP="00662F33">
      <w:pPr>
        <w:autoSpaceDE w:val="0"/>
        <w:autoSpaceDN w:val="0"/>
        <w:ind w:left="1570"/>
        <w:jc w:val="both"/>
        <w:rPr>
          <w:rFonts w:ascii="Arial" w:eastAsia="Arial" w:hAnsi="Arial" w:cs="Arial"/>
          <w:snapToGrid/>
          <w:szCs w:val="24"/>
        </w:rPr>
      </w:pPr>
    </w:p>
    <w:p w14:paraId="42DC9628" w14:textId="77777777" w:rsidR="006349BB" w:rsidRDefault="006349BB" w:rsidP="00662F33">
      <w:pPr>
        <w:autoSpaceDE w:val="0"/>
        <w:autoSpaceDN w:val="0"/>
        <w:ind w:left="1570"/>
        <w:jc w:val="both"/>
        <w:rPr>
          <w:rFonts w:ascii="Arial" w:eastAsia="Arial" w:hAnsi="Arial" w:cs="Arial"/>
          <w:snapToGrid/>
          <w:szCs w:val="24"/>
        </w:rPr>
      </w:pPr>
    </w:p>
    <w:p w14:paraId="153CBFD6" w14:textId="77777777" w:rsidR="006349BB" w:rsidRDefault="006349BB" w:rsidP="00662F33">
      <w:pPr>
        <w:autoSpaceDE w:val="0"/>
        <w:autoSpaceDN w:val="0"/>
        <w:ind w:left="1570"/>
        <w:jc w:val="both"/>
        <w:rPr>
          <w:rFonts w:ascii="Arial" w:eastAsia="Arial" w:hAnsi="Arial" w:cs="Arial"/>
          <w:snapToGrid/>
          <w:szCs w:val="24"/>
        </w:rPr>
      </w:pPr>
    </w:p>
    <w:p w14:paraId="1D1E5651" w14:textId="77777777" w:rsidR="006349BB" w:rsidRPr="00C635E6" w:rsidRDefault="006349BB" w:rsidP="00662F33">
      <w:pPr>
        <w:autoSpaceDE w:val="0"/>
        <w:autoSpaceDN w:val="0"/>
        <w:ind w:left="1570"/>
        <w:jc w:val="both"/>
        <w:rPr>
          <w:rFonts w:ascii="Arial" w:eastAsia="Arial" w:hAnsi="Arial" w:cs="Arial"/>
          <w:snapToGrid/>
          <w:szCs w:val="24"/>
        </w:rPr>
      </w:pPr>
    </w:p>
    <w:p w14:paraId="67CE5B31" w14:textId="77777777" w:rsidR="00662F33" w:rsidRPr="00C635E6" w:rsidRDefault="00662F33" w:rsidP="00662F33">
      <w:pPr>
        <w:numPr>
          <w:ilvl w:val="0"/>
          <w:numId w:val="25"/>
        </w:numPr>
        <w:tabs>
          <w:tab w:val="left" w:pos="670"/>
        </w:tabs>
        <w:autoSpaceDE w:val="0"/>
        <w:autoSpaceDN w:val="0"/>
        <w:ind w:left="669" w:right="136"/>
        <w:jc w:val="both"/>
        <w:rPr>
          <w:rFonts w:ascii="Arial" w:eastAsia="Arial" w:hAnsi="Arial" w:cs="Arial"/>
          <w:snapToGrid/>
          <w:szCs w:val="24"/>
        </w:rPr>
      </w:pPr>
      <w:r w:rsidRPr="00C635E6">
        <w:rPr>
          <w:rFonts w:ascii="Arial" w:eastAsia="Arial" w:hAnsi="Arial" w:cs="Arial"/>
          <w:b/>
          <w:snapToGrid/>
          <w:szCs w:val="24"/>
          <w:u w:val="thick"/>
        </w:rPr>
        <w:lastRenderedPageBreak/>
        <w:t>ACCEPTABILITY</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INSURERS:</w:t>
      </w:r>
      <w:r w:rsidRPr="00C635E6">
        <w:rPr>
          <w:rFonts w:ascii="Arial" w:eastAsia="Arial" w:hAnsi="Arial" w:cs="Arial"/>
          <w:b/>
          <w:snapToGrid/>
          <w:spacing w:val="3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2"/>
          <w:szCs w:val="24"/>
        </w:rPr>
        <w:t xml:space="preserve"> </w:t>
      </w:r>
      <w:r w:rsidRPr="00C635E6">
        <w:rPr>
          <w:rFonts w:ascii="Arial" w:eastAsia="Arial" w:hAnsi="Arial" w:cs="Arial"/>
          <w:snapToGrid/>
          <w:szCs w:val="24"/>
        </w:rPr>
        <w:t>is</w:t>
      </w:r>
      <w:r w:rsidRPr="00C635E6">
        <w:rPr>
          <w:rFonts w:ascii="Arial" w:eastAsia="Arial" w:hAnsi="Arial" w:cs="Arial"/>
          <w:snapToGrid/>
          <w:spacing w:val="-12"/>
          <w:szCs w:val="24"/>
        </w:rPr>
        <w:t xml:space="preserve"> </w:t>
      </w:r>
      <w:r w:rsidRPr="00C635E6">
        <w:rPr>
          <w:rFonts w:ascii="Arial" w:eastAsia="Arial" w:hAnsi="Arial" w:cs="Arial"/>
          <w:snapToGrid/>
          <w:szCs w:val="24"/>
        </w:rPr>
        <w:t>to</w:t>
      </w:r>
      <w:r w:rsidRPr="00C635E6">
        <w:rPr>
          <w:rFonts w:ascii="Arial" w:eastAsia="Arial" w:hAnsi="Arial" w:cs="Arial"/>
          <w:snapToGrid/>
          <w:spacing w:val="-12"/>
          <w:szCs w:val="24"/>
        </w:rPr>
        <w:t xml:space="preserve"> </w:t>
      </w:r>
      <w:r w:rsidRPr="00C635E6">
        <w:rPr>
          <w:rFonts w:ascii="Arial" w:eastAsia="Arial" w:hAnsi="Arial" w:cs="Arial"/>
          <w:snapToGrid/>
          <w:szCs w:val="24"/>
        </w:rPr>
        <w:t>be</w:t>
      </w:r>
      <w:r w:rsidRPr="00C635E6">
        <w:rPr>
          <w:rFonts w:ascii="Arial" w:eastAsia="Arial" w:hAnsi="Arial" w:cs="Arial"/>
          <w:snapToGrid/>
          <w:spacing w:val="-12"/>
          <w:szCs w:val="24"/>
        </w:rPr>
        <w:t xml:space="preserve"> </w:t>
      </w:r>
      <w:r w:rsidRPr="00C635E6">
        <w:rPr>
          <w:rFonts w:ascii="Arial" w:eastAsia="Arial" w:hAnsi="Arial" w:cs="Arial"/>
          <w:snapToGrid/>
          <w:szCs w:val="24"/>
        </w:rPr>
        <w:t>placed</w:t>
      </w:r>
      <w:r w:rsidRPr="00C635E6">
        <w:rPr>
          <w:rFonts w:ascii="Arial" w:eastAsia="Arial" w:hAnsi="Arial" w:cs="Arial"/>
          <w:snapToGrid/>
          <w:spacing w:val="-12"/>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insurers</w:t>
      </w:r>
      <w:r w:rsidRPr="00C635E6">
        <w:rPr>
          <w:rFonts w:ascii="Arial" w:eastAsia="Arial" w:hAnsi="Arial" w:cs="Arial"/>
          <w:snapToGrid/>
          <w:spacing w:val="-12"/>
          <w:szCs w:val="24"/>
        </w:rPr>
        <w:t xml:space="preserve"> </w:t>
      </w:r>
      <w:r w:rsidRPr="00C635E6">
        <w:rPr>
          <w:rFonts w:ascii="Arial" w:eastAsia="Arial" w:hAnsi="Arial" w:cs="Arial"/>
          <w:snapToGrid/>
          <w:szCs w:val="24"/>
        </w:rPr>
        <w:t>duly</w:t>
      </w:r>
      <w:r w:rsidRPr="00C635E6">
        <w:rPr>
          <w:rFonts w:ascii="Arial" w:eastAsia="Arial" w:hAnsi="Arial" w:cs="Arial"/>
          <w:snapToGrid/>
          <w:spacing w:val="-12"/>
          <w:szCs w:val="24"/>
        </w:rPr>
        <w:t xml:space="preserve"> </w:t>
      </w:r>
      <w:r w:rsidRPr="00C635E6">
        <w:rPr>
          <w:rFonts w:ascii="Arial" w:eastAsia="Arial" w:hAnsi="Arial" w:cs="Arial"/>
          <w:snapToGrid/>
          <w:szCs w:val="24"/>
        </w:rPr>
        <w:t>licensed</w:t>
      </w:r>
      <w:r w:rsidRPr="00C635E6">
        <w:rPr>
          <w:rFonts w:ascii="Arial" w:eastAsia="Arial" w:hAnsi="Arial" w:cs="Arial"/>
          <w:snapToGrid/>
          <w:spacing w:val="-12"/>
          <w:szCs w:val="24"/>
        </w:rPr>
        <w:t xml:space="preserve"> </w:t>
      </w:r>
      <w:r w:rsidRPr="00C635E6">
        <w:rPr>
          <w:rFonts w:ascii="Arial" w:eastAsia="Arial" w:hAnsi="Arial" w:cs="Arial"/>
          <w:snapToGrid/>
          <w:szCs w:val="24"/>
        </w:rPr>
        <w:t>or</w:t>
      </w:r>
      <w:r w:rsidRPr="00C635E6">
        <w:rPr>
          <w:rFonts w:ascii="Arial" w:eastAsia="Arial" w:hAnsi="Arial" w:cs="Arial"/>
          <w:snapToGrid/>
          <w:spacing w:val="-12"/>
          <w:szCs w:val="24"/>
        </w:rPr>
        <w:t xml:space="preserve"> </w:t>
      </w:r>
      <w:r w:rsidRPr="00C635E6">
        <w:rPr>
          <w:rFonts w:ascii="Arial" w:eastAsia="Arial" w:hAnsi="Arial" w:cs="Arial"/>
          <w:snapToGrid/>
          <w:szCs w:val="24"/>
        </w:rPr>
        <w:t>authorized to</w:t>
      </w:r>
      <w:r w:rsidRPr="00C635E6">
        <w:rPr>
          <w:rFonts w:ascii="Arial" w:eastAsia="Arial" w:hAnsi="Arial" w:cs="Arial"/>
          <w:snapToGrid/>
          <w:spacing w:val="-3"/>
          <w:szCs w:val="24"/>
        </w:rPr>
        <w:t xml:space="preserve"> </w:t>
      </w:r>
      <w:r w:rsidRPr="00C635E6">
        <w:rPr>
          <w:rFonts w:ascii="Arial" w:eastAsia="Arial" w:hAnsi="Arial" w:cs="Arial"/>
          <w:snapToGrid/>
          <w:szCs w:val="24"/>
        </w:rPr>
        <w:t>do</w:t>
      </w:r>
      <w:r w:rsidRPr="00C635E6">
        <w:rPr>
          <w:rFonts w:ascii="Arial" w:eastAsia="Arial" w:hAnsi="Arial" w:cs="Arial"/>
          <w:snapToGrid/>
          <w:spacing w:val="-3"/>
          <w:szCs w:val="24"/>
        </w:rPr>
        <w:t xml:space="preserve"> </w:t>
      </w:r>
      <w:r w:rsidRPr="00C635E6">
        <w:rPr>
          <w:rFonts w:ascii="Arial" w:eastAsia="Arial" w:hAnsi="Arial" w:cs="Arial"/>
          <w:snapToGrid/>
          <w:szCs w:val="24"/>
        </w:rPr>
        <w:t>business</w:t>
      </w:r>
      <w:r w:rsidRPr="00C635E6">
        <w:rPr>
          <w:rFonts w:ascii="Arial" w:eastAsia="Arial" w:hAnsi="Arial" w:cs="Arial"/>
          <w:snapToGrid/>
          <w:spacing w:val="-3"/>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2"/>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Nevada</w:t>
      </w:r>
      <w:r w:rsidRPr="00C635E6">
        <w:rPr>
          <w:rFonts w:ascii="Arial" w:eastAsia="Arial" w:hAnsi="Arial" w:cs="Arial"/>
          <w:snapToGrid/>
          <w:spacing w:val="-3"/>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with</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3"/>
          <w:szCs w:val="24"/>
        </w:rPr>
        <w:t xml:space="preserve"> </w:t>
      </w:r>
      <w:r w:rsidRPr="00C635E6">
        <w:rPr>
          <w:rFonts w:ascii="Arial" w:eastAsia="Arial" w:hAnsi="Arial" w:cs="Arial"/>
          <w:snapToGrid/>
          <w:szCs w:val="24"/>
        </w:rPr>
        <w:t>“A.M.</w:t>
      </w:r>
      <w:r w:rsidRPr="00C635E6">
        <w:rPr>
          <w:rFonts w:ascii="Arial" w:eastAsia="Arial" w:hAnsi="Arial" w:cs="Arial"/>
          <w:snapToGrid/>
          <w:spacing w:val="-3"/>
          <w:szCs w:val="24"/>
        </w:rPr>
        <w:t xml:space="preserve"> </w:t>
      </w:r>
      <w:r w:rsidRPr="00C635E6">
        <w:rPr>
          <w:rFonts w:ascii="Arial" w:eastAsia="Arial" w:hAnsi="Arial" w:cs="Arial"/>
          <w:snapToGrid/>
          <w:szCs w:val="24"/>
        </w:rPr>
        <w:t>Best”</w:t>
      </w:r>
      <w:r w:rsidRPr="00C635E6">
        <w:rPr>
          <w:rFonts w:ascii="Arial" w:eastAsia="Arial" w:hAnsi="Arial" w:cs="Arial"/>
          <w:snapToGrid/>
          <w:spacing w:val="-3"/>
          <w:szCs w:val="24"/>
        </w:rPr>
        <w:t xml:space="preserve"> </w:t>
      </w:r>
      <w:r w:rsidRPr="00C635E6">
        <w:rPr>
          <w:rFonts w:ascii="Arial" w:eastAsia="Arial" w:hAnsi="Arial" w:cs="Arial"/>
          <w:snapToGrid/>
          <w:szCs w:val="24"/>
        </w:rPr>
        <w:t>rating</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not</w:t>
      </w:r>
      <w:r w:rsidRPr="00C635E6">
        <w:rPr>
          <w:rFonts w:ascii="Arial" w:eastAsia="Arial" w:hAnsi="Arial" w:cs="Arial"/>
          <w:snapToGrid/>
          <w:spacing w:val="-3"/>
          <w:szCs w:val="24"/>
        </w:rPr>
        <w:t xml:space="preserve"> </w:t>
      </w:r>
      <w:r w:rsidRPr="00C635E6">
        <w:rPr>
          <w:rFonts w:ascii="Arial" w:eastAsia="Arial" w:hAnsi="Arial" w:cs="Arial"/>
          <w:snapToGrid/>
          <w:szCs w:val="24"/>
        </w:rPr>
        <w:t>less</w:t>
      </w:r>
      <w:r w:rsidRPr="00C635E6">
        <w:rPr>
          <w:rFonts w:ascii="Arial" w:eastAsia="Arial" w:hAnsi="Arial" w:cs="Arial"/>
          <w:snapToGrid/>
          <w:spacing w:val="-3"/>
          <w:szCs w:val="24"/>
        </w:rPr>
        <w:t xml:space="preserve"> </w:t>
      </w:r>
      <w:r w:rsidRPr="00C635E6">
        <w:rPr>
          <w:rFonts w:ascii="Arial" w:eastAsia="Arial" w:hAnsi="Arial" w:cs="Arial"/>
          <w:snapToGrid/>
          <w:szCs w:val="24"/>
        </w:rPr>
        <w:t>than</w:t>
      </w:r>
      <w:r w:rsidRPr="00C635E6">
        <w:rPr>
          <w:rFonts w:ascii="Arial" w:eastAsia="Arial" w:hAnsi="Arial" w:cs="Arial"/>
          <w:snapToGrid/>
          <w:spacing w:val="-3"/>
          <w:szCs w:val="24"/>
        </w:rPr>
        <w:t xml:space="preserve"> </w:t>
      </w:r>
      <w:r w:rsidRPr="00C635E6">
        <w:rPr>
          <w:rFonts w:ascii="Arial" w:eastAsia="Arial" w:hAnsi="Arial" w:cs="Arial"/>
          <w:snapToGrid/>
          <w:szCs w:val="24"/>
        </w:rPr>
        <w:t>A-VII.</w:t>
      </w:r>
      <w:r w:rsidRPr="00C635E6">
        <w:rPr>
          <w:rFonts w:ascii="Arial" w:eastAsia="Arial" w:hAnsi="Arial" w:cs="Arial"/>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 in no way warrants that the above-required minimum insurer rating is sufficient to protect the Contractor from potential insurer insolvency.</w:t>
      </w:r>
    </w:p>
    <w:p w14:paraId="728D6640" w14:textId="77777777" w:rsidR="00662F33" w:rsidRPr="00C635E6" w:rsidRDefault="00662F33" w:rsidP="00662F33">
      <w:pPr>
        <w:autoSpaceDE w:val="0"/>
        <w:autoSpaceDN w:val="0"/>
        <w:spacing w:before="11"/>
        <w:ind w:left="1570"/>
        <w:jc w:val="both"/>
        <w:rPr>
          <w:rFonts w:ascii="Arial" w:eastAsia="Arial" w:hAnsi="Arial" w:cs="Arial"/>
          <w:snapToGrid/>
          <w:szCs w:val="24"/>
        </w:rPr>
      </w:pPr>
    </w:p>
    <w:p w14:paraId="3598A454" w14:textId="77777777" w:rsidR="00662F33" w:rsidRPr="00C635E6" w:rsidRDefault="00662F33" w:rsidP="00662F33">
      <w:pPr>
        <w:numPr>
          <w:ilvl w:val="0"/>
          <w:numId w:val="25"/>
        </w:numPr>
        <w:tabs>
          <w:tab w:val="left" w:pos="671"/>
        </w:tabs>
        <w:autoSpaceDE w:val="0"/>
        <w:autoSpaceDN w:val="0"/>
        <w:ind w:right="137" w:hanging="541"/>
        <w:jc w:val="both"/>
        <w:rPr>
          <w:rFonts w:ascii="Arial" w:eastAsia="Arial" w:hAnsi="Arial" w:cs="Arial"/>
          <w:i/>
          <w:snapToGrid/>
          <w:szCs w:val="24"/>
        </w:rPr>
      </w:pPr>
      <w:r w:rsidRPr="00C635E6">
        <w:rPr>
          <w:rFonts w:ascii="Arial" w:eastAsia="Arial" w:hAnsi="Arial" w:cs="Arial"/>
          <w:b/>
          <w:snapToGrid/>
          <w:szCs w:val="24"/>
          <w:u w:val="thick"/>
        </w:rPr>
        <w:t>VERIFICATION OF COVERAGE:</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 shall furnish the State with certificates of insurance (ACORD form or equivalent approved by the State) as required by this Contract.</w:t>
      </w:r>
      <w:r w:rsidRPr="00C635E6">
        <w:rPr>
          <w:rFonts w:ascii="Arial" w:eastAsia="Arial" w:hAnsi="Arial" w:cs="Arial"/>
          <w:snapToGrid/>
          <w:spacing w:val="40"/>
          <w:szCs w:val="24"/>
        </w:rPr>
        <w:t xml:space="preserve"> </w:t>
      </w:r>
      <w:r w:rsidRPr="00C635E6">
        <w:rPr>
          <w:rFonts w:ascii="Arial" w:eastAsia="Arial" w:hAnsi="Arial" w:cs="Arial"/>
          <w:snapToGrid/>
          <w:szCs w:val="24"/>
        </w:rPr>
        <w:t>The certificates for 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2"/>
          <w:szCs w:val="24"/>
        </w:rPr>
        <w:t xml:space="preserve"> </w:t>
      </w:r>
      <w:r w:rsidRPr="00C635E6">
        <w:rPr>
          <w:rFonts w:ascii="Arial" w:eastAsia="Arial" w:hAnsi="Arial" w:cs="Arial"/>
          <w:snapToGrid/>
          <w:szCs w:val="24"/>
        </w:rPr>
        <w:t>to be</w:t>
      </w:r>
      <w:r w:rsidRPr="00C635E6">
        <w:rPr>
          <w:rFonts w:ascii="Arial" w:eastAsia="Arial" w:hAnsi="Arial" w:cs="Arial"/>
          <w:snapToGrid/>
          <w:spacing w:val="-1"/>
          <w:szCs w:val="24"/>
        </w:rPr>
        <w:t xml:space="preserve"> </w:t>
      </w:r>
      <w:r w:rsidRPr="00C635E6">
        <w:rPr>
          <w:rFonts w:ascii="Arial" w:eastAsia="Arial" w:hAnsi="Arial" w:cs="Arial"/>
          <w:snapToGrid/>
          <w:szCs w:val="24"/>
        </w:rPr>
        <w:t>signed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a</w:t>
      </w:r>
      <w:r w:rsidRPr="00C635E6">
        <w:rPr>
          <w:rFonts w:ascii="Arial" w:eastAsia="Arial" w:hAnsi="Arial" w:cs="Arial"/>
          <w:snapToGrid/>
          <w:spacing w:val="-2"/>
          <w:szCs w:val="24"/>
        </w:rPr>
        <w:t xml:space="preserve"> </w:t>
      </w:r>
      <w:r w:rsidRPr="00C635E6">
        <w:rPr>
          <w:rFonts w:ascii="Arial" w:eastAsia="Arial" w:hAnsi="Arial" w:cs="Arial"/>
          <w:snapToGrid/>
          <w:szCs w:val="24"/>
        </w:rPr>
        <w:t>person</w:t>
      </w:r>
      <w:r w:rsidRPr="00C635E6">
        <w:rPr>
          <w:rFonts w:ascii="Arial" w:eastAsia="Arial" w:hAnsi="Arial" w:cs="Arial"/>
          <w:snapToGrid/>
          <w:spacing w:val="-1"/>
          <w:szCs w:val="24"/>
        </w:rPr>
        <w:t xml:space="preserve"> </w:t>
      </w:r>
      <w:r w:rsidRPr="00C635E6">
        <w:rPr>
          <w:rFonts w:ascii="Arial" w:eastAsia="Arial" w:hAnsi="Arial" w:cs="Arial"/>
          <w:snapToGrid/>
          <w:szCs w:val="24"/>
        </w:rPr>
        <w:t>authorized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that</w:t>
      </w:r>
      <w:r w:rsidRPr="00C635E6">
        <w:rPr>
          <w:rFonts w:ascii="Arial" w:eastAsia="Arial" w:hAnsi="Arial" w:cs="Arial"/>
          <w:snapToGrid/>
          <w:spacing w:val="-1"/>
          <w:szCs w:val="24"/>
        </w:rPr>
        <w:t xml:space="preserve"> </w:t>
      </w:r>
      <w:r w:rsidRPr="00C635E6">
        <w:rPr>
          <w:rFonts w:ascii="Arial" w:eastAsia="Arial" w:hAnsi="Arial" w:cs="Arial"/>
          <w:snapToGrid/>
          <w:szCs w:val="24"/>
        </w:rPr>
        <w:t>insurer</w:t>
      </w:r>
      <w:r w:rsidRPr="00C635E6">
        <w:rPr>
          <w:rFonts w:ascii="Arial" w:eastAsia="Arial" w:hAnsi="Arial" w:cs="Arial"/>
          <w:snapToGrid/>
          <w:spacing w:val="-1"/>
          <w:szCs w:val="24"/>
        </w:rPr>
        <w:t xml:space="preserve"> </w:t>
      </w:r>
      <w:r w:rsidRPr="00C635E6">
        <w:rPr>
          <w:rFonts w:ascii="Arial" w:eastAsia="Arial" w:hAnsi="Arial" w:cs="Arial"/>
          <w:snapToGrid/>
          <w:szCs w:val="24"/>
        </w:rPr>
        <w:t>to</w:t>
      </w:r>
      <w:r w:rsidRPr="00C635E6">
        <w:rPr>
          <w:rFonts w:ascii="Arial" w:eastAsia="Arial" w:hAnsi="Arial" w:cs="Arial"/>
          <w:snapToGrid/>
          <w:spacing w:val="-2"/>
          <w:szCs w:val="24"/>
        </w:rPr>
        <w:t xml:space="preserve"> </w:t>
      </w:r>
      <w:r w:rsidRPr="00C635E6">
        <w:rPr>
          <w:rFonts w:ascii="Arial" w:eastAsia="Arial" w:hAnsi="Arial" w:cs="Arial"/>
          <w:snapToGrid/>
          <w:szCs w:val="24"/>
        </w:rPr>
        <w:t>bind</w:t>
      </w:r>
      <w:r w:rsidRPr="00C635E6">
        <w:rPr>
          <w:rFonts w:ascii="Arial" w:eastAsia="Arial" w:hAnsi="Arial" w:cs="Arial"/>
          <w:snapToGrid/>
          <w:spacing w:val="-2"/>
          <w:szCs w:val="24"/>
        </w:rPr>
        <w:t xml:space="preserve"> </w:t>
      </w:r>
      <w:r w:rsidRPr="00C635E6">
        <w:rPr>
          <w:rFonts w:ascii="Arial" w:eastAsia="Arial" w:hAnsi="Arial" w:cs="Arial"/>
          <w:snapToGrid/>
          <w:szCs w:val="24"/>
        </w:rPr>
        <w:t>coverage</w:t>
      </w:r>
      <w:r w:rsidRPr="00C635E6">
        <w:rPr>
          <w:rFonts w:ascii="Arial" w:eastAsia="Arial" w:hAnsi="Arial" w:cs="Arial"/>
          <w:snapToGrid/>
          <w:spacing w:val="-1"/>
          <w:szCs w:val="24"/>
        </w:rPr>
        <w:t xml:space="preserve"> </w:t>
      </w:r>
      <w:r w:rsidRPr="00C635E6">
        <w:rPr>
          <w:rFonts w:ascii="Arial" w:eastAsia="Arial" w:hAnsi="Arial" w:cs="Arial"/>
          <w:snapToGrid/>
          <w:szCs w:val="24"/>
        </w:rPr>
        <w:t>on</w:t>
      </w:r>
      <w:r w:rsidRPr="00C635E6">
        <w:rPr>
          <w:rFonts w:ascii="Arial" w:eastAsia="Arial" w:hAnsi="Arial" w:cs="Arial"/>
          <w:snapToGrid/>
          <w:spacing w:val="-1"/>
          <w:szCs w:val="24"/>
        </w:rPr>
        <w:t xml:space="preserve"> </w:t>
      </w:r>
      <w:r w:rsidRPr="00C635E6">
        <w:rPr>
          <w:rFonts w:ascii="Arial" w:eastAsia="Arial" w:hAnsi="Arial" w:cs="Arial"/>
          <w:snapToGrid/>
          <w:szCs w:val="24"/>
        </w:rPr>
        <w:t xml:space="preserve">its </w:t>
      </w:r>
      <w:r w:rsidRPr="00C635E6">
        <w:rPr>
          <w:rFonts w:ascii="Arial" w:eastAsia="Arial" w:hAnsi="Arial" w:cs="Arial"/>
          <w:snapToGrid/>
          <w:spacing w:val="-2"/>
          <w:szCs w:val="24"/>
        </w:rPr>
        <w:t>behalf</w:t>
      </w:r>
      <w:r w:rsidRPr="00C635E6">
        <w:rPr>
          <w:rFonts w:ascii="Arial" w:eastAsia="Arial" w:hAnsi="Arial" w:cs="Arial"/>
          <w:i/>
          <w:snapToGrid/>
          <w:spacing w:val="-2"/>
          <w:szCs w:val="24"/>
        </w:rPr>
        <w:t>.</w:t>
      </w:r>
    </w:p>
    <w:p w14:paraId="3BE506C1" w14:textId="77777777" w:rsidR="00662F33" w:rsidRDefault="00662F33" w:rsidP="00662F33">
      <w:pPr>
        <w:widowControl/>
        <w:ind w:left="720"/>
        <w:jc w:val="both"/>
        <w:rPr>
          <w:rFonts w:ascii="Arial" w:hAnsi="Arial" w:cs="Arial"/>
          <w:szCs w:val="24"/>
        </w:rPr>
      </w:pPr>
    </w:p>
    <w:p w14:paraId="5C40E497"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13.5</w:t>
      </w:r>
      <w:r w:rsidRPr="0028031E">
        <w:rPr>
          <w:rFonts w:ascii="Arial" w:hAnsi="Arial" w:cs="Arial"/>
          <w:b/>
          <w:szCs w:val="24"/>
        </w:rPr>
        <w:tab/>
        <w:t>Endorsements.</w:t>
      </w:r>
      <w:r w:rsidRPr="0028031E">
        <w:rPr>
          <w:rFonts w:ascii="Arial" w:hAnsi="Arial" w:cs="Arial"/>
          <w:szCs w:val="24"/>
        </w:rPr>
        <w:t xml:space="preserve">  All endorsements must be dated, reflect the name of the insurance company, the type of insurance and policy number, be executed by a duly authorized representative of the insurance company and be attached to the certificate.  The additional insureds must be included by endorsement.</w:t>
      </w:r>
    </w:p>
    <w:p w14:paraId="408E63D3" w14:textId="77777777" w:rsidR="00662F33" w:rsidRPr="0028031E" w:rsidRDefault="00662F33" w:rsidP="00662F33">
      <w:pPr>
        <w:widowControl/>
        <w:jc w:val="both"/>
        <w:rPr>
          <w:rFonts w:ascii="Arial" w:hAnsi="Arial" w:cs="Arial"/>
          <w:szCs w:val="24"/>
        </w:rPr>
      </w:pPr>
    </w:p>
    <w:p w14:paraId="31986FDE"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13.6</w:t>
      </w:r>
      <w:r w:rsidRPr="0028031E">
        <w:rPr>
          <w:rFonts w:ascii="Arial" w:hAnsi="Arial" w:cs="Arial"/>
          <w:b/>
          <w:szCs w:val="24"/>
        </w:rPr>
        <w:tab/>
        <w:t>Waiver of Subrogation.</w:t>
      </w:r>
      <w:r w:rsidRPr="0028031E">
        <w:rPr>
          <w:rFonts w:ascii="Arial" w:hAnsi="Arial" w:cs="Arial"/>
          <w:szCs w:val="24"/>
        </w:rPr>
        <w:t xml:space="preserve">  By endorsement (ISO Form #CG 24 04 11 85 or its</w:t>
      </w:r>
      <w:r>
        <w:rPr>
          <w:rFonts w:ascii="Arial" w:hAnsi="Arial" w:cs="Arial"/>
          <w:szCs w:val="24"/>
        </w:rPr>
        <w:t xml:space="preserve"> </w:t>
      </w:r>
      <w:r w:rsidRPr="0028031E">
        <w:rPr>
          <w:rFonts w:ascii="Arial" w:hAnsi="Arial" w:cs="Arial"/>
          <w:szCs w:val="24"/>
        </w:rPr>
        <w:t>equivalent), the Contractor’s insurance carriers (except Nevada Workers’ Compensation) shall waive their rights of recovery against the Colorado River Commission of Nevada, and its successors or assigns including its commissioners, officers and employees individually and collectively.</w:t>
      </w:r>
    </w:p>
    <w:p w14:paraId="400865CD" w14:textId="77777777" w:rsidR="00662F33" w:rsidRPr="0028031E" w:rsidRDefault="00662F33" w:rsidP="00662F33">
      <w:pPr>
        <w:widowControl/>
        <w:jc w:val="both"/>
        <w:rPr>
          <w:rFonts w:ascii="Arial" w:hAnsi="Arial" w:cs="Arial"/>
          <w:szCs w:val="24"/>
        </w:rPr>
      </w:pPr>
    </w:p>
    <w:p w14:paraId="1D362E42"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13.7</w:t>
      </w:r>
      <w:r w:rsidRPr="0028031E">
        <w:rPr>
          <w:rFonts w:ascii="Arial" w:hAnsi="Arial" w:cs="Arial"/>
          <w:szCs w:val="24"/>
        </w:rPr>
        <w:tab/>
      </w:r>
      <w:r w:rsidRPr="0028031E">
        <w:rPr>
          <w:rFonts w:ascii="Arial" w:hAnsi="Arial" w:cs="Arial"/>
          <w:b/>
          <w:szCs w:val="24"/>
        </w:rPr>
        <w:t>Primary Insurance.</w:t>
      </w:r>
      <w:r w:rsidRPr="0028031E">
        <w:rPr>
          <w:rFonts w:ascii="Arial" w:hAnsi="Arial" w:cs="Arial"/>
          <w:szCs w:val="24"/>
        </w:rPr>
        <w:t xml:space="preserve">  In the event of any claim by a third party for loss, the insurance policies of the Contractor must be primary insurance with respect to any of the CRCNV’s insurance whose insurance must stand in an unbroken chain of coverage excess of the Contractor’s scheduled underlying primary coverage.</w:t>
      </w:r>
    </w:p>
    <w:p w14:paraId="42996A13" w14:textId="77777777" w:rsidR="00662F33" w:rsidRPr="0028031E" w:rsidRDefault="00662F33" w:rsidP="00662F33">
      <w:pPr>
        <w:widowControl/>
        <w:jc w:val="both"/>
        <w:rPr>
          <w:rFonts w:ascii="Arial" w:hAnsi="Arial" w:cs="Arial"/>
          <w:szCs w:val="24"/>
        </w:rPr>
      </w:pPr>
    </w:p>
    <w:p w14:paraId="12873B6A"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13.8</w:t>
      </w:r>
      <w:r w:rsidRPr="0028031E">
        <w:rPr>
          <w:rFonts w:ascii="Arial" w:hAnsi="Arial" w:cs="Arial"/>
          <w:szCs w:val="24"/>
        </w:rPr>
        <w:tab/>
      </w:r>
      <w:r w:rsidRPr="0028031E">
        <w:rPr>
          <w:rFonts w:ascii="Arial" w:hAnsi="Arial" w:cs="Arial"/>
          <w:b/>
          <w:szCs w:val="24"/>
        </w:rPr>
        <w:t>Cost of Claims.</w:t>
      </w:r>
      <w:r w:rsidRPr="0028031E">
        <w:rPr>
          <w:rFonts w:ascii="Arial" w:hAnsi="Arial" w:cs="Arial"/>
          <w:szCs w:val="24"/>
        </w:rPr>
        <w:t xml:space="preserve">  The Contractor is responsible for the cost of any claims under any policy with deductibles or self-insured retention.</w:t>
      </w:r>
    </w:p>
    <w:p w14:paraId="68FF032F" w14:textId="77777777" w:rsidR="00662F33" w:rsidRPr="0028031E" w:rsidRDefault="00662F33" w:rsidP="00662F33">
      <w:pPr>
        <w:widowControl/>
        <w:jc w:val="both"/>
        <w:rPr>
          <w:rFonts w:ascii="Arial" w:hAnsi="Arial" w:cs="Arial"/>
          <w:szCs w:val="24"/>
        </w:rPr>
      </w:pPr>
    </w:p>
    <w:p w14:paraId="1A2A0C53" w14:textId="77777777" w:rsidR="00662F33" w:rsidRDefault="00662F33" w:rsidP="00662F33">
      <w:pPr>
        <w:widowControl/>
        <w:ind w:firstLine="720"/>
        <w:jc w:val="both"/>
        <w:rPr>
          <w:rFonts w:ascii="Arial" w:hAnsi="Arial" w:cs="Arial"/>
          <w:szCs w:val="24"/>
        </w:rPr>
      </w:pPr>
      <w:r w:rsidRPr="0028031E">
        <w:rPr>
          <w:rFonts w:ascii="Arial" w:hAnsi="Arial" w:cs="Arial"/>
          <w:szCs w:val="24"/>
        </w:rPr>
        <w:t>13.9</w:t>
      </w:r>
      <w:r w:rsidRPr="0028031E">
        <w:rPr>
          <w:rFonts w:ascii="Arial" w:hAnsi="Arial" w:cs="Arial"/>
          <w:szCs w:val="24"/>
        </w:rPr>
        <w:tab/>
      </w:r>
      <w:r w:rsidRPr="0028031E">
        <w:rPr>
          <w:rFonts w:ascii="Arial" w:hAnsi="Arial" w:cs="Arial"/>
          <w:b/>
          <w:szCs w:val="24"/>
        </w:rPr>
        <w:t>CRCNV’s Right to Obtain Insurance.</w:t>
      </w:r>
      <w:r w:rsidRPr="0028031E">
        <w:rPr>
          <w:rFonts w:ascii="Arial" w:hAnsi="Arial" w:cs="Arial"/>
          <w:szCs w:val="24"/>
        </w:rPr>
        <w:t xml:space="preserve">  If the Contractor fails to procure or maintain insurance as required herein, the CRCNV must have the right, in addition to other rights or remedies, if the CRCNV so chooses, to procure or maintain the said insurance for and in the name of the Contractor with the CRCNV as co-insured, and the Contractor shall pay the cost thereof and furnish all necessary information to make effective and maintain such insurance.  In the event the Contractor fails to pay such costs, the CRCNV is entitled to set off any sums from the compensation set forth in this Contract and directly pay for such coverage.</w:t>
      </w:r>
    </w:p>
    <w:p w14:paraId="7B563339" w14:textId="77777777" w:rsidR="006349BB" w:rsidRPr="0028031E" w:rsidRDefault="006349BB" w:rsidP="00662F33">
      <w:pPr>
        <w:widowControl/>
        <w:ind w:firstLine="720"/>
        <w:jc w:val="both"/>
        <w:rPr>
          <w:rFonts w:ascii="Arial" w:hAnsi="Arial" w:cs="Arial"/>
          <w:szCs w:val="24"/>
        </w:rPr>
      </w:pPr>
    </w:p>
    <w:p w14:paraId="3B99AFA8"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13.10</w:t>
      </w:r>
      <w:r w:rsidRPr="0028031E">
        <w:rPr>
          <w:rFonts w:ascii="Arial" w:hAnsi="Arial" w:cs="Arial"/>
          <w:szCs w:val="24"/>
        </w:rPr>
        <w:tab/>
        <w:t xml:space="preserve"> </w:t>
      </w:r>
      <w:r w:rsidRPr="0028031E">
        <w:rPr>
          <w:rFonts w:ascii="Arial" w:hAnsi="Arial" w:cs="Arial"/>
          <w:b/>
          <w:szCs w:val="24"/>
        </w:rPr>
        <w:t>Deductibles.</w:t>
      </w:r>
      <w:r w:rsidRPr="0028031E">
        <w:rPr>
          <w:rFonts w:ascii="Arial" w:hAnsi="Arial" w:cs="Arial"/>
          <w:szCs w:val="24"/>
        </w:rPr>
        <w:t xml:space="preserve">  With respect to any and all insurance required under this article, the deductible must not exceed $2,500.00, without the prior written approval of the CRCNV.</w:t>
      </w:r>
    </w:p>
    <w:p w14:paraId="11F49394" w14:textId="77777777" w:rsidR="00662F33" w:rsidRPr="0028031E" w:rsidRDefault="00662F33" w:rsidP="00662F33">
      <w:pPr>
        <w:widowControl/>
        <w:jc w:val="both"/>
        <w:rPr>
          <w:rFonts w:ascii="Arial" w:hAnsi="Arial" w:cs="Arial"/>
          <w:szCs w:val="24"/>
        </w:rPr>
      </w:pPr>
    </w:p>
    <w:p w14:paraId="6ECE5C8B" w14:textId="77777777" w:rsidR="00662F33" w:rsidRPr="00E95FAE" w:rsidRDefault="00662F33" w:rsidP="00662F33">
      <w:pPr>
        <w:widowControl/>
        <w:ind w:firstLine="720"/>
        <w:jc w:val="both"/>
        <w:rPr>
          <w:rFonts w:ascii="Arial" w:hAnsi="Arial" w:cs="Arial"/>
          <w:szCs w:val="24"/>
        </w:rPr>
      </w:pPr>
      <w:r w:rsidRPr="0028031E">
        <w:rPr>
          <w:rFonts w:ascii="Arial" w:hAnsi="Arial" w:cs="Arial"/>
          <w:szCs w:val="24"/>
        </w:rPr>
        <w:t>13.12</w:t>
      </w:r>
      <w:r w:rsidRPr="0028031E">
        <w:rPr>
          <w:rFonts w:ascii="Arial" w:hAnsi="Arial" w:cs="Arial"/>
          <w:szCs w:val="24"/>
        </w:rPr>
        <w:tab/>
        <w:t xml:space="preserve"> </w:t>
      </w:r>
      <w:r w:rsidRPr="0028031E">
        <w:rPr>
          <w:rFonts w:ascii="Arial" w:hAnsi="Arial" w:cs="Arial"/>
          <w:b/>
          <w:szCs w:val="24"/>
        </w:rPr>
        <w:t>Evidence of Insurance Required.</w:t>
      </w:r>
      <w:r w:rsidRPr="0028031E">
        <w:rPr>
          <w:rFonts w:ascii="Arial" w:hAnsi="Arial" w:cs="Arial"/>
          <w:szCs w:val="24"/>
        </w:rPr>
        <w:t xml:space="preserve">  Before commencement of the Work, the Contractor and the Contractor’s subcontractors must have delivered to the CRCNV certificates of insurance and required endorsements that attest to the fact that the Contractor and the Contractor’s subcontractors have obtained the insurance as required by this Contract.</w:t>
      </w:r>
    </w:p>
    <w:p w14:paraId="7DC14125" w14:textId="77777777" w:rsidR="00662F33" w:rsidRPr="00C635E6" w:rsidRDefault="00662F33" w:rsidP="00662F33">
      <w:pPr>
        <w:widowControl/>
        <w:ind w:left="720"/>
        <w:jc w:val="both"/>
        <w:rPr>
          <w:rFonts w:ascii="Arial" w:hAnsi="Arial" w:cs="Arial"/>
          <w:szCs w:val="24"/>
        </w:rPr>
      </w:pPr>
    </w:p>
    <w:p w14:paraId="79ED23FF" w14:textId="77777777" w:rsidR="00662F33" w:rsidRPr="00E95FAE" w:rsidRDefault="00662F33" w:rsidP="00662F33">
      <w:pPr>
        <w:widowControl/>
        <w:ind w:left="1440" w:hanging="720"/>
        <w:jc w:val="both"/>
        <w:rPr>
          <w:rFonts w:ascii="Arial" w:hAnsi="Arial" w:cs="Arial"/>
          <w:b/>
          <w:szCs w:val="24"/>
        </w:rPr>
      </w:pPr>
      <w:r w:rsidRPr="00E95FAE">
        <w:rPr>
          <w:rFonts w:ascii="Arial" w:hAnsi="Arial" w:cs="Arial"/>
          <w:szCs w:val="24"/>
        </w:rPr>
        <w:lastRenderedPageBreak/>
        <w:t>13.</w:t>
      </w:r>
      <w:r>
        <w:rPr>
          <w:rFonts w:ascii="Arial" w:hAnsi="Arial" w:cs="Arial"/>
          <w:szCs w:val="24"/>
        </w:rPr>
        <w:t>13</w:t>
      </w:r>
      <w:r w:rsidRPr="00E95FAE">
        <w:rPr>
          <w:rFonts w:ascii="Arial" w:hAnsi="Arial" w:cs="Arial"/>
          <w:b/>
          <w:szCs w:val="24"/>
        </w:rPr>
        <w:tab/>
        <w:t>Indemnification; Limited Liability.</w:t>
      </w:r>
    </w:p>
    <w:p w14:paraId="198ADBB6" w14:textId="77777777" w:rsidR="00662F33" w:rsidRPr="00E95FAE" w:rsidRDefault="00662F33" w:rsidP="00662F33">
      <w:pPr>
        <w:widowControl/>
        <w:ind w:left="1440" w:hanging="720"/>
        <w:jc w:val="both"/>
        <w:rPr>
          <w:rFonts w:ascii="Arial" w:hAnsi="Arial" w:cs="Arial"/>
          <w:szCs w:val="24"/>
        </w:rPr>
      </w:pPr>
    </w:p>
    <w:p w14:paraId="7F1B8225" w14:textId="77777777" w:rsidR="00662F33" w:rsidRPr="00E95FAE" w:rsidRDefault="00662F33" w:rsidP="00662F33">
      <w:pPr>
        <w:widowControl/>
        <w:tabs>
          <w:tab w:val="left" w:pos="1440"/>
          <w:tab w:val="left" w:pos="2340"/>
        </w:tabs>
        <w:ind w:firstLine="720"/>
        <w:jc w:val="both"/>
        <w:rPr>
          <w:rFonts w:ascii="Arial" w:hAnsi="Arial" w:cs="Arial"/>
          <w:szCs w:val="24"/>
        </w:rPr>
      </w:pPr>
      <w:r w:rsidRPr="00E95FAE">
        <w:rPr>
          <w:rFonts w:ascii="Arial" w:hAnsi="Arial" w:cs="Arial"/>
          <w:b/>
          <w:szCs w:val="24"/>
        </w:rPr>
        <w:tab/>
      </w:r>
      <w:r w:rsidRPr="00E95FAE">
        <w:rPr>
          <w:rFonts w:ascii="Arial" w:hAnsi="Arial" w:cs="Arial"/>
          <w:szCs w:val="24"/>
        </w:rPr>
        <w:t>13.</w:t>
      </w:r>
      <w:r>
        <w:rPr>
          <w:rFonts w:ascii="Arial" w:hAnsi="Arial" w:cs="Arial"/>
          <w:szCs w:val="24"/>
        </w:rPr>
        <w:t>13</w:t>
      </w:r>
      <w:r w:rsidRPr="00E95FAE">
        <w:rPr>
          <w:rFonts w:ascii="Arial" w:hAnsi="Arial" w:cs="Arial"/>
          <w:szCs w:val="24"/>
        </w:rPr>
        <w:t>.1</w:t>
      </w:r>
      <w:r w:rsidRPr="00E95FAE">
        <w:rPr>
          <w:rFonts w:ascii="Arial" w:hAnsi="Arial" w:cs="Arial"/>
          <w:szCs w:val="24"/>
        </w:rPr>
        <w:tab/>
        <w:t xml:space="preserve">To the fullest extent permitted by law, the Contractor hereby indemnifies and saves harmless and defends the </w:t>
      </w:r>
      <w:r>
        <w:rPr>
          <w:rFonts w:ascii="Arial" w:hAnsi="Arial" w:cs="Arial"/>
          <w:szCs w:val="24"/>
        </w:rPr>
        <w:t>CRCNV</w:t>
      </w:r>
      <w:r w:rsidRPr="00E95FAE">
        <w:rPr>
          <w:rFonts w:ascii="Arial" w:hAnsi="Arial" w:cs="Arial"/>
          <w:szCs w:val="24"/>
        </w:rPr>
        <w:t xml:space="preserve">, the </w:t>
      </w:r>
      <w:r>
        <w:rPr>
          <w:rFonts w:ascii="Arial" w:hAnsi="Arial" w:cs="Arial"/>
          <w:szCs w:val="24"/>
        </w:rPr>
        <w:t>CRCNV</w:t>
      </w:r>
      <w:r w:rsidRPr="00E95FAE">
        <w:rPr>
          <w:rFonts w:ascii="Arial" w:hAnsi="Arial" w:cs="Arial"/>
          <w:szCs w:val="24"/>
        </w:rPr>
        <w:t xml:space="preserve">(s) of all property where this Contract will be performed, </w:t>
      </w:r>
      <w:r>
        <w:rPr>
          <w:rFonts w:ascii="Arial" w:hAnsi="Arial" w:cs="Arial"/>
          <w:szCs w:val="24"/>
        </w:rPr>
        <w:t>the Southern Nevada Water Authority and its member agencies</w:t>
      </w:r>
      <w:r w:rsidRPr="00E95FAE">
        <w:rPr>
          <w:rFonts w:ascii="Arial" w:hAnsi="Arial" w:cs="Arial"/>
          <w:szCs w:val="24"/>
        </w:rPr>
        <w:t xml:space="preserve">, and each of their directors, officers, employees, and agents; not excluding the </w:t>
      </w:r>
      <w:r>
        <w:rPr>
          <w:rFonts w:ascii="Arial" w:hAnsi="Arial" w:cs="Arial"/>
          <w:szCs w:val="24"/>
        </w:rPr>
        <w:t>CRCNV</w:t>
      </w:r>
      <w:r w:rsidRPr="00E95FAE">
        <w:rPr>
          <w:rFonts w:ascii="Arial" w:hAnsi="Arial" w:cs="Arial"/>
          <w:szCs w:val="24"/>
        </w:rPr>
        <w:t xml:space="preserve">’s right to participate, against any and all claims, liability, loss, damage, cost, expense, award, fine or judgment (including attorneys’ fees and costs) arising out of or resulting from the Contractor’s conduct or performance of this Contract, including (without limitation) such claims, liability, loss, damage, cost, expense, award, fine or judgments which are attributable to or arising by reason of death or bodily injury of persons, injury or damage to property, defects in workmanship or materials, or design defects caused or resulting from the Contractor’s acts or omissions, except to the extent those losses are solely caused by the </w:t>
      </w:r>
      <w:r>
        <w:rPr>
          <w:rFonts w:ascii="Arial" w:hAnsi="Arial" w:cs="Arial"/>
          <w:szCs w:val="24"/>
        </w:rPr>
        <w:t>CRCNV</w:t>
      </w:r>
      <w:r w:rsidRPr="00E95FAE">
        <w:rPr>
          <w:rFonts w:ascii="Arial" w:hAnsi="Arial" w:cs="Arial"/>
          <w:szCs w:val="24"/>
        </w:rPr>
        <w:t xml:space="preserve">, its employees or agents under its direct control.  In claims against any person or entity indemnified under this article by an employee of the Contractor, anyone directly or indirectly employed by the Contractor or anyone for whose acts the Contractor may be liable, the indemnification obligation under this article is not limited by a limitation on amount or type of damages, compensation or benefits payable by or for Contractor’s workers’ or workmen’s compensation acts, disability benefit acts or other employee benefit acts.  It is the Contractor’s sole responsibility to ascertain that the insurance requirements of this Contract are fulfilled.  In the event that they are not, the Contractor is not relieved of his duty to perform, indemnify, defend and hold harmless the </w:t>
      </w:r>
      <w:r>
        <w:rPr>
          <w:rFonts w:ascii="Arial" w:hAnsi="Arial" w:cs="Arial"/>
          <w:szCs w:val="24"/>
        </w:rPr>
        <w:t>CRCNV</w:t>
      </w:r>
      <w:r w:rsidRPr="00E95FAE">
        <w:rPr>
          <w:rFonts w:ascii="Arial" w:hAnsi="Arial" w:cs="Arial"/>
          <w:szCs w:val="24"/>
        </w:rPr>
        <w:t xml:space="preserve"> nor is the </w:t>
      </w:r>
      <w:r>
        <w:rPr>
          <w:rFonts w:ascii="Arial" w:hAnsi="Arial" w:cs="Arial"/>
          <w:szCs w:val="24"/>
        </w:rPr>
        <w:t>CRCNV</w:t>
      </w:r>
      <w:r w:rsidRPr="00E95FAE">
        <w:rPr>
          <w:rFonts w:ascii="Arial" w:hAnsi="Arial" w:cs="Arial"/>
          <w:szCs w:val="24"/>
        </w:rPr>
        <w:t xml:space="preserve"> liable to the Contractor or any others in the event the Contractor’s insurance, as accepted by the </w:t>
      </w:r>
      <w:r>
        <w:rPr>
          <w:rFonts w:ascii="Arial" w:hAnsi="Arial" w:cs="Arial"/>
          <w:szCs w:val="24"/>
        </w:rPr>
        <w:t>CRCNV</w:t>
      </w:r>
      <w:r w:rsidRPr="00E95FAE">
        <w:rPr>
          <w:rFonts w:ascii="Arial" w:hAnsi="Arial" w:cs="Arial"/>
          <w:szCs w:val="24"/>
        </w:rPr>
        <w:t>, fails to meet the full requirements herein.</w:t>
      </w:r>
    </w:p>
    <w:p w14:paraId="5D5CCC03" w14:textId="77777777" w:rsidR="00662F33" w:rsidRPr="00E95FAE" w:rsidRDefault="00662F33" w:rsidP="00662F33">
      <w:pPr>
        <w:widowControl/>
        <w:ind w:left="1440" w:hanging="720"/>
        <w:jc w:val="both"/>
        <w:rPr>
          <w:rFonts w:ascii="Arial" w:hAnsi="Arial" w:cs="Arial"/>
          <w:szCs w:val="24"/>
        </w:rPr>
      </w:pPr>
    </w:p>
    <w:p w14:paraId="4C0B719F" w14:textId="77777777" w:rsidR="00662F33" w:rsidRPr="00E95FAE" w:rsidRDefault="00662F33" w:rsidP="00662F33">
      <w:pPr>
        <w:tabs>
          <w:tab w:val="left" w:pos="1440"/>
          <w:tab w:val="left" w:pos="2340"/>
        </w:tabs>
        <w:ind w:firstLine="720"/>
        <w:jc w:val="both"/>
        <w:rPr>
          <w:rFonts w:ascii="Arial" w:hAnsi="Arial" w:cs="Arial"/>
          <w:szCs w:val="24"/>
        </w:rPr>
      </w:pPr>
      <w:r w:rsidRPr="00E95FAE">
        <w:rPr>
          <w:rFonts w:ascii="Arial" w:hAnsi="Arial" w:cs="Arial"/>
          <w:szCs w:val="24"/>
        </w:rPr>
        <w:tab/>
        <w:t>13.</w:t>
      </w:r>
      <w:r>
        <w:rPr>
          <w:rFonts w:ascii="Arial" w:hAnsi="Arial" w:cs="Arial"/>
          <w:szCs w:val="24"/>
        </w:rPr>
        <w:t>13</w:t>
      </w:r>
      <w:r w:rsidRPr="00E95FAE">
        <w:rPr>
          <w:rFonts w:ascii="Arial" w:hAnsi="Arial" w:cs="Arial"/>
          <w:szCs w:val="24"/>
        </w:rPr>
        <w:t>.2</w:t>
      </w:r>
      <w:r w:rsidRPr="00E95FAE">
        <w:rPr>
          <w:rFonts w:ascii="Arial" w:hAnsi="Arial" w:cs="Arial"/>
          <w:szCs w:val="24"/>
        </w:rPr>
        <w:tab/>
        <w:t xml:space="preserve">The </w:t>
      </w:r>
      <w:r>
        <w:rPr>
          <w:rFonts w:ascii="Arial" w:hAnsi="Arial" w:cs="Arial"/>
          <w:szCs w:val="24"/>
        </w:rPr>
        <w:t>CRCNV</w:t>
      </w:r>
      <w:r w:rsidRPr="00E95FAE">
        <w:rPr>
          <w:rFonts w:ascii="Arial" w:hAnsi="Arial" w:cs="Arial"/>
          <w:szCs w:val="24"/>
        </w:rPr>
        <w:t xml:space="preserve">, an agency of the State of Nevada, will not waive and intends to assert available NRS chapter 41 liability limitations in all cases.  Contract liability of both Parties is not subject to punitive damages.  Liquidated damages do not apply unless otherwise specifically provided in the Contract Documents.  Damages for any </w:t>
      </w:r>
      <w:r>
        <w:rPr>
          <w:rFonts w:ascii="Arial" w:hAnsi="Arial" w:cs="Arial"/>
          <w:szCs w:val="24"/>
        </w:rPr>
        <w:t>CRCNV</w:t>
      </w:r>
      <w:r w:rsidRPr="00E95FAE">
        <w:rPr>
          <w:rFonts w:ascii="Arial" w:hAnsi="Arial" w:cs="Arial"/>
          <w:szCs w:val="24"/>
        </w:rPr>
        <w:t xml:space="preserve"> breach must never exceed the amount of funds appropriated or authorized for payment under this Contract, but not yet paid to the Contractor, for the fiscal year budget in existence at the time of the breach.  Damages for any Contractor breach must not exceed 150 percent of the contract maximum “not to exceed” value.  Contractor’s tort liability is not limited.</w:t>
      </w:r>
    </w:p>
    <w:p w14:paraId="6E12B521" w14:textId="77777777" w:rsidR="00662F33" w:rsidRDefault="00662F33" w:rsidP="00662F33">
      <w:pPr>
        <w:widowControl/>
        <w:jc w:val="both"/>
        <w:rPr>
          <w:rFonts w:ascii="Arial" w:hAnsi="Arial" w:cs="Arial"/>
          <w:szCs w:val="24"/>
        </w:rPr>
      </w:pPr>
    </w:p>
    <w:p w14:paraId="5EBBA10E" w14:textId="77777777" w:rsidR="00662F33" w:rsidRPr="00E95FAE" w:rsidRDefault="00662F33" w:rsidP="00662F33">
      <w:pPr>
        <w:widowControl/>
        <w:ind w:firstLine="720"/>
        <w:jc w:val="both"/>
        <w:rPr>
          <w:rFonts w:ascii="Arial" w:hAnsi="Arial" w:cs="Arial"/>
          <w:szCs w:val="24"/>
        </w:rPr>
      </w:pPr>
      <w:r w:rsidRPr="00E95FAE">
        <w:rPr>
          <w:rFonts w:ascii="Arial" w:hAnsi="Arial" w:cs="Arial"/>
          <w:szCs w:val="24"/>
        </w:rPr>
        <w:t>13.</w:t>
      </w:r>
      <w:r>
        <w:rPr>
          <w:rFonts w:ascii="Arial" w:hAnsi="Arial" w:cs="Arial"/>
          <w:szCs w:val="24"/>
        </w:rPr>
        <w:t>14</w:t>
      </w:r>
      <w:r>
        <w:rPr>
          <w:rFonts w:ascii="Arial" w:hAnsi="Arial" w:cs="Arial"/>
          <w:b/>
          <w:szCs w:val="24"/>
        </w:rPr>
        <w:tab/>
      </w:r>
      <w:r w:rsidRPr="00E95FAE">
        <w:rPr>
          <w:rFonts w:ascii="Arial" w:hAnsi="Arial" w:cs="Arial"/>
          <w:b/>
          <w:szCs w:val="24"/>
        </w:rPr>
        <w:t>Performance Bond.</w:t>
      </w:r>
      <w:r w:rsidRPr="00E95FAE">
        <w:rPr>
          <w:rFonts w:ascii="Arial" w:hAnsi="Arial" w:cs="Arial"/>
          <w:szCs w:val="24"/>
        </w:rPr>
        <w:t xml:space="preserve">  The Contractor must furnish with the executed Contract, a performance bond in the amount of the Contract Price as security for faithful performance of all Contractors’ obligations under this Contract.  The Contractor must maintain that performance bond in effect during the term of this Contract and for one year thereafter.  The performance bond must be executed by a surety or sureties included in the current list of “Companies Holding Certificates of Authority as Acceptable Sureties on Federal Bonds and as Acceptable Reinsuring Companies as published in Circular 570 by the Audit Staff Bureau of Government Financial Operations, U.S. Treasury Department”.  A certified copy of the agent’s authority to act must accompany a bond signed by an agent.  Only surety companies authorized to do business in, and having an agent for services of process in the state of </w:t>
      </w:r>
      <w:smartTag w:uri="urn:schemas-microsoft-com:office:smarttags" w:element="State">
        <w:smartTag w:uri="urn:schemas-microsoft-com:office:smarttags" w:element="place">
          <w:r w:rsidRPr="00E95FAE">
            <w:rPr>
              <w:rFonts w:ascii="Arial" w:hAnsi="Arial" w:cs="Arial"/>
              <w:szCs w:val="24"/>
            </w:rPr>
            <w:t>Nevada</w:t>
          </w:r>
        </w:smartTag>
      </w:smartTag>
      <w:r w:rsidRPr="00E95FAE">
        <w:rPr>
          <w:rFonts w:ascii="Arial" w:hAnsi="Arial" w:cs="Arial"/>
          <w:szCs w:val="24"/>
        </w:rPr>
        <w:t xml:space="preserve"> will be acceptable.  If the surety on any bond furnished by the Contractor is declared bankrupt or becomes insolvent or its right to do business is terminated in Nevada, or it ceases to meet the </w:t>
      </w:r>
      <w:r w:rsidRPr="00E95FAE">
        <w:rPr>
          <w:rFonts w:ascii="Arial" w:hAnsi="Arial" w:cs="Arial"/>
          <w:szCs w:val="24"/>
        </w:rPr>
        <w:lastRenderedPageBreak/>
        <w:t xml:space="preserve">requirements of the preceding </w:t>
      </w:r>
      <w:r>
        <w:rPr>
          <w:rFonts w:ascii="Arial" w:hAnsi="Arial" w:cs="Arial"/>
          <w:szCs w:val="24"/>
        </w:rPr>
        <w:t>sub-article</w:t>
      </w:r>
      <w:r w:rsidRPr="00E95FAE">
        <w:rPr>
          <w:rFonts w:ascii="Arial" w:hAnsi="Arial" w:cs="Arial"/>
          <w:szCs w:val="24"/>
        </w:rPr>
        <w:t xml:space="preserve">, the Contractor shall within ten (10) days thereafter substitute another bond and surety, both of which must be acceptable to the </w:t>
      </w:r>
      <w:r>
        <w:rPr>
          <w:rFonts w:ascii="Arial" w:hAnsi="Arial" w:cs="Arial"/>
          <w:szCs w:val="24"/>
        </w:rPr>
        <w:t>CRCNV</w:t>
      </w:r>
      <w:r w:rsidRPr="00E95FAE">
        <w:rPr>
          <w:rFonts w:ascii="Arial" w:hAnsi="Arial" w:cs="Arial"/>
          <w:szCs w:val="24"/>
        </w:rPr>
        <w:t>.</w:t>
      </w:r>
    </w:p>
    <w:p w14:paraId="5F1E8FD8" w14:textId="77777777" w:rsidR="00662F33" w:rsidRDefault="00662F33" w:rsidP="00662F33">
      <w:pPr>
        <w:widowControl/>
        <w:jc w:val="both"/>
        <w:rPr>
          <w:rFonts w:ascii="Arial" w:hAnsi="Arial" w:cs="Arial"/>
        </w:rPr>
      </w:pPr>
    </w:p>
    <w:p w14:paraId="328131AE" w14:textId="77777777" w:rsidR="00662F33" w:rsidRPr="00E95FAE" w:rsidRDefault="00662F33" w:rsidP="00662F33">
      <w:pPr>
        <w:widowControl/>
        <w:numPr>
          <w:ilvl w:val="0"/>
          <w:numId w:val="7"/>
        </w:numPr>
        <w:tabs>
          <w:tab w:val="left" w:pos="-72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Risk Of Delay</w:t>
      </w:r>
    </w:p>
    <w:p w14:paraId="215B9C61" w14:textId="77777777" w:rsidR="00662F33" w:rsidRPr="00E95FAE" w:rsidRDefault="00662F33" w:rsidP="00662F33">
      <w:pPr>
        <w:widowControl/>
        <w:tabs>
          <w:tab w:val="left" w:pos="-720"/>
        </w:tabs>
        <w:suppressAutoHyphens/>
        <w:jc w:val="both"/>
        <w:rPr>
          <w:rFonts w:ascii="Arial" w:hAnsi="Arial" w:cs="Arial"/>
          <w:spacing w:val="-2"/>
          <w:szCs w:val="24"/>
        </w:rPr>
      </w:pPr>
    </w:p>
    <w:p w14:paraId="528B099B"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14.1</w:t>
      </w:r>
      <w:r w:rsidRPr="00E95FAE">
        <w:rPr>
          <w:rFonts w:ascii="Arial" w:hAnsi="Arial" w:cs="Arial"/>
          <w:spacing w:val="-2"/>
          <w:szCs w:val="24"/>
        </w:rPr>
        <w:tab/>
        <w:t xml:space="preserve">The Contractor shall accept the risk of any delays caused by the </w:t>
      </w:r>
      <w:r>
        <w:rPr>
          <w:rFonts w:ascii="Arial" w:hAnsi="Arial" w:cs="Arial"/>
          <w:spacing w:val="-2"/>
          <w:szCs w:val="24"/>
        </w:rPr>
        <w:t>CRCNV</w:t>
      </w:r>
      <w:r w:rsidRPr="00E95FAE">
        <w:rPr>
          <w:rFonts w:ascii="Arial" w:hAnsi="Arial" w:cs="Arial"/>
          <w:spacing w:val="-2"/>
          <w:szCs w:val="24"/>
        </w:rPr>
        <w:t xml:space="preserve">.  If the Contractor is delayed in the performance of this Contract because of such conditions, the Contractor shall have no claim against the </w:t>
      </w:r>
      <w:r>
        <w:rPr>
          <w:rFonts w:ascii="Arial" w:hAnsi="Arial" w:cs="Arial"/>
          <w:spacing w:val="-2"/>
          <w:szCs w:val="24"/>
        </w:rPr>
        <w:t>CRCNV</w:t>
      </w:r>
      <w:r w:rsidRPr="00E95FAE">
        <w:rPr>
          <w:rFonts w:ascii="Arial" w:hAnsi="Arial" w:cs="Arial"/>
          <w:spacing w:val="-2"/>
          <w:szCs w:val="24"/>
        </w:rPr>
        <w:t xml:space="preserve"> for damages or contract adjustment other than an extension of Performance Milestones and the waiving of liquidated damages during the period occasioned by the delay.</w:t>
      </w:r>
    </w:p>
    <w:p w14:paraId="3AFC6D61"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00FCF590" w14:textId="77777777" w:rsidR="00662F33" w:rsidRPr="00E95FAE" w:rsidRDefault="00662F33" w:rsidP="00662F33">
      <w:pPr>
        <w:pStyle w:val="BodyTextIndent"/>
        <w:ind w:left="0" w:firstLine="720"/>
        <w:rPr>
          <w:rFonts w:ascii="Arial" w:hAnsi="Arial" w:cs="Arial"/>
          <w:szCs w:val="24"/>
        </w:rPr>
      </w:pPr>
      <w:r w:rsidRPr="00E95FAE">
        <w:rPr>
          <w:rFonts w:ascii="Arial" w:hAnsi="Arial" w:cs="Arial"/>
          <w:szCs w:val="24"/>
        </w:rPr>
        <w:t>14.2</w:t>
      </w:r>
      <w:r w:rsidRPr="00E95FAE">
        <w:rPr>
          <w:rFonts w:ascii="Arial" w:hAnsi="Arial" w:cs="Arial"/>
          <w:szCs w:val="24"/>
        </w:rPr>
        <w:tab/>
        <w:t xml:space="preserve">If the Contractor is delayed due to circumstances beyond the Contractor’s control, including, but not limited to, actions or failures of any of the </w:t>
      </w:r>
      <w:r>
        <w:rPr>
          <w:rFonts w:ascii="Arial" w:hAnsi="Arial" w:cs="Arial"/>
          <w:szCs w:val="24"/>
        </w:rPr>
        <w:t>CRCNV</w:t>
      </w:r>
      <w:r w:rsidRPr="00E95FAE">
        <w:rPr>
          <w:rFonts w:ascii="Arial" w:hAnsi="Arial" w:cs="Arial"/>
          <w:szCs w:val="24"/>
        </w:rPr>
        <w:t xml:space="preserve">’s other contractors, fires, floods, labor disputes, </w:t>
      </w:r>
      <w:r>
        <w:rPr>
          <w:rFonts w:ascii="Arial" w:hAnsi="Arial" w:cs="Arial"/>
          <w:szCs w:val="24"/>
        </w:rPr>
        <w:t xml:space="preserve">pandemics, </w:t>
      </w:r>
      <w:r w:rsidRPr="00E95FAE">
        <w:rPr>
          <w:rFonts w:ascii="Arial" w:hAnsi="Arial" w:cs="Arial"/>
          <w:szCs w:val="24"/>
        </w:rPr>
        <w:t>epidemics, abnormal weather conditions</w:t>
      </w:r>
      <w:r>
        <w:rPr>
          <w:rFonts w:ascii="Arial" w:hAnsi="Arial" w:cs="Arial"/>
          <w:szCs w:val="24"/>
        </w:rPr>
        <w:t>,</w:t>
      </w:r>
      <w:r w:rsidRPr="00E95FAE">
        <w:rPr>
          <w:rFonts w:ascii="Arial" w:hAnsi="Arial" w:cs="Arial"/>
          <w:szCs w:val="24"/>
        </w:rPr>
        <w:t xml:space="preserve"> or acts of God, the Contractor shall immediately notify the </w:t>
      </w:r>
      <w:r>
        <w:rPr>
          <w:rFonts w:ascii="Arial" w:hAnsi="Arial" w:cs="Arial"/>
          <w:szCs w:val="24"/>
        </w:rPr>
        <w:t>CRCNV</w:t>
      </w:r>
      <w:r w:rsidRPr="00E95FAE">
        <w:rPr>
          <w:rFonts w:ascii="Arial" w:hAnsi="Arial" w:cs="Arial"/>
          <w:szCs w:val="24"/>
        </w:rPr>
        <w:t xml:space="preserve"> and submit a signed, written request for amendment of the Project Milestones.  The </w:t>
      </w:r>
      <w:r>
        <w:rPr>
          <w:rFonts w:ascii="Arial" w:hAnsi="Arial" w:cs="Arial"/>
          <w:szCs w:val="24"/>
        </w:rPr>
        <w:t>CRCNV</w:t>
      </w:r>
      <w:r w:rsidRPr="00E95FAE">
        <w:rPr>
          <w:rFonts w:ascii="Arial" w:hAnsi="Arial" w:cs="Arial"/>
          <w:szCs w:val="24"/>
        </w:rPr>
        <w:t xml:space="preserve"> shall approve or disapprove the Contractor’s request within twenty (20) days and, if approved, issue a Change Order amending the Project Milestones.</w:t>
      </w:r>
    </w:p>
    <w:p w14:paraId="03654831" w14:textId="77777777" w:rsidR="00662F33" w:rsidRPr="00E95FAE" w:rsidRDefault="00662F33" w:rsidP="00662F33">
      <w:pPr>
        <w:widowControl/>
        <w:tabs>
          <w:tab w:val="left" w:pos="-720"/>
        </w:tabs>
        <w:suppressAutoHyphens/>
        <w:jc w:val="both"/>
        <w:rPr>
          <w:rFonts w:ascii="Arial" w:hAnsi="Arial" w:cs="Arial"/>
          <w:spacing w:val="-2"/>
          <w:szCs w:val="24"/>
        </w:rPr>
      </w:pPr>
    </w:p>
    <w:p w14:paraId="5F8F4017"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14.3</w:t>
      </w:r>
      <w:r w:rsidRPr="00E95FAE">
        <w:rPr>
          <w:rFonts w:ascii="Arial" w:hAnsi="Arial" w:cs="Arial"/>
          <w:spacing w:val="-2"/>
          <w:szCs w:val="24"/>
        </w:rPr>
        <w:tab/>
        <w:t xml:space="preserve">The </w:t>
      </w:r>
      <w:r>
        <w:rPr>
          <w:rFonts w:ascii="Arial" w:hAnsi="Arial" w:cs="Arial"/>
          <w:spacing w:val="-2"/>
          <w:szCs w:val="24"/>
        </w:rPr>
        <w:t>CRCNV</w:t>
      </w:r>
      <w:r w:rsidRPr="00E95FAE">
        <w:rPr>
          <w:rFonts w:ascii="Arial" w:hAnsi="Arial" w:cs="Arial"/>
          <w:spacing w:val="-2"/>
          <w:szCs w:val="24"/>
        </w:rPr>
        <w:t xml:space="preserve"> reserves the right to order the Contractor to delay shipment of Equipment in accordance with Performance Milestones.  If such a delay is ordered by the </w:t>
      </w:r>
      <w:r>
        <w:rPr>
          <w:rFonts w:ascii="Arial" w:hAnsi="Arial" w:cs="Arial"/>
          <w:spacing w:val="-2"/>
          <w:szCs w:val="24"/>
        </w:rPr>
        <w:t>CRCNV</w:t>
      </w:r>
      <w:r w:rsidRPr="00E95FAE">
        <w:rPr>
          <w:rFonts w:ascii="Arial" w:hAnsi="Arial" w:cs="Arial"/>
          <w:spacing w:val="-2"/>
          <w:szCs w:val="24"/>
        </w:rPr>
        <w:t xml:space="preserve"> in writing, the </w:t>
      </w:r>
      <w:r>
        <w:rPr>
          <w:rFonts w:ascii="Arial" w:hAnsi="Arial" w:cs="Arial"/>
          <w:spacing w:val="-2"/>
          <w:szCs w:val="24"/>
        </w:rPr>
        <w:t>CRCNV</w:t>
      </w:r>
      <w:r w:rsidRPr="00E95FAE">
        <w:rPr>
          <w:rFonts w:ascii="Arial" w:hAnsi="Arial" w:cs="Arial"/>
          <w:spacing w:val="-2"/>
          <w:szCs w:val="24"/>
        </w:rPr>
        <w:t xml:space="preserve"> shall reimburse the Contractor for the Contractor’s costs which would not have been incurred except for the delay ordered by the </w:t>
      </w:r>
      <w:r>
        <w:rPr>
          <w:rFonts w:ascii="Arial" w:hAnsi="Arial" w:cs="Arial"/>
          <w:spacing w:val="-2"/>
          <w:szCs w:val="24"/>
        </w:rPr>
        <w:t>CRCNV</w:t>
      </w:r>
      <w:r w:rsidRPr="00E95FAE">
        <w:rPr>
          <w:rFonts w:ascii="Arial" w:hAnsi="Arial" w:cs="Arial"/>
          <w:spacing w:val="-2"/>
          <w:szCs w:val="24"/>
        </w:rPr>
        <w:t>.  Such costs may include reasonable storage costs, insurance</w:t>
      </w:r>
      <w:r>
        <w:rPr>
          <w:rFonts w:ascii="Arial" w:hAnsi="Arial" w:cs="Arial"/>
          <w:spacing w:val="-2"/>
          <w:szCs w:val="24"/>
        </w:rPr>
        <w:t>,</w:t>
      </w:r>
      <w:r w:rsidRPr="00E95FAE">
        <w:rPr>
          <w:rFonts w:ascii="Arial" w:hAnsi="Arial" w:cs="Arial"/>
          <w:spacing w:val="-2"/>
          <w:szCs w:val="24"/>
        </w:rPr>
        <w:t xml:space="preserve"> and transportation to a reasonable storage facility.</w:t>
      </w:r>
    </w:p>
    <w:p w14:paraId="159A91DA" w14:textId="77777777" w:rsidR="00662F33" w:rsidRDefault="00662F33" w:rsidP="00662F33">
      <w:pPr>
        <w:widowControl/>
        <w:tabs>
          <w:tab w:val="left" w:pos="-720"/>
        </w:tabs>
        <w:suppressAutoHyphens/>
        <w:jc w:val="both"/>
        <w:rPr>
          <w:rFonts w:ascii="Arial" w:hAnsi="Arial" w:cs="Arial"/>
          <w:spacing w:val="-2"/>
          <w:szCs w:val="24"/>
        </w:rPr>
      </w:pPr>
    </w:p>
    <w:p w14:paraId="65DA041A" w14:textId="77777777" w:rsidR="00662F33" w:rsidRPr="00E95FAE" w:rsidRDefault="00662F33" w:rsidP="00662F33">
      <w:pPr>
        <w:widowControl/>
        <w:numPr>
          <w:ilvl w:val="0"/>
          <w:numId w:val="7"/>
        </w:numPr>
        <w:tabs>
          <w:tab w:val="clear" w:pos="720"/>
          <w:tab w:val="left" w:pos="-720"/>
          <w:tab w:val="num" w:pos="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Effect and Termination</w:t>
      </w:r>
    </w:p>
    <w:p w14:paraId="77DC4437" w14:textId="77777777" w:rsidR="00662F33" w:rsidRPr="00E95FAE" w:rsidRDefault="00662F33" w:rsidP="00662F33">
      <w:pPr>
        <w:widowControl/>
        <w:tabs>
          <w:tab w:val="left" w:pos="-720"/>
        </w:tabs>
        <w:suppressAutoHyphens/>
        <w:jc w:val="both"/>
        <w:rPr>
          <w:rFonts w:ascii="Arial" w:hAnsi="Arial" w:cs="Arial"/>
          <w:spacing w:val="-2"/>
          <w:szCs w:val="24"/>
        </w:rPr>
      </w:pPr>
    </w:p>
    <w:p w14:paraId="5831EBF6"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15.1</w:t>
      </w:r>
      <w:r w:rsidRPr="00E95FAE">
        <w:rPr>
          <w:rFonts w:ascii="Arial" w:hAnsi="Arial" w:cs="Arial"/>
          <w:spacing w:val="-2"/>
          <w:szCs w:val="24"/>
        </w:rPr>
        <w:tab/>
        <w:t xml:space="preserve">This Contract shall </w:t>
      </w:r>
      <w:r w:rsidRPr="00E95FAE">
        <w:rPr>
          <w:rFonts w:ascii="Arial" w:hAnsi="Arial" w:cs="Arial"/>
          <w:szCs w:val="24"/>
        </w:rPr>
        <w:t xml:space="preserve">become effective as of the date of its execution and shall remain in effect, unless terminated earlier by the </w:t>
      </w:r>
      <w:r>
        <w:rPr>
          <w:rFonts w:ascii="Arial" w:hAnsi="Arial" w:cs="Arial"/>
          <w:szCs w:val="24"/>
        </w:rPr>
        <w:t>CRCNV</w:t>
      </w:r>
      <w:r w:rsidRPr="00E95FAE">
        <w:rPr>
          <w:rFonts w:ascii="Arial" w:hAnsi="Arial" w:cs="Arial"/>
          <w:szCs w:val="24"/>
        </w:rPr>
        <w:t xml:space="preserve"> as provided for herein, until </w:t>
      </w:r>
      <w:r w:rsidRPr="00E95FAE">
        <w:rPr>
          <w:rFonts w:ascii="Arial" w:hAnsi="Arial" w:cs="Arial"/>
          <w:spacing w:val="-2"/>
          <w:szCs w:val="24"/>
        </w:rPr>
        <w:t xml:space="preserve">one year after the </w:t>
      </w:r>
      <w:r>
        <w:rPr>
          <w:rFonts w:ascii="Arial" w:hAnsi="Arial" w:cs="Arial"/>
          <w:spacing w:val="-2"/>
          <w:szCs w:val="24"/>
        </w:rPr>
        <w:t>CRCNV</w:t>
      </w:r>
      <w:r w:rsidRPr="00E95FAE">
        <w:rPr>
          <w:rFonts w:ascii="Arial" w:hAnsi="Arial" w:cs="Arial"/>
          <w:spacing w:val="-2"/>
          <w:szCs w:val="24"/>
        </w:rPr>
        <w:t>’s Final Acceptance of the Equipment and Final Payment of the Contractor.</w:t>
      </w:r>
    </w:p>
    <w:p w14:paraId="6C37AFB7" w14:textId="77777777" w:rsidR="006349BB" w:rsidRDefault="006349BB" w:rsidP="00662F33">
      <w:pPr>
        <w:widowControl/>
        <w:tabs>
          <w:tab w:val="left" w:pos="-720"/>
        </w:tabs>
        <w:suppressAutoHyphens/>
        <w:ind w:firstLine="720"/>
        <w:jc w:val="both"/>
        <w:rPr>
          <w:rFonts w:ascii="Arial" w:hAnsi="Arial" w:cs="Arial"/>
          <w:spacing w:val="-2"/>
          <w:szCs w:val="24"/>
        </w:rPr>
      </w:pPr>
    </w:p>
    <w:p w14:paraId="501511DA" w14:textId="36900C04"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15.2</w:t>
      </w:r>
      <w:r w:rsidRPr="00E95FAE">
        <w:rPr>
          <w:rFonts w:ascii="Arial" w:hAnsi="Arial" w:cs="Arial"/>
          <w:spacing w:val="-2"/>
          <w:szCs w:val="24"/>
        </w:rPr>
        <w:tab/>
      </w:r>
      <w:r w:rsidRPr="00E95FAE">
        <w:rPr>
          <w:rFonts w:ascii="Arial" w:hAnsi="Arial" w:cs="Arial"/>
          <w:b/>
          <w:spacing w:val="-2"/>
          <w:szCs w:val="24"/>
        </w:rPr>
        <w:t>Failure to meet Performance Milestones.</w:t>
      </w:r>
      <w:r>
        <w:rPr>
          <w:rFonts w:ascii="Arial" w:hAnsi="Arial" w:cs="Arial"/>
          <w:spacing w:val="-2"/>
          <w:szCs w:val="24"/>
        </w:rPr>
        <w:t xml:space="preserve">  </w:t>
      </w:r>
      <w:r w:rsidRPr="00E95FAE">
        <w:rPr>
          <w:rFonts w:ascii="Arial" w:hAnsi="Arial" w:cs="Arial"/>
          <w:spacing w:val="-2"/>
          <w:szCs w:val="24"/>
        </w:rPr>
        <w:t xml:space="preserve">The </w:t>
      </w:r>
      <w:r>
        <w:rPr>
          <w:rFonts w:ascii="Arial" w:hAnsi="Arial" w:cs="Arial"/>
          <w:spacing w:val="-2"/>
          <w:szCs w:val="24"/>
        </w:rPr>
        <w:t>CRCNV</w:t>
      </w:r>
      <w:r w:rsidRPr="00E95FAE">
        <w:rPr>
          <w:rFonts w:ascii="Arial" w:hAnsi="Arial" w:cs="Arial"/>
          <w:spacing w:val="-2"/>
          <w:szCs w:val="24"/>
        </w:rPr>
        <w:t xml:space="preserve"> reserves the right to cancel any portion of the Contractor’s performance of this Contract which is not performed within the Performance Milestones.  In the event of such cancellation, the </w:t>
      </w:r>
      <w:r>
        <w:rPr>
          <w:rFonts w:ascii="Arial" w:hAnsi="Arial" w:cs="Arial"/>
          <w:spacing w:val="-2"/>
          <w:szCs w:val="24"/>
        </w:rPr>
        <w:t>CRCNV</w:t>
      </w:r>
      <w:r w:rsidRPr="00E95FAE">
        <w:rPr>
          <w:rFonts w:ascii="Arial" w:hAnsi="Arial" w:cs="Arial"/>
          <w:spacing w:val="-2"/>
          <w:szCs w:val="24"/>
        </w:rPr>
        <w:t xml:space="preserve"> shall pay the Contractor in full for any portion of the Equipment which has been accepted by the </w:t>
      </w:r>
      <w:r>
        <w:rPr>
          <w:rFonts w:ascii="Arial" w:hAnsi="Arial" w:cs="Arial"/>
          <w:spacing w:val="-2"/>
          <w:szCs w:val="24"/>
        </w:rPr>
        <w:t>CRCNV</w:t>
      </w:r>
      <w:r w:rsidRPr="00E95FAE">
        <w:rPr>
          <w:rFonts w:ascii="Arial" w:hAnsi="Arial" w:cs="Arial"/>
          <w:spacing w:val="-2"/>
          <w:szCs w:val="24"/>
        </w:rPr>
        <w:t>.</w:t>
      </w:r>
    </w:p>
    <w:p w14:paraId="535AADB0" w14:textId="77777777" w:rsidR="00662F33" w:rsidRDefault="00662F33" w:rsidP="00662F33">
      <w:pPr>
        <w:widowControl/>
        <w:tabs>
          <w:tab w:val="left" w:pos="-720"/>
        </w:tabs>
        <w:suppressAutoHyphens/>
        <w:ind w:left="360"/>
        <w:jc w:val="both"/>
        <w:rPr>
          <w:rFonts w:ascii="Arial" w:hAnsi="Arial" w:cs="Arial"/>
          <w:spacing w:val="-2"/>
          <w:szCs w:val="24"/>
        </w:rPr>
      </w:pPr>
    </w:p>
    <w:p w14:paraId="58C61C71"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15.3</w:t>
      </w:r>
      <w:r w:rsidRPr="00E95FAE">
        <w:rPr>
          <w:rFonts w:ascii="Arial" w:hAnsi="Arial" w:cs="Arial"/>
          <w:spacing w:val="-2"/>
          <w:szCs w:val="24"/>
        </w:rPr>
        <w:tab/>
      </w:r>
      <w:r w:rsidRPr="00E95FAE">
        <w:rPr>
          <w:rFonts w:ascii="Arial" w:hAnsi="Arial" w:cs="Arial"/>
          <w:b/>
          <w:spacing w:val="-2"/>
          <w:szCs w:val="24"/>
        </w:rPr>
        <w:t>Stop Work.</w:t>
      </w:r>
      <w:r w:rsidRPr="00E95FAE">
        <w:rPr>
          <w:rFonts w:ascii="Arial" w:hAnsi="Arial" w:cs="Arial"/>
          <w:spacing w:val="-2"/>
          <w:szCs w:val="24"/>
        </w:rPr>
        <w:t xml:space="preserve">  If at any time the </w:t>
      </w:r>
      <w:r>
        <w:rPr>
          <w:rFonts w:ascii="Arial" w:hAnsi="Arial" w:cs="Arial"/>
          <w:spacing w:val="-2"/>
          <w:szCs w:val="24"/>
        </w:rPr>
        <w:t>CRCNV</w:t>
      </w:r>
      <w:r w:rsidRPr="00E95FAE">
        <w:rPr>
          <w:rFonts w:ascii="Arial" w:hAnsi="Arial" w:cs="Arial"/>
          <w:spacing w:val="-2"/>
          <w:szCs w:val="24"/>
        </w:rPr>
        <w:t xml:space="preserve"> should determine the Contractor’s work or the Equipment to be defective, or if the Contractor fails to supply suitable materials, equipment or supplies, the </w:t>
      </w:r>
      <w:r>
        <w:rPr>
          <w:rFonts w:ascii="Arial" w:hAnsi="Arial" w:cs="Arial"/>
          <w:spacing w:val="-2"/>
          <w:szCs w:val="24"/>
        </w:rPr>
        <w:t>CRCNV</w:t>
      </w:r>
      <w:r w:rsidRPr="00E95FAE">
        <w:rPr>
          <w:rFonts w:ascii="Arial" w:hAnsi="Arial" w:cs="Arial"/>
          <w:spacing w:val="-2"/>
          <w:szCs w:val="24"/>
        </w:rPr>
        <w:t xml:space="preserve"> may order Contractor to stop work, or any portion thereof, until the cause of such order has been eliminated.</w:t>
      </w:r>
    </w:p>
    <w:p w14:paraId="433DFD48"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3C2A9204" w14:textId="77777777" w:rsidR="00662F33"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15.4</w:t>
      </w:r>
      <w:r w:rsidRPr="00E95FAE">
        <w:rPr>
          <w:rFonts w:ascii="Arial" w:hAnsi="Arial" w:cs="Arial"/>
          <w:spacing w:val="-2"/>
          <w:szCs w:val="24"/>
        </w:rPr>
        <w:tab/>
      </w:r>
      <w:r>
        <w:rPr>
          <w:rFonts w:ascii="Arial" w:hAnsi="Arial" w:cs="Arial"/>
          <w:b/>
          <w:spacing w:val="-2"/>
          <w:szCs w:val="24"/>
        </w:rPr>
        <w:t>CRCNV</w:t>
      </w:r>
      <w:r w:rsidRPr="00E95FAE">
        <w:rPr>
          <w:rFonts w:ascii="Arial" w:hAnsi="Arial" w:cs="Arial"/>
          <w:b/>
          <w:spacing w:val="-2"/>
          <w:szCs w:val="24"/>
        </w:rPr>
        <w:t>’s Right to Take Possession and Terminate.</w:t>
      </w:r>
      <w:r w:rsidRPr="00E95FAE">
        <w:rPr>
          <w:rFonts w:ascii="Arial" w:hAnsi="Arial" w:cs="Arial"/>
          <w:spacing w:val="-2"/>
          <w:szCs w:val="24"/>
        </w:rPr>
        <w:tab/>
        <w:t xml:space="preserve">  If the Contractor is adjudged to be bankrupt or insolvent, or makes an assignment for the benefit of its creditors, or if a trustee files a petition against the Contractor to take advantage of any debtor’s act or to reorganize the Contractor under bankruptcy or similar laws; if Contractor </w:t>
      </w:r>
      <w:r w:rsidRPr="00E95FAE">
        <w:rPr>
          <w:rFonts w:ascii="Arial" w:hAnsi="Arial" w:cs="Arial"/>
          <w:spacing w:val="-2"/>
          <w:szCs w:val="24"/>
        </w:rPr>
        <w:lastRenderedPageBreak/>
        <w:t xml:space="preserve">repeatedly fails to supply suitable materials or equipment in the performance of this Contract; if Contractor fails to make prompt payments for labor, materials, or equipment; if Contractor disregards any laws, ordinances, rules, regulation or orders of any public body having jurisdiction over the Equipment or the Contractor’s performance of this Contract; or, if the Contractor disregards the </w:t>
      </w:r>
      <w:r>
        <w:rPr>
          <w:rFonts w:ascii="Arial" w:hAnsi="Arial" w:cs="Arial"/>
          <w:spacing w:val="-2"/>
          <w:szCs w:val="24"/>
        </w:rPr>
        <w:t>CRCNV</w:t>
      </w:r>
      <w:r w:rsidRPr="00E95FAE">
        <w:rPr>
          <w:rFonts w:ascii="Arial" w:hAnsi="Arial" w:cs="Arial"/>
          <w:spacing w:val="-2"/>
          <w:szCs w:val="24"/>
        </w:rPr>
        <w:t xml:space="preserve">’s orders or Change Orders under this Contract, then the </w:t>
      </w:r>
      <w:r>
        <w:rPr>
          <w:rFonts w:ascii="Arial" w:hAnsi="Arial" w:cs="Arial"/>
          <w:spacing w:val="-2"/>
          <w:szCs w:val="24"/>
        </w:rPr>
        <w:t>CRCNV</w:t>
      </w:r>
      <w:r w:rsidRPr="00E95FAE">
        <w:rPr>
          <w:rFonts w:ascii="Arial" w:hAnsi="Arial" w:cs="Arial"/>
          <w:spacing w:val="-2"/>
          <w:szCs w:val="24"/>
        </w:rPr>
        <w:t xml:space="preserve"> may, without prejudice to any other right or remedy the </w:t>
      </w:r>
      <w:r>
        <w:rPr>
          <w:rFonts w:ascii="Arial" w:hAnsi="Arial" w:cs="Arial"/>
          <w:spacing w:val="-2"/>
          <w:szCs w:val="24"/>
        </w:rPr>
        <w:t>CRCNV</w:t>
      </w:r>
      <w:r w:rsidRPr="00E95FAE">
        <w:rPr>
          <w:rFonts w:ascii="Arial" w:hAnsi="Arial" w:cs="Arial"/>
          <w:spacing w:val="-2"/>
          <w:szCs w:val="24"/>
        </w:rPr>
        <w:t xml:space="preserve"> may have, and after giving the Contractor and his surety at least seven days’ written notice, terminate this Contract and take possession of all Equipment then delivered, and obtain all additional Equipment required by this Contract from third party sources by whatever method the </w:t>
      </w:r>
      <w:r>
        <w:rPr>
          <w:rFonts w:ascii="Arial" w:hAnsi="Arial" w:cs="Arial"/>
          <w:spacing w:val="-2"/>
          <w:szCs w:val="24"/>
        </w:rPr>
        <w:t>CRCNV</w:t>
      </w:r>
      <w:r w:rsidRPr="00E95FAE">
        <w:rPr>
          <w:rFonts w:ascii="Arial" w:hAnsi="Arial" w:cs="Arial"/>
          <w:spacing w:val="-2"/>
          <w:szCs w:val="24"/>
        </w:rPr>
        <w:t xml:space="preserve"> may choose.  In such case, the Contractor shall not be entitled to receive any further payment.  If the unpaid balance of the Contract Price exceeds the </w:t>
      </w:r>
      <w:r>
        <w:rPr>
          <w:rFonts w:ascii="Arial" w:hAnsi="Arial" w:cs="Arial"/>
          <w:spacing w:val="-2"/>
          <w:szCs w:val="24"/>
        </w:rPr>
        <w:t>CRCNV</w:t>
      </w:r>
      <w:r w:rsidRPr="00E95FAE">
        <w:rPr>
          <w:rFonts w:ascii="Arial" w:hAnsi="Arial" w:cs="Arial"/>
          <w:spacing w:val="-2"/>
          <w:szCs w:val="24"/>
        </w:rPr>
        <w:t xml:space="preserve">’s direct and indirect costs of obtaining additional Equipment required by this Contract, including compensation of additional professional services, such excess must be paid to the Contractor.  If such costs exceed such unpaid balance, the Contractor shall pay the </w:t>
      </w:r>
      <w:r>
        <w:rPr>
          <w:rFonts w:ascii="Arial" w:hAnsi="Arial" w:cs="Arial"/>
          <w:spacing w:val="-2"/>
          <w:szCs w:val="24"/>
        </w:rPr>
        <w:t>CRCNV</w:t>
      </w:r>
      <w:r w:rsidRPr="00E95FAE">
        <w:rPr>
          <w:rFonts w:ascii="Arial" w:hAnsi="Arial" w:cs="Arial"/>
          <w:spacing w:val="-2"/>
          <w:szCs w:val="24"/>
        </w:rPr>
        <w:t xml:space="preserve"> the difference.</w:t>
      </w:r>
    </w:p>
    <w:p w14:paraId="48307BA5" w14:textId="2DC43E1F" w:rsidR="00662F33" w:rsidRDefault="00662F33" w:rsidP="00662F33">
      <w:pPr>
        <w:widowControl/>
        <w:tabs>
          <w:tab w:val="left" w:pos="-720"/>
        </w:tabs>
        <w:suppressAutoHyphens/>
        <w:ind w:firstLine="720"/>
        <w:jc w:val="both"/>
        <w:rPr>
          <w:rFonts w:ascii="Arial" w:hAnsi="Arial" w:cs="Arial"/>
          <w:spacing w:val="-2"/>
          <w:szCs w:val="24"/>
        </w:rPr>
      </w:pPr>
    </w:p>
    <w:p w14:paraId="07043AC4" w14:textId="77777777" w:rsidR="00662F33" w:rsidRPr="00E95FAE" w:rsidRDefault="00662F33" w:rsidP="00662F33">
      <w:pPr>
        <w:widowControl/>
        <w:tabs>
          <w:tab w:val="left" w:pos="900"/>
        </w:tabs>
        <w:jc w:val="both"/>
        <w:rPr>
          <w:rFonts w:ascii="Arial" w:hAnsi="Arial" w:cs="Arial"/>
          <w:b/>
          <w:szCs w:val="24"/>
        </w:rPr>
      </w:pPr>
      <w:r w:rsidRPr="00E95FAE">
        <w:rPr>
          <w:rFonts w:ascii="Arial" w:hAnsi="Arial" w:cs="Arial"/>
          <w:b/>
          <w:snapToGrid/>
          <w:spacing w:val="-2"/>
          <w:szCs w:val="24"/>
        </w:rPr>
        <w:t>16.</w:t>
      </w:r>
      <w:r w:rsidRPr="00E95FAE">
        <w:rPr>
          <w:rFonts w:ascii="Arial" w:hAnsi="Arial" w:cs="Arial"/>
          <w:b/>
          <w:snapToGrid/>
          <w:spacing w:val="-2"/>
          <w:szCs w:val="24"/>
        </w:rPr>
        <w:tab/>
      </w:r>
      <w:r w:rsidRPr="00E95FAE">
        <w:rPr>
          <w:rFonts w:ascii="Arial" w:hAnsi="Arial" w:cs="Arial"/>
          <w:b/>
          <w:szCs w:val="24"/>
        </w:rPr>
        <w:t>Taxes.</w:t>
      </w:r>
    </w:p>
    <w:p w14:paraId="484F322A" w14:textId="77777777" w:rsidR="00662F33" w:rsidRPr="00E95FAE" w:rsidRDefault="00662F33" w:rsidP="00662F33">
      <w:pPr>
        <w:widowControl/>
        <w:tabs>
          <w:tab w:val="left" w:pos="900"/>
        </w:tabs>
        <w:jc w:val="both"/>
        <w:rPr>
          <w:rFonts w:ascii="Arial" w:hAnsi="Arial" w:cs="Arial"/>
          <w:b/>
          <w:szCs w:val="24"/>
        </w:rPr>
      </w:pPr>
    </w:p>
    <w:p w14:paraId="2144619B" w14:textId="77777777" w:rsidR="00662F33" w:rsidRPr="00E95FAE" w:rsidRDefault="00662F33" w:rsidP="00662F33">
      <w:pPr>
        <w:widowControl/>
        <w:tabs>
          <w:tab w:val="left" w:pos="900"/>
        </w:tabs>
        <w:jc w:val="both"/>
        <w:rPr>
          <w:rFonts w:ascii="Arial" w:hAnsi="Arial" w:cs="Arial"/>
          <w:szCs w:val="24"/>
        </w:rPr>
      </w:pPr>
      <w:r w:rsidRPr="00E95FAE">
        <w:rPr>
          <w:rFonts w:ascii="Arial" w:hAnsi="Arial" w:cs="Arial"/>
          <w:szCs w:val="24"/>
        </w:rPr>
        <w:tab/>
        <w:t xml:space="preserve">The Contractor must promptly pay all taxes that are lawfully assessed against the Contractor in connection with the Work.  The </w:t>
      </w:r>
      <w:r>
        <w:rPr>
          <w:rFonts w:ascii="Arial" w:hAnsi="Arial" w:cs="Arial"/>
          <w:szCs w:val="24"/>
        </w:rPr>
        <w:t>CRCNV</w:t>
      </w:r>
      <w:r w:rsidRPr="00E95FAE">
        <w:rPr>
          <w:rFonts w:ascii="Arial" w:hAnsi="Arial" w:cs="Arial"/>
          <w:szCs w:val="24"/>
        </w:rPr>
        <w:t xml:space="preserve"> is exempt from sales tax pursuant to a ruling and determination of the attorney general of the State of </w:t>
      </w:r>
      <w:smartTag w:uri="urn:schemas-microsoft-com:office:smarttags" w:element="State">
        <w:smartTag w:uri="urn:schemas-microsoft-com:office:smarttags" w:element="place">
          <w:r w:rsidRPr="00E95FAE">
            <w:rPr>
              <w:rFonts w:ascii="Arial" w:hAnsi="Arial" w:cs="Arial"/>
              <w:szCs w:val="24"/>
            </w:rPr>
            <w:t>Nevada</w:t>
          </w:r>
        </w:smartTag>
      </w:smartTag>
      <w:r w:rsidRPr="00E95FAE">
        <w:rPr>
          <w:rFonts w:ascii="Arial" w:hAnsi="Arial" w:cs="Arial"/>
          <w:szCs w:val="24"/>
        </w:rPr>
        <w:t>.</w:t>
      </w:r>
    </w:p>
    <w:p w14:paraId="576143CF" w14:textId="77777777" w:rsidR="00662F33" w:rsidRDefault="00662F33" w:rsidP="00662F33">
      <w:pPr>
        <w:widowControl/>
        <w:tabs>
          <w:tab w:val="left" w:pos="720"/>
        </w:tabs>
        <w:ind w:left="720" w:hanging="720"/>
        <w:rPr>
          <w:rFonts w:ascii="Arial" w:hAnsi="Arial" w:cs="Arial"/>
          <w:b/>
          <w:szCs w:val="24"/>
        </w:rPr>
      </w:pPr>
    </w:p>
    <w:p w14:paraId="4973477F" w14:textId="77777777" w:rsidR="00662F33" w:rsidRPr="00E95FAE" w:rsidRDefault="00662F33" w:rsidP="00662F33">
      <w:pPr>
        <w:widowControl/>
        <w:tabs>
          <w:tab w:val="left" w:pos="720"/>
        </w:tabs>
        <w:ind w:left="720" w:hanging="720"/>
        <w:rPr>
          <w:rFonts w:ascii="Arial" w:hAnsi="Arial" w:cs="Arial"/>
          <w:b/>
          <w:szCs w:val="24"/>
        </w:rPr>
      </w:pPr>
      <w:r w:rsidRPr="00E95FAE">
        <w:rPr>
          <w:rFonts w:ascii="Arial" w:hAnsi="Arial" w:cs="Arial"/>
          <w:b/>
          <w:szCs w:val="24"/>
        </w:rPr>
        <w:t>17.</w:t>
      </w:r>
      <w:r w:rsidRPr="00E95FAE">
        <w:rPr>
          <w:rFonts w:ascii="Arial" w:hAnsi="Arial" w:cs="Arial"/>
          <w:b/>
          <w:szCs w:val="24"/>
        </w:rPr>
        <w:tab/>
        <w:t>Unemployment Compensation.</w:t>
      </w:r>
    </w:p>
    <w:p w14:paraId="668AB12B" w14:textId="77777777" w:rsidR="00662F33" w:rsidRPr="00E95FAE" w:rsidRDefault="00662F33" w:rsidP="00662F33">
      <w:pPr>
        <w:widowControl/>
        <w:tabs>
          <w:tab w:val="left" w:pos="720"/>
        </w:tabs>
        <w:ind w:left="720" w:hanging="810"/>
        <w:rPr>
          <w:rFonts w:ascii="Arial" w:hAnsi="Arial" w:cs="Arial"/>
          <w:szCs w:val="24"/>
        </w:rPr>
      </w:pPr>
    </w:p>
    <w:p w14:paraId="71BBBD3F"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must at all times comply with the requirements of Nevada Revised Statutes (“NRS”) chapter 612 (Unemployment Compensation).</w:t>
      </w:r>
    </w:p>
    <w:p w14:paraId="4A58190A" w14:textId="77777777" w:rsidR="00662F33" w:rsidRPr="00E95FAE" w:rsidRDefault="00662F33" w:rsidP="00662F33">
      <w:pPr>
        <w:widowControl/>
        <w:jc w:val="both"/>
        <w:rPr>
          <w:rFonts w:ascii="Arial" w:hAnsi="Arial" w:cs="Arial"/>
          <w:szCs w:val="24"/>
        </w:rPr>
      </w:pPr>
    </w:p>
    <w:p w14:paraId="30C577EA" w14:textId="77777777" w:rsidR="00662F33" w:rsidRPr="00E95FAE" w:rsidRDefault="00662F33" w:rsidP="00662F33">
      <w:pPr>
        <w:widowControl/>
        <w:jc w:val="both"/>
        <w:rPr>
          <w:rFonts w:ascii="Arial" w:hAnsi="Arial" w:cs="Arial"/>
          <w:b/>
          <w:szCs w:val="24"/>
        </w:rPr>
      </w:pPr>
      <w:r w:rsidRPr="00E95FAE">
        <w:rPr>
          <w:rFonts w:ascii="Arial" w:hAnsi="Arial" w:cs="Arial"/>
          <w:b/>
          <w:szCs w:val="24"/>
        </w:rPr>
        <w:t>18.</w:t>
      </w:r>
      <w:r w:rsidRPr="00E95FAE">
        <w:rPr>
          <w:rFonts w:ascii="Arial" w:hAnsi="Arial" w:cs="Arial"/>
          <w:b/>
          <w:szCs w:val="24"/>
        </w:rPr>
        <w:tab/>
        <w:t>Discrimination.</w:t>
      </w:r>
    </w:p>
    <w:p w14:paraId="22961956" w14:textId="77777777" w:rsidR="00662F33" w:rsidRPr="00E95FAE" w:rsidRDefault="00662F33" w:rsidP="00662F33">
      <w:pPr>
        <w:widowControl/>
        <w:ind w:left="720" w:hanging="810"/>
        <w:jc w:val="both"/>
        <w:rPr>
          <w:rFonts w:ascii="Arial" w:hAnsi="Arial" w:cs="Arial"/>
          <w:szCs w:val="24"/>
        </w:rPr>
      </w:pPr>
    </w:p>
    <w:p w14:paraId="7356BD1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shall not, during its performance of this Contract, discriminate against any employee or applicant for employment because of race, creed, color, national origin, sex, or age, including, but not limited to, the following: employment, upgrading, layoff or termination, rates of pay or other forms of compensation, and selection for training, including apprenticeship.</w:t>
      </w:r>
      <w:r>
        <w:rPr>
          <w:rFonts w:ascii="Arial" w:hAnsi="Arial" w:cs="Arial"/>
          <w:szCs w:val="24"/>
        </w:rPr>
        <w:t xml:space="preserve"> </w:t>
      </w:r>
      <w:r w:rsidRPr="00E95FAE">
        <w:rPr>
          <w:rFonts w:ascii="Arial" w:hAnsi="Arial" w:cs="Arial"/>
          <w:szCs w:val="24"/>
        </w:rPr>
        <w:t>The Contractor shall insert this provision in all subcontracts hereunder, except subcontracts for standard commercial supplies or raw materials.  Any violation of such provision by the subcontractor constitutes a material breach of this Contract.</w:t>
      </w:r>
    </w:p>
    <w:p w14:paraId="5D09511F" w14:textId="09E0BD46" w:rsidR="00662F33" w:rsidRPr="00E95FAE" w:rsidRDefault="00662F33" w:rsidP="00662F33">
      <w:pPr>
        <w:widowControl/>
        <w:rPr>
          <w:rFonts w:ascii="Arial" w:hAnsi="Arial" w:cs="Arial"/>
          <w:b/>
          <w:szCs w:val="24"/>
        </w:rPr>
      </w:pPr>
      <w:r w:rsidRPr="00E95FAE">
        <w:rPr>
          <w:rFonts w:ascii="Arial" w:hAnsi="Arial" w:cs="Arial"/>
          <w:b/>
          <w:szCs w:val="24"/>
        </w:rPr>
        <w:t>19.</w:t>
      </w:r>
      <w:r w:rsidRPr="00E95FAE">
        <w:rPr>
          <w:rFonts w:ascii="Arial" w:hAnsi="Arial" w:cs="Arial"/>
          <w:b/>
          <w:szCs w:val="24"/>
        </w:rPr>
        <w:tab/>
        <w:t>Disputes.</w:t>
      </w:r>
    </w:p>
    <w:p w14:paraId="4979FFA8" w14:textId="77777777" w:rsidR="00662F33" w:rsidRPr="00E95FAE" w:rsidRDefault="00662F33" w:rsidP="00662F33">
      <w:pPr>
        <w:widowControl/>
        <w:ind w:hanging="90"/>
        <w:rPr>
          <w:rFonts w:ascii="Arial" w:hAnsi="Arial" w:cs="Arial"/>
          <w:szCs w:val="24"/>
        </w:rPr>
      </w:pPr>
    </w:p>
    <w:p w14:paraId="6851B15C"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Controversies arising out of this Contract must be resolved pursuant to the jurisdiction and substantive law of the courts of competent jurisdiction of the State of Nevada.</w:t>
      </w:r>
    </w:p>
    <w:p w14:paraId="210E14C1" w14:textId="77777777" w:rsidR="00662F33" w:rsidRDefault="00662F33" w:rsidP="00662F33">
      <w:pPr>
        <w:widowControl/>
        <w:jc w:val="both"/>
        <w:rPr>
          <w:rFonts w:ascii="Arial" w:hAnsi="Arial" w:cs="Arial"/>
          <w:szCs w:val="24"/>
        </w:rPr>
      </w:pPr>
    </w:p>
    <w:p w14:paraId="343EED08"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bCs/>
          <w:szCs w:val="24"/>
        </w:rPr>
      </w:pPr>
      <w:r w:rsidRPr="00E95FAE">
        <w:rPr>
          <w:rFonts w:ascii="Arial" w:hAnsi="Arial" w:cs="Arial"/>
          <w:b/>
          <w:bCs/>
          <w:szCs w:val="24"/>
        </w:rPr>
        <w:t>20.</w:t>
      </w:r>
      <w:r w:rsidRPr="00E95FAE">
        <w:rPr>
          <w:rFonts w:ascii="Arial" w:hAnsi="Arial" w:cs="Arial"/>
          <w:b/>
          <w:bCs/>
          <w:szCs w:val="24"/>
        </w:rPr>
        <w:tab/>
        <w:t>Waiver of Claims.</w:t>
      </w:r>
    </w:p>
    <w:p w14:paraId="6D18193B"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bCs/>
          <w:szCs w:val="24"/>
        </w:rPr>
      </w:pPr>
    </w:p>
    <w:p w14:paraId="508CD7A8" w14:textId="77777777" w:rsidR="00662F33" w:rsidRPr="00E95FAE" w:rsidRDefault="00662F33" w:rsidP="00662F33">
      <w:pPr>
        <w:widowControl/>
        <w:tabs>
          <w:tab w:val="left" w:pos="1004"/>
          <w:tab w:val="left" w:pos="1440"/>
          <w:tab w:val="left" w:pos="1890"/>
          <w:tab w:val="left" w:pos="2340"/>
          <w:tab w:val="left" w:pos="2736"/>
          <w:tab w:val="left" w:pos="3312"/>
          <w:tab w:val="left" w:pos="3888"/>
          <w:tab w:val="left" w:pos="4464"/>
          <w:tab w:val="left" w:pos="5040"/>
          <w:tab w:val="left" w:pos="5616"/>
        </w:tabs>
        <w:ind w:firstLine="720"/>
        <w:jc w:val="both"/>
        <w:rPr>
          <w:rFonts w:ascii="Arial" w:hAnsi="Arial" w:cs="Arial"/>
          <w:szCs w:val="24"/>
        </w:rPr>
      </w:pPr>
      <w:r w:rsidRPr="00E95FAE">
        <w:rPr>
          <w:rFonts w:ascii="Arial" w:hAnsi="Arial" w:cs="Arial"/>
          <w:szCs w:val="24"/>
        </w:rPr>
        <w:t xml:space="preserve">The </w:t>
      </w:r>
      <w:r>
        <w:rPr>
          <w:rFonts w:ascii="Arial" w:hAnsi="Arial" w:cs="Arial"/>
          <w:szCs w:val="24"/>
        </w:rPr>
        <w:t>CRCNV</w:t>
      </w:r>
      <w:r w:rsidRPr="00E95FAE">
        <w:rPr>
          <w:rFonts w:ascii="Arial" w:hAnsi="Arial" w:cs="Arial"/>
          <w:szCs w:val="24"/>
        </w:rPr>
        <w:t xml:space="preserve">’s making and the Contractor’s acceptance of final payment constitute a waiver of all claims by the </w:t>
      </w:r>
      <w:r>
        <w:rPr>
          <w:rFonts w:ascii="Arial" w:hAnsi="Arial" w:cs="Arial"/>
          <w:szCs w:val="24"/>
        </w:rPr>
        <w:t>CRCNV</w:t>
      </w:r>
      <w:r w:rsidRPr="00E95FAE">
        <w:rPr>
          <w:rFonts w:ascii="Arial" w:hAnsi="Arial" w:cs="Arial"/>
          <w:szCs w:val="24"/>
        </w:rPr>
        <w:t xml:space="preserve"> against the Contractor and the Contractor against the </w:t>
      </w:r>
      <w:r>
        <w:rPr>
          <w:rFonts w:ascii="Arial" w:hAnsi="Arial" w:cs="Arial"/>
          <w:szCs w:val="24"/>
        </w:rPr>
        <w:t>CRCNV</w:t>
      </w:r>
      <w:r w:rsidRPr="00E95FAE">
        <w:rPr>
          <w:rFonts w:ascii="Arial" w:hAnsi="Arial" w:cs="Arial"/>
          <w:szCs w:val="24"/>
        </w:rPr>
        <w:t xml:space="preserve">, except claims arising from unsettled liens, from defective work appearing after final inspection, or from failure to comply with the Contract or the terms </w:t>
      </w:r>
      <w:r w:rsidRPr="00E95FAE">
        <w:rPr>
          <w:rFonts w:ascii="Arial" w:hAnsi="Arial" w:cs="Arial"/>
          <w:szCs w:val="24"/>
        </w:rPr>
        <w:lastRenderedPageBreak/>
        <w:t xml:space="preserve">of any special guarantees specified therein.  The </w:t>
      </w:r>
      <w:r>
        <w:rPr>
          <w:rFonts w:ascii="Arial" w:hAnsi="Arial" w:cs="Arial"/>
          <w:szCs w:val="24"/>
        </w:rPr>
        <w:t>CRCNV</w:t>
      </w:r>
      <w:r w:rsidRPr="00E95FAE">
        <w:rPr>
          <w:rFonts w:ascii="Arial" w:hAnsi="Arial" w:cs="Arial"/>
          <w:szCs w:val="24"/>
        </w:rPr>
        <w:t xml:space="preserve">’s making and the Contractor’s acceptance of final payment does not constitute a waiver by the </w:t>
      </w:r>
      <w:r>
        <w:rPr>
          <w:rFonts w:ascii="Arial" w:hAnsi="Arial" w:cs="Arial"/>
          <w:szCs w:val="24"/>
        </w:rPr>
        <w:t>CRCNV</w:t>
      </w:r>
      <w:r w:rsidRPr="00E95FAE">
        <w:rPr>
          <w:rFonts w:ascii="Arial" w:hAnsi="Arial" w:cs="Arial"/>
          <w:szCs w:val="24"/>
        </w:rPr>
        <w:t xml:space="preserve"> of any rights in respect of the Contractor’s continuing obligations under the Contract, nor a waiver of those claims previously made in writing and still unsettled.</w:t>
      </w:r>
    </w:p>
    <w:p w14:paraId="463A1F2C" w14:textId="77777777" w:rsidR="00662F33" w:rsidRDefault="00662F33" w:rsidP="00662F33">
      <w:pPr>
        <w:widowControl/>
        <w:ind w:left="720" w:hanging="720"/>
        <w:jc w:val="both"/>
        <w:rPr>
          <w:rFonts w:ascii="Arial" w:hAnsi="Arial" w:cs="Arial"/>
          <w:szCs w:val="24"/>
        </w:rPr>
      </w:pPr>
    </w:p>
    <w:p w14:paraId="3ECABE57" w14:textId="77777777" w:rsidR="00662F33" w:rsidRDefault="00662F33" w:rsidP="00662F33">
      <w:pPr>
        <w:widowControl/>
        <w:jc w:val="both"/>
        <w:rPr>
          <w:rFonts w:ascii="Arial" w:hAnsi="Arial" w:cs="Arial"/>
          <w:b/>
          <w:szCs w:val="24"/>
        </w:rPr>
      </w:pPr>
      <w:r w:rsidRPr="00E95FAE">
        <w:rPr>
          <w:rFonts w:ascii="Arial" w:hAnsi="Arial" w:cs="Arial"/>
          <w:b/>
          <w:szCs w:val="24"/>
        </w:rPr>
        <w:t>21.</w:t>
      </w:r>
      <w:r w:rsidRPr="00E95FAE">
        <w:rPr>
          <w:rFonts w:ascii="Arial" w:hAnsi="Arial" w:cs="Arial"/>
          <w:b/>
          <w:szCs w:val="24"/>
        </w:rPr>
        <w:tab/>
        <w:t>Notices.</w:t>
      </w:r>
    </w:p>
    <w:p w14:paraId="02F4E3E7" w14:textId="77777777" w:rsidR="00662F33" w:rsidRPr="00E95FAE" w:rsidRDefault="00662F33" w:rsidP="00662F33">
      <w:pPr>
        <w:widowControl/>
        <w:jc w:val="both"/>
        <w:rPr>
          <w:rFonts w:ascii="Arial" w:hAnsi="Arial" w:cs="Arial"/>
          <w:b/>
          <w:szCs w:val="24"/>
        </w:rPr>
      </w:pPr>
    </w:p>
    <w:p w14:paraId="07D7D5A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21.1</w:t>
      </w:r>
      <w:r w:rsidRPr="00E95FAE">
        <w:rPr>
          <w:rFonts w:ascii="Arial" w:hAnsi="Arial" w:cs="Arial"/>
          <w:szCs w:val="24"/>
        </w:rPr>
        <w:tab/>
        <w:t xml:space="preserve">Any notice, demand, or request required or authorized by this Contract to be served, given, or made shall be deemed properly served, given or made if delivered in person or sent by </w:t>
      </w:r>
      <w:r>
        <w:rPr>
          <w:rFonts w:ascii="Arial" w:hAnsi="Arial" w:cs="Arial"/>
          <w:szCs w:val="24"/>
        </w:rPr>
        <w:t xml:space="preserve">electronic mail and </w:t>
      </w:r>
      <w:r w:rsidRPr="00E95FAE">
        <w:rPr>
          <w:rFonts w:ascii="Arial" w:hAnsi="Arial" w:cs="Arial"/>
          <w:szCs w:val="24"/>
        </w:rPr>
        <w:t>certified mail, postage prepaid,</w:t>
      </w:r>
      <w:r>
        <w:rPr>
          <w:rFonts w:ascii="Arial" w:hAnsi="Arial" w:cs="Arial"/>
          <w:szCs w:val="24"/>
        </w:rPr>
        <w:t xml:space="preserve"> </w:t>
      </w:r>
      <w:r w:rsidRPr="00E95FAE">
        <w:rPr>
          <w:rFonts w:ascii="Arial" w:hAnsi="Arial" w:cs="Arial"/>
          <w:szCs w:val="24"/>
        </w:rPr>
        <w:t>to the persons specified below:</w:t>
      </w:r>
    </w:p>
    <w:p w14:paraId="7B9CCB21" w14:textId="175225C1" w:rsidR="00902AFF" w:rsidRPr="00E95FAE" w:rsidRDefault="00902AFF" w:rsidP="00902AFF">
      <w:pPr>
        <w:widowControl/>
        <w:ind w:hanging="90"/>
        <w:jc w:val="both"/>
        <w:rPr>
          <w:rFonts w:ascii="Arial" w:hAnsi="Arial" w:cs="Arial"/>
          <w:szCs w:val="24"/>
        </w:rPr>
      </w:pPr>
    </w:p>
    <w:bookmarkEnd w:id="9"/>
    <w:p w14:paraId="5CDED4CF"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Colorado River Commission of Nevada</w:t>
      </w:r>
    </w:p>
    <w:p w14:paraId="6B96EECD"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 Executive Director</w:t>
      </w:r>
    </w:p>
    <w:p w14:paraId="18541401"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Street">
        <w:smartTag w:uri="urn:schemas-microsoft-com:office:smarttags" w:element="address">
          <w:r w:rsidRPr="00E95FAE">
            <w:rPr>
              <w:rFonts w:ascii="Arial" w:hAnsi="Arial" w:cs="Arial"/>
              <w:szCs w:val="24"/>
            </w:rPr>
            <w:t>555 E. Washington Ave., Suite 3100</w:t>
          </w:r>
        </w:smartTag>
      </w:smartTag>
    </w:p>
    <w:p w14:paraId="6C9022A2" w14:textId="77777777" w:rsidR="00902AFF"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City">
        <w:r w:rsidRPr="00E95FAE">
          <w:rPr>
            <w:rFonts w:ascii="Arial" w:hAnsi="Arial" w:cs="Arial"/>
            <w:szCs w:val="24"/>
          </w:rPr>
          <w:t>Las Vegas</w:t>
        </w:r>
      </w:smartTag>
      <w:r w:rsidRPr="00E95FAE">
        <w:rPr>
          <w:rFonts w:ascii="Arial" w:hAnsi="Arial" w:cs="Arial"/>
          <w:szCs w:val="24"/>
        </w:rPr>
        <w:t xml:space="preserve">, </w:t>
      </w:r>
      <w:smartTag w:uri="urn:schemas-microsoft-com:office:smarttags" w:element="State">
        <w:r w:rsidRPr="00E95FAE">
          <w:rPr>
            <w:rFonts w:ascii="Arial" w:hAnsi="Arial" w:cs="Arial"/>
            <w:szCs w:val="24"/>
          </w:rPr>
          <w:t>NV</w:t>
        </w:r>
      </w:smartTag>
      <w:r w:rsidRPr="00E95FAE">
        <w:rPr>
          <w:rFonts w:ascii="Arial" w:hAnsi="Arial" w:cs="Arial"/>
          <w:szCs w:val="24"/>
        </w:rPr>
        <w:t xml:space="preserve"> 89101-1065</w:t>
      </w:r>
    </w:p>
    <w:p w14:paraId="294934EA" w14:textId="2DCC0C11" w:rsidR="00DF0748" w:rsidRDefault="00902AFF" w:rsidP="00902AFF">
      <w:pPr>
        <w:widowControl/>
        <w:ind w:hanging="90"/>
        <w:jc w:val="both"/>
        <w:rPr>
          <w:rStyle w:val="Hyperlink"/>
          <w:rFonts w:ascii="Arial" w:hAnsi="Arial" w:cs="Arial"/>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Email: </w:t>
      </w:r>
      <w:hyperlink r:id="rId22" w:history="1">
        <w:r w:rsidRPr="003D4B17">
          <w:rPr>
            <w:rStyle w:val="Hyperlink"/>
            <w:rFonts w:ascii="Arial" w:hAnsi="Arial" w:cs="Arial"/>
          </w:rPr>
          <w:t>CRCAdmins@crc.nv.gov</w:t>
        </w:r>
      </w:hyperlink>
    </w:p>
    <w:p w14:paraId="07F7B069" w14:textId="77777777" w:rsidR="00825DE7" w:rsidRPr="00B0427E" w:rsidRDefault="00825DE7" w:rsidP="00902AFF">
      <w:pPr>
        <w:widowControl/>
        <w:ind w:hanging="90"/>
        <w:jc w:val="both"/>
        <w:rPr>
          <w:rFonts w:ascii="Arial" w:hAnsi="Arial" w:cs="Arial"/>
          <w:szCs w:val="24"/>
        </w:rPr>
      </w:pPr>
    </w:p>
    <w:p w14:paraId="787FC062" w14:textId="23AC8DE3" w:rsidR="00DF0748" w:rsidRPr="00B0427E" w:rsidRDefault="00DF0748" w:rsidP="00825DE7">
      <w:pPr>
        <w:widowControl/>
        <w:ind w:firstLine="1440"/>
        <w:jc w:val="both"/>
        <w:rPr>
          <w:rFonts w:ascii="Arial" w:hAnsi="Arial" w:cs="Arial"/>
          <w:szCs w:val="24"/>
        </w:rPr>
      </w:pPr>
      <w:r w:rsidRPr="00B0427E">
        <w:rPr>
          <w:rFonts w:ascii="Arial" w:hAnsi="Arial" w:cs="Arial"/>
          <w:szCs w:val="24"/>
        </w:rPr>
        <w:tab/>
        <w:t>_________________________________</w:t>
      </w:r>
    </w:p>
    <w:p w14:paraId="58046576"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BB5556E"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69B3693"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7B898887" w14:textId="77777777" w:rsidR="00DF0748" w:rsidRPr="00B0427E" w:rsidRDefault="00DF0748" w:rsidP="00371AE3">
      <w:pPr>
        <w:widowControl/>
        <w:ind w:firstLine="720"/>
        <w:jc w:val="both"/>
        <w:rPr>
          <w:rFonts w:ascii="Arial" w:hAnsi="Arial" w:cs="Arial"/>
          <w:szCs w:val="24"/>
        </w:rPr>
      </w:pPr>
    </w:p>
    <w:p w14:paraId="6647AF28" w14:textId="41B647ED" w:rsidR="00DF0748" w:rsidRPr="00B0427E" w:rsidRDefault="00DF0748" w:rsidP="00371AE3">
      <w:pPr>
        <w:widowControl/>
        <w:ind w:firstLine="720"/>
        <w:jc w:val="both"/>
        <w:rPr>
          <w:rFonts w:ascii="Arial" w:hAnsi="Arial" w:cs="Arial"/>
          <w:szCs w:val="24"/>
        </w:rPr>
      </w:pPr>
      <w:r w:rsidRPr="00B0427E">
        <w:rPr>
          <w:rFonts w:ascii="Arial" w:hAnsi="Arial" w:cs="Arial"/>
          <w:szCs w:val="24"/>
        </w:rPr>
        <w:t>21.2</w:t>
      </w:r>
      <w:r w:rsidRPr="00B0427E">
        <w:rPr>
          <w:rFonts w:ascii="Arial" w:hAnsi="Arial" w:cs="Arial"/>
          <w:szCs w:val="24"/>
        </w:rPr>
        <w:tab/>
        <w:t>Either Party may at any time, by written notice to the other Party, designate different or additional persons or different addresses for the giving of notices, demands</w:t>
      </w:r>
      <w:r w:rsidR="001C0B22">
        <w:rPr>
          <w:rFonts w:ascii="Arial" w:hAnsi="Arial" w:cs="Arial"/>
          <w:szCs w:val="24"/>
        </w:rPr>
        <w:t>,</w:t>
      </w:r>
      <w:r w:rsidRPr="00B0427E">
        <w:rPr>
          <w:rFonts w:ascii="Arial" w:hAnsi="Arial" w:cs="Arial"/>
          <w:szCs w:val="24"/>
        </w:rPr>
        <w:t xml:space="preserve"> or requests hereunder.</w:t>
      </w:r>
    </w:p>
    <w:p w14:paraId="67178525" w14:textId="77777777" w:rsidR="00DF0748" w:rsidRPr="00B0427E" w:rsidRDefault="00DF0748" w:rsidP="00371AE3">
      <w:pPr>
        <w:widowControl/>
        <w:ind w:left="720"/>
        <w:jc w:val="both"/>
        <w:rPr>
          <w:rFonts w:ascii="Arial" w:hAnsi="Arial" w:cs="Arial"/>
          <w:szCs w:val="24"/>
        </w:rPr>
      </w:pPr>
    </w:p>
    <w:p w14:paraId="0C5BC0B3"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szCs w:val="24"/>
        </w:rPr>
      </w:pPr>
      <w:r w:rsidRPr="00B0427E">
        <w:rPr>
          <w:rFonts w:ascii="Arial" w:hAnsi="Arial" w:cs="Arial"/>
          <w:b/>
          <w:szCs w:val="24"/>
        </w:rPr>
        <w:t>22.</w:t>
      </w:r>
      <w:r w:rsidRPr="00B0427E">
        <w:rPr>
          <w:rFonts w:ascii="Arial" w:hAnsi="Arial" w:cs="Arial"/>
          <w:b/>
          <w:szCs w:val="24"/>
        </w:rPr>
        <w:tab/>
        <w:t>Submission of Claims.</w:t>
      </w:r>
    </w:p>
    <w:p w14:paraId="36FC47DA"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szCs w:val="24"/>
        </w:rPr>
      </w:pPr>
    </w:p>
    <w:p w14:paraId="075D5236" w14:textId="4FABA68A" w:rsidR="00DF0748" w:rsidRPr="00B0427E" w:rsidRDefault="00DF0748"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Should the </w:t>
      </w:r>
      <w:r w:rsidR="00D53EF3">
        <w:rPr>
          <w:rFonts w:ascii="Arial" w:hAnsi="Arial" w:cs="Arial"/>
          <w:szCs w:val="24"/>
        </w:rPr>
        <w:t>CRCNV</w:t>
      </w:r>
      <w:r w:rsidRPr="00B0427E">
        <w:rPr>
          <w:rFonts w:ascii="Arial" w:hAnsi="Arial" w:cs="Arial"/>
          <w:szCs w:val="24"/>
        </w:rPr>
        <w:t xml:space="preserve"> or the Contractor suffer injury or damage to person or property because of any error, omission, or act of the other Party or of any of the other Party</w:t>
      </w:r>
      <w:r w:rsidR="002350F6" w:rsidRPr="00B0427E">
        <w:rPr>
          <w:rFonts w:ascii="Arial" w:hAnsi="Arial" w:cs="Arial"/>
          <w:szCs w:val="24"/>
        </w:rPr>
        <w:t>’</w:t>
      </w:r>
      <w:r w:rsidRPr="00B0427E">
        <w:rPr>
          <w:rFonts w:ascii="Arial" w:hAnsi="Arial" w:cs="Arial"/>
          <w:szCs w:val="24"/>
        </w:rPr>
        <w:t xml:space="preserve">s employees or agents or others for whose acts the other Party is legally liable, claim must be made in writing to the other Party within a reasonable time of the first observance of such injury or damage.  The provisions of this </w:t>
      </w:r>
      <w:r w:rsidR="0081042D" w:rsidRPr="00B0427E">
        <w:rPr>
          <w:rFonts w:ascii="Arial" w:hAnsi="Arial" w:cs="Arial"/>
          <w:szCs w:val="24"/>
        </w:rPr>
        <w:t>article</w:t>
      </w:r>
      <w:r w:rsidRPr="00B0427E">
        <w:rPr>
          <w:rFonts w:ascii="Arial" w:hAnsi="Arial" w:cs="Arial"/>
          <w:szCs w:val="24"/>
        </w:rPr>
        <w:t xml:space="preserve"> shall not be construed as a substitute for or a waiver of the provisions of any applicable statute of limitations or repose.</w:t>
      </w:r>
    </w:p>
    <w:p w14:paraId="14FB0C0D" w14:textId="77777777" w:rsidR="00D70273" w:rsidRDefault="00D70273" w:rsidP="00371AE3">
      <w:pPr>
        <w:widowControl/>
        <w:jc w:val="both"/>
        <w:rPr>
          <w:rFonts w:ascii="Arial" w:hAnsi="Arial" w:cs="Arial"/>
          <w:b/>
          <w:szCs w:val="24"/>
        </w:rPr>
      </w:pPr>
    </w:p>
    <w:p w14:paraId="1077F999" w14:textId="77777777" w:rsidR="006349BB" w:rsidRDefault="006349BB" w:rsidP="00371AE3">
      <w:pPr>
        <w:widowControl/>
        <w:jc w:val="both"/>
        <w:rPr>
          <w:rFonts w:ascii="Arial" w:hAnsi="Arial" w:cs="Arial"/>
          <w:b/>
          <w:szCs w:val="24"/>
        </w:rPr>
      </w:pPr>
    </w:p>
    <w:p w14:paraId="63E007C5" w14:textId="45FAACD4" w:rsidR="00DF0748" w:rsidRPr="00B0427E" w:rsidRDefault="00DF0748" w:rsidP="00371AE3">
      <w:pPr>
        <w:widowControl/>
        <w:jc w:val="both"/>
        <w:rPr>
          <w:rFonts w:ascii="Arial" w:hAnsi="Arial" w:cs="Arial"/>
          <w:b/>
          <w:szCs w:val="24"/>
        </w:rPr>
      </w:pPr>
      <w:r w:rsidRPr="00B0427E">
        <w:rPr>
          <w:rFonts w:ascii="Arial" w:hAnsi="Arial" w:cs="Arial"/>
          <w:b/>
          <w:szCs w:val="24"/>
        </w:rPr>
        <w:t>23.</w:t>
      </w:r>
      <w:r w:rsidRPr="00B0427E">
        <w:rPr>
          <w:rFonts w:ascii="Arial" w:hAnsi="Arial" w:cs="Arial"/>
          <w:b/>
          <w:szCs w:val="24"/>
        </w:rPr>
        <w:tab/>
        <w:t>Assignment of Contract.</w:t>
      </w:r>
    </w:p>
    <w:p w14:paraId="2496E9A8" w14:textId="77777777" w:rsidR="00DF0748" w:rsidRPr="00B0427E" w:rsidRDefault="00DF0748" w:rsidP="00371AE3">
      <w:pPr>
        <w:widowControl/>
        <w:ind w:left="720" w:hanging="810"/>
        <w:jc w:val="both"/>
        <w:rPr>
          <w:rFonts w:ascii="Arial" w:hAnsi="Arial" w:cs="Arial"/>
          <w:szCs w:val="24"/>
        </w:rPr>
      </w:pPr>
    </w:p>
    <w:p w14:paraId="4C8EAABF" w14:textId="13868E92"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The Contractor shall not assign or otherwise transfer its rights or obligations under this Contract without the prior written approval of </w:t>
      </w:r>
      <w:r w:rsidR="006D5481"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This Contract inures to the benefit of and is binding upon the respective successors and assigns of the Parties to this Contract but any assignment or other transfer of this Contract does not relieve the Parties of any obligation hereunder.</w:t>
      </w:r>
    </w:p>
    <w:p w14:paraId="4F4BF94F" w14:textId="77777777" w:rsidR="00785100" w:rsidRDefault="00785100" w:rsidP="00371AE3">
      <w:pPr>
        <w:widowControl/>
        <w:tabs>
          <w:tab w:val="left" w:pos="720"/>
        </w:tabs>
        <w:ind w:hanging="90"/>
        <w:jc w:val="both"/>
        <w:rPr>
          <w:rFonts w:ascii="Arial" w:hAnsi="Arial" w:cs="Arial"/>
          <w:szCs w:val="24"/>
        </w:rPr>
      </w:pPr>
    </w:p>
    <w:p w14:paraId="42318C40" w14:textId="77777777" w:rsidR="006349BB" w:rsidRDefault="006349BB" w:rsidP="00371AE3">
      <w:pPr>
        <w:widowControl/>
        <w:tabs>
          <w:tab w:val="left" w:pos="720"/>
        </w:tabs>
        <w:ind w:hanging="90"/>
        <w:jc w:val="both"/>
        <w:rPr>
          <w:rFonts w:ascii="Arial" w:hAnsi="Arial" w:cs="Arial"/>
          <w:szCs w:val="24"/>
        </w:rPr>
      </w:pPr>
    </w:p>
    <w:p w14:paraId="2A250BC4" w14:textId="77777777" w:rsidR="006349BB" w:rsidRDefault="006349BB" w:rsidP="00371AE3">
      <w:pPr>
        <w:widowControl/>
        <w:tabs>
          <w:tab w:val="left" w:pos="720"/>
        </w:tabs>
        <w:ind w:hanging="90"/>
        <w:jc w:val="both"/>
        <w:rPr>
          <w:rFonts w:ascii="Arial" w:hAnsi="Arial" w:cs="Arial"/>
          <w:szCs w:val="24"/>
        </w:rPr>
      </w:pPr>
    </w:p>
    <w:p w14:paraId="61CE11EF" w14:textId="77777777" w:rsidR="006349BB" w:rsidRPr="00B0427E" w:rsidRDefault="006349BB" w:rsidP="00371AE3">
      <w:pPr>
        <w:widowControl/>
        <w:tabs>
          <w:tab w:val="left" w:pos="720"/>
        </w:tabs>
        <w:ind w:hanging="90"/>
        <w:jc w:val="both"/>
        <w:rPr>
          <w:rFonts w:ascii="Arial" w:hAnsi="Arial" w:cs="Arial"/>
          <w:szCs w:val="24"/>
        </w:rPr>
      </w:pPr>
    </w:p>
    <w:p w14:paraId="66FDED9A"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lastRenderedPageBreak/>
        <w:t>24.</w:t>
      </w:r>
      <w:r w:rsidRPr="00B0427E">
        <w:rPr>
          <w:rFonts w:ascii="Arial" w:hAnsi="Arial" w:cs="Arial"/>
          <w:b/>
          <w:szCs w:val="24"/>
        </w:rPr>
        <w:tab/>
        <w:t>Severability.</w:t>
      </w:r>
    </w:p>
    <w:p w14:paraId="36911BEA" w14:textId="77777777" w:rsidR="00DF0748" w:rsidRPr="00B0427E" w:rsidRDefault="00DF0748" w:rsidP="00371AE3">
      <w:pPr>
        <w:widowControl/>
        <w:ind w:hanging="90"/>
        <w:jc w:val="both"/>
        <w:rPr>
          <w:rFonts w:ascii="Arial" w:hAnsi="Arial" w:cs="Arial"/>
          <w:szCs w:val="24"/>
        </w:rPr>
      </w:pPr>
    </w:p>
    <w:p w14:paraId="77E8BA38"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Should any provision of this Contract for any reason be declared invalid or unenforceable by final and applicable order of any court or regulatory body having jurisdiction, such decision shall not affect the validity of the remaining portions, and the remaining portions shall remain in effect as if this Contract had been executed without the invalid portion.  In the event any provision of this Contract is declared invalid, the Parties shall promptly renegotiate to restore this Contract as near as possible to its original intent and effect.</w:t>
      </w:r>
    </w:p>
    <w:p w14:paraId="363CEADC" w14:textId="77777777" w:rsidR="00DF0748" w:rsidRPr="00B0427E" w:rsidRDefault="00DF0748" w:rsidP="00371AE3">
      <w:pPr>
        <w:widowControl/>
        <w:ind w:hanging="90"/>
        <w:jc w:val="both"/>
        <w:rPr>
          <w:rFonts w:ascii="Arial" w:hAnsi="Arial" w:cs="Arial"/>
          <w:szCs w:val="24"/>
        </w:rPr>
      </w:pPr>
    </w:p>
    <w:p w14:paraId="5A0ABEC8"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25.</w:t>
      </w:r>
      <w:r w:rsidRPr="00B0427E">
        <w:rPr>
          <w:rFonts w:ascii="Arial" w:hAnsi="Arial" w:cs="Arial"/>
          <w:b/>
          <w:szCs w:val="24"/>
        </w:rPr>
        <w:tab/>
        <w:t>Survival.</w:t>
      </w:r>
    </w:p>
    <w:p w14:paraId="6945D5B9" w14:textId="77777777" w:rsidR="00DF0748" w:rsidRPr="00B0427E" w:rsidRDefault="00DF0748" w:rsidP="00371AE3">
      <w:pPr>
        <w:widowControl/>
        <w:ind w:hanging="90"/>
        <w:jc w:val="both"/>
        <w:rPr>
          <w:rFonts w:ascii="Arial" w:hAnsi="Arial" w:cs="Arial"/>
          <w:szCs w:val="24"/>
        </w:rPr>
      </w:pPr>
    </w:p>
    <w:p w14:paraId="3724F698" w14:textId="3EAA7BA0"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Any provision of this Contract that expressly or by implication comes into or remains in force following the termination or expiration of this Contract survives the termination or expiration of this Contract.</w:t>
      </w:r>
    </w:p>
    <w:p w14:paraId="2D559194" w14:textId="46BE962F" w:rsidR="008D588B" w:rsidRPr="00B0427E" w:rsidRDefault="008D588B" w:rsidP="00371AE3">
      <w:pPr>
        <w:widowControl/>
        <w:tabs>
          <w:tab w:val="left" w:pos="720"/>
        </w:tabs>
        <w:ind w:hanging="90"/>
        <w:jc w:val="both"/>
        <w:rPr>
          <w:rFonts w:ascii="Arial" w:hAnsi="Arial" w:cs="Arial"/>
          <w:szCs w:val="24"/>
        </w:rPr>
      </w:pPr>
    </w:p>
    <w:p w14:paraId="60531694"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Applicable Law</w:t>
      </w:r>
      <w:r w:rsidR="000A5E65" w:rsidRPr="00B0427E">
        <w:rPr>
          <w:rFonts w:ascii="Arial" w:hAnsi="Arial" w:cs="Arial"/>
          <w:b/>
          <w:spacing w:val="-2"/>
          <w:szCs w:val="24"/>
        </w:rPr>
        <w:t>; Venue</w:t>
      </w:r>
      <w:r w:rsidRPr="00B0427E">
        <w:rPr>
          <w:rFonts w:ascii="Arial" w:hAnsi="Arial" w:cs="Arial"/>
          <w:b/>
          <w:spacing w:val="-2"/>
          <w:szCs w:val="24"/>
        </w:rPr>
        <w:t xml:space="preserve">. </w:t>
      </w:r>
    </w:p>
    <w:p w14:paraId="6E9606BA" w14:textId="77777777" w:rsidR="00DF0748" w:rsidRPr="00B0427E" w:rsidRDefault="00DF0748" w:rsidP="00371AE3">
      <w:pPr>
        <w:widowControl/>
        <w:tabs>
          <w:tab w:val="left" w:pos="-720"/>
        </w:tabs>
        <w:suppressAutoHyphens/>
        <w:jc w:val="both"/>
        <w:rPr>
          <w:rFonts w:ascii="Arial" w:hAnsi="Arial" w:cs="Arial"/>
          <w:spacing w:val="-2"/>
          <w:szCs w:val="24"/>
        </w:rPr>
      </w:pPr>
    </w:p>
    <w:p w14:paraId="0C8CFB0B" w14:textId="08F233CE"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This Contract and the rights of the Parties hereto </w:t>
      </w:r>
      <w:r w:rsidR="000A5E65" w:rsidRPr="00B0427E">
        <w:rPr>
          <w:rFonts w:ascii="Arial" w:hAnsi="Arial" w:cs="Arial"/>
          <w:szCs w:val="24"/>
        </w:rPr>
        <w:t xml:space="preserve">must </w:t>
      </w:r>
      <w:r w:rsidRPr="00B0427E">
        <w:rPr>
          <w:rFonts w:ascii="Arial" w:hAnsi="Arial" w:cs="Arial"/>
          <w:szCs w:val="24"/>
        </w:rPr>
        <w:t>be interpreted, governed</w:t>
      </w:r>
      <w:r w:rsidR="001C0B22">
        <w:rPr>
          <w:rFonts w:ascii="Arial" w:hAnsi="Arial" w:cs="Arial"/>
          <w:szCs w:val="24"/>
        </w:rPr>
        <w:t>,</w:t>
      </w:r>
      <w:r w:rsidRPr="00B0427E">
        <w:rPr>
          <w:rFonts w:ascii="Arial" w:hAnsi="Arial" w:cs="Arial"/>
          <w:szCs w:val="24"/>
        </w:rPr>
        <w:t xml:space="preserve"> and construed in accordance with the laws of the State of </w:t>
      </w:r>
      <w:smartTag w:uri="urn:schemas-microsoft-com:office:smarttags" w:element="place">
        <w:smartTag w:uri="urn:schemas-microsoft-com:office:smarttags" w:element="State">
          <w:r w:rsidRPr="00B0427E">
            <w:rPr>
              <w:rFonts w:ascii="Arial" w:hAnsi="Arial" w:cs="Arial"/>
              <w:szCs w:val="24"/>
            </w:rPr>
            <w:t>Nevada</w:t>
          </w:r>
        </w:smartTag>
      </w:smartTag>
      <w:r w:rsidRPr="00B0427E">
        <w:rPr>
          <w:rFonts w:ascii="Arial" w:hAnsi="Arial" w:cs="Arial"/>
          <w:szCs w:val="24"/>
        </w:rPr>
        <w:t>.</w:t>
      </w:r>
      <w:r w:rsidR="000A5E65" w:rsidRPr="00B0427E">
        <w:rPr>
          <w:rFonts w:ascii="Arial" w:hAnsi="Arial" w:cs="Arial"/>
          <w:szCs w:val="24"/>
        </w:rPr>
        <w:t xml:space="preserve">  The Parties consent to the venue and jurisdiction of the state of and federal courts within </w:t>
      </w:r>
      <w:smartTag w:uri="urn:schemas-microsoft-com:office:smarttags" w:element="place">
        <w:smartTag w:uri="urn:schemas-microsoft-com:office:smarttags" w:element="City">
          <w:r w:rsidR="000A5E65" w:rsidRPr="00B0427E">
            <w:rPr>
              <w:rFonts w:ascii="Arial" w:hAnsi="Arial" w:cs="Arial"/>
              <w:szCs w:val="24"/>
            </w:rPr>
            <w:t>Clark County</w:t>
          </w:r>
        </w:smartTag>
        <w:r w:rsidR="000A5E65" w:rsidRPr="00B0427E">
          <w:rPr>
            <w:rFonts w:ascii="Arial" w:hAnsi="Arial" w:cs="Arial"/>
            <w:szCs w:val="24"/>
          </w:rPr>
          <w:t xml:space="preserve">, </w:t>
        </w:r>
        <w:smartTag w:uri="urn:schemas-microsoft-com:office:smarttags" w:element="State">
          <w:r w:rsidR="000A5E65" w:rsidRPr="00B0427E">
            <w:rPr>
              <w:rFonts w:ascii="Arial" w:hAnsi="Arial" w:cs="Arial"/>
              <w:szCs w:val="24"/>
            </w:rPr>
            <w:t>Nevada</w:t>
          </w:r>
        </w:smartTag>
      </w:smartTag>
      <w:r w:rsidR="000A5E65" w:rsidRPr="00B0427E">
        <w:rPr>
          <w:rFonts w:ascii="Arial" w:hAnsi="Arial" w:cs="Arial"/>
          <w:szCs w:val="24"/>
        </w:rPr>
        <w:t>.</w:t>
      </w:r>
    </w:p>
    <w:p w14:paraId="47B9028A" w14:textId="77777777" w:rsidR="009F162B" w:rsidRPr="00B0427E" w:rsidRDefault="009F162B" w:rsidP="00371AE3">
      <w:pPr>
        <w:widowControl/>
        <w:tabs>
          <w:tab w:val="left" w:pos="-720"/>
        </w:tabs>
        <w:suppressAutoHyphens/>
        <w:jc w:val="both"/>
        <w:rPr>
          <w:rFonts w:ascii="Arial" w:hAnsi="Arial" w:cs="Arial"/>
          <w:spacing w:val="-2"/>
          <w:szCs w:val="24"/>
        </w:rPr>
      </w:pPr>
    </w:p>
    <w:p w14:paraId="1FA347AB" w14:textId="77777777" w:rsidR="00DF0748" w:rsidRPr="00B0427E" w:rsidRDefault="0081042D"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Article</w:t>
      </w:r>
      <w:r w:rsidR="00DF0748" w:rsidRPr="00B0427E">
        <w:rPr>
          <w:rFonts w:ascii="Arial" w:hAnsi="Arial" w:cs="Arial"/>
          <w:b/>
          <w:spacing w:val="-2"/>
          <w:szCs w:val="24"/>
        </w:rPr>
        <w:t xml:space="preserve"> Headings.</w:t>
      </w:r>
    </w:p>
    <w:p w14:paraId="5601354D" w14:textId="77777777" w:rsidR="00DF0748" w:rsidRPr="00B0427E" w:rsidRDefault="00DF0748" w:rsidP="00371AE3">
      <w:pPr>
        <w:widowControl/>
        <w:tabs>
          <w:tab w:val="left" w:pos="-720"/>
        </w:tabs>
        <w:suppressAutoHyphens/>
        <w:jc w:val="both"/>
        <w:rPr>
          <w:rFonts w:ascii="Arial" w:hAnsi="Arial" w:cs="Arial"/>
          <w:spacing w:val="-2"/>
          <w:szCs w:val="24"/>
        </w:rPr>
      </w:pPr>
    </w:p>
    <w:p w14:paraId="07669E12" w14:textId="77777777"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The </w:t>
      </w:r>
      <w:r w:rsidR="0081042D" w:rsidRPr="00B0427E">
        <w:rPr>
          <w:rFonts w:ascii="Arial" w:hAnsi="Arial" w:cs="Arial"/>
          <w:szCs w:val="24"/>
        </w:rPr>
        <w:t>article</w:t>
      </w:r>
      <w:r w:rsidRPr="00B0427E">
        <w:rPr>
          <w:rFonts w:ascii="Arial" w:hAnsi="Arial" w:cs="Arial"/>
          <w:szCs w:val="24"/>
        </w:rPr>
        <w:t xml:space="preserve"> headings in this Contract are included only for convenience and reference and the Parties intend that they be disregarded in interpreting this Contract.</w:t>
      </w:r>
    </w:p>
    <w:p w14:paraId="06CADCE1" w14:textId="77777777" w:rsidR="00DF0748" w:rsidRPr="00B0427E" w:rsidRDefault="00DF0748" w:rsidP="00371AE3">
      <w:pPr>
        <w:widowControl/>
        <w:tabs>
          <w:tab w:val="left" w:pos="-720"/>
        </w:tabs>
        <w:suppressAutoHyphens/>
        <w:jc w:val="both"/>
        <w:rPr>
          <w:rFonts w:ascii="Arial" w:hAnsi="Arial" w:cs="Arial"/>
          <w:spacing w:val="-2"/>
          <w:szCs w:val="24"/>
        </w:rPr>
      </w:pPr>
    </w:p>
    <w:p w14:paraId="2F884A07"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Waiver.</w:t>
      </w:r>
    </w:p>
    <w:p w14:paraId="1A8CC16B" w14:textId="77777777" w:rsidR="00DF0748" w:rsidRPr="00B0427E" w:rsidRDefault="00DF0748" w:rsidP="00371AE3">
      <w:pPr>
        <w:widowControl/>
        <w:tabs>
          <w:tab w:val="left" w:pos="-720"/>
        </w:tabs>
        <w:suppressAutoHyphens/>
        <w:jc w:val="both"/>
        <w:rPr>
          <w:rFonts w:ascii="Arial" w:hAnsi="Arial" w:cs="Arial"/>
          <w:spacing w:val="-2"/>
          <w:szCs w:val="24"/>
        </w:rPr>
      </w:pPr>
    </w:p>
    <w:p w14:paraId="24E4D54D" w14:textId="4626F322" w:rsidR="00DF0748"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Either of the Parties shall have the right to excuse or waive performance by the other Party of any obligation under this Contract by a written notice signed by the Party so excusing or waiving.  No delay in exercising any right or remedy shall constitute a waiver thereof, and no waiver by either </w:t>
      </w:r>
      <w:r w:rsidR="00292DF2">
        <w:rPr>
          <w:rFonts w:ascii="Arial" w:hAnsi="Arial" w:cs="Arial"/>
          <w:szCs w:val="24"/>
        </w:rPr>
        <w:t>party</w:t>
      </w:r>
      <w:r w:rsidRPr="00B0427E">
        <w:rPr>
          <w:rFonts w:ascii="Arial" w:hAnsi="Arial" w:cs="Arial"/>
          <w:szCs w:val="24"/>
        </w:rPr>
        <w:t xml:space="preserve"> of the breach of any covenant of this Contract shall be construed as a waiver of any preceding or succeeding breach of the same or any other covenant or condition of this Contract.</w:t>
      </w:r>
    </w:p>
    <w:p w14:paraId="4DA9C074" w14:textId="77777777" w:rsidR="006349BB" w:rsidRDefault="006349BB" w:rsidP="00371AE3">
      <w:pPr>
        <w:pStyle w:val="BodyTextIndent2"/>
        <w:widowControl/>
        <w:spacing w:after="0" w:line="240" w:lineRule="auto"/>
        <w:ind w:left="0" w:firstLine="720"/>
        <w:jc w:val="both"/>
        <w:rPr>
          <w:rFonts w:ascii="Arial" w:hAnsi="Arial" w:cs="Arial"/>
          <w:szCs w:val="24"/>
        </w:rPr>
      </w:pPr>
    </w:p>
    <w:p w14:paraId="658692A8" w14:textId="77777777" w:rsidR="00771731" w:rsidRPr="00B0427E" w:rsidRDefault="00771731" w:rsidP="00371AE3">
      <w:pPr>
        <w:widowControl/>
        <w:jc w:val="both"/>
        <w:rPr>
          <w:rFonts w:ascii="Arial" w:hAnsi="Arial" w:cs="Arial"/>
          <w:b/>
          <w:szCs w:val="24"/>
        </w:rPr>
      </w:pPr>
      <w:r w:rsidRPr="00B0427E">
        <w:rPr>
          <w:rFonts w:ascii="Arial" w:hAnsi="Arial" w:cs="Arial"/>
          <w:b/>
          <w:szCs w:val="24"/>
        </w:rPr>
        <w:t>29.</w:t>
      </w:r>
      <w:r w:rsidRPr="00B0427E">
        <w:rPr>
          <w:rFonts w:ascii="Arial" w:hAnsi="Arial" w:cs="Arial"/>
          <w:b/>
          <w:szCs w:val="24"/>
        </w:rPr>
        <w:tab/>
        <w:t>Entire Agreement</w:t>
      </w:r>
      <w:r w:rsidR="001B2D05" w:rsidRPr="00B0427E">
        <w:rPr>
          <w:rFonts w:ascii="Arial" w:hAnsi="Arial" w:cs="Arial"/>
          <w:b/>
          <w:szCs w:val="24"/>
        </w:rPr>
        <w:t>; Contractor Certification.</w:t>
      </w:r>
    </w:p>
    <w:p w14:paraId="76B51776" w14:textId="77777777" w:rsidR="00771731" w:rsidRPr="00B0427E" w:rsidRDefault="00771731" w:rsidP="00371AE3">
      <w:pPr>
        <w:widowControl/>
        <w:jc w:val="both"/>
        <w:rPr>
          <w:rFonts w:ascii="Arial" w:hAnsi="Arial" w:cs="Arial"/>
          <w:b/>
          <w:szCs w:val="24"/>
        </w:rPr>
      </w:pPr>
    </w:p>
    <w:p w14:paraId="1C52014E" w14:textId="5F4A3F2F" w:rsidR="00771731" w:rsidRPr="00B0427E" w:rsidRDefault="001B2D05" w:rsidP="00371AE3">
      <w:pPr>
        <w:widowControl/>
        <w:jc w:val="both"/>
        <w:rPr>
          <w:rFonts w:ascii="Arial" w:hAnsi="Arial" w:cs="Arial"/>
          <w:b/>
          <w:szCs w:val="24"/>
        </w:rPr>
      </w:pPr>
      <w:r w:rsidRPr="00B0427E">
        <w:rPr>
          <w:rFonts w:ascii="Arial" w:hAnsi="Arial" w:cs="Arial"/>
        </w:rPr>
        <w:tab/>
      </w:r>
      <w:r w:rsidR="00771731" w:rsidRPr="00B0427E">
        <w:rPr>
          <w:rFonts w:ascii="Arial" w:hAnsi="Arial" w:cs="Arial"/>
        </w:rPr>
        <w:t>Th</w:t>
      </w:r>
      <w:r w:rsidRPr="00B0427E">
        <w:rPr>
          <w:rFonts w:ascii="Arial" w:hAnsi="Arial" w:cs="Arial"/>
        </w:rPr>
        <w:t>is</w:t>
      </w:r>
      <w:r w:rsidR="00771731" w:rsidRPr="00B0427E">
        <w:rPr>
          <w:rFonts w:ascii="Arial" w:hAnsi="Arial" w:cs="Arial"/>
        </w:rPr>
        <w:t xml:space="preserve"> Contract</w:t>
      </w:r>
      <w:r w:rsidRPr="00B0427E">
        <w:rPr>
          <w:rFonts w:ascii="Arial" w:hAnsi="Arial" w:cs="Arial"/>
        </w:rPr>
        <w:t>, together with the other Contract</w:t>
      </w:r>
      <w:r w:rsidR="00771731" w:rsidRPr="00B0427E">
        <w:rPr>
          <w:rFonts w:ascii="Arial" w:hAnsi="Arial" w:cs="Arial"/>
        </w:rPr>
        <w:t xml:space="preserve"> Documents</w:t>
      </w:r>
      <w:r w:rsidRPr="00B0427E">
        <w:rPr>
          <w:rFonts w:ascii="Arial" w:hAnsi="Arial" w:cs="Arial"/>
        </w:rPr>
        <w:t>,</w:t>
      </w:r>
      <w:r w:rsidR="00771731" w:rsidRPr="00B0427E">
        <w:rPr>
          <w:rFonts w:ascii="Arial" w:hAnsi="Arial" w:cs="Arial"/>
        </w:rPr>
        <w:t xml:space="preserve"> comprise</w:t>
      </w:r>
      <w:r w:rsidR="00B91FDC" w:rsidRPr="00B0427E">
        <w:rPr>
          <w:rFonts w:ascii="Arial" w:hAnsi="Arial" w:cs="Arial"/>
        </w:rPr>
        <w:t>s</w:t>
      </w:r>
      <w:r w:rsidR="00771731" w:rsidRPr="00B0427E">
        <w:rPr>
          <w:rFonts w:ascii="Arial" w:hAnsi="Arial" w:cs="Arial"/>
        </w:rPr>
        <w:t xml:space="preserve"> the entire agreement between </w:t>
      </w:r>
      <w:r w:rsidRPr="00B0427E">
        <w:rPr>
          <w:rFonts w:ascii="Arial" w:hAnsi="Arial" w:cs="Arial"/>
        </w:rPr>
        <w:t xml:space="preserve">the </w:t>
      </w:r>
      <w:r w:rsidR="00D53EF3">
        <w:rPr>
          <w:rFonts w:ascii="Arial" w:hAnsi="Arial" w:cs="Arial"/>
        </w:rPr>
        <w:t>CRCNV</w:t>
      </w:r>
      <w:r w:rsidR="00771731" w:rsidRPr="00B0427E">
        <w:rPr>
          <w:rFonts w:ascii="Arial" w:hAnsi="Arial" w:cs="Arial"/>
        </w:rPr>
        <w:t xml:space="preserve"> and </w:t>
      </w:r>
      <w:r w:rsidRPr="00B0427E">
        <w:rPr>
          <w:rFonts w:ascii="Arial" w:hAnsi="Arial" w:cs="Arial"/>
        </w:rPr>
        <w:t xml:space="preserve">the </w:t>
      </w:r>
      <w:r w:rsidR="00771731" w:rsidRPr="00B0427E">
        <w:rPr>
          <w:rFonts w:ascii="Arial" w:hAnsi="Arial" w:cs="Arial"/>
        </w:rPr>
        <w:t xml:space="preserve">Contractor for the performance of the Work. </w:t>
      </w:r>
      <w:r w:rsidRPr="00B0427E">
        <w:rPr>
          <w:rFonts w:ascii="Arial" w:hAnsi="Arial" w:cs="Arial"/>
        </w:rPr>
        <w:t xml:space="preserve"> </w:t>
      </w:r>
      <w:r w:rsidR="00771731" w:rsidRPr="00B0427E">
        <w:rPr>
          <w:rFonts w:ascii="Arial" w:hAnsi="Arial" w:cs="Arial"/>
        </w:rPr>
        <w:t>The Contractor hereby certifies that the Contractor has read and understands every provision contained in the Contract Documents.  The Contractor is bound and must comply with each and every term, condition</w:t>
      </w:r>
      <w:r w:rsidR="00292DF2">
        <w:rPr>
          <w:rFonts w:ascii="Arial" w:hAnsi="Arial" w:cs="Arial"/>
        </w:rPr>
        <w:t>,</w:t>
      </w:r>
      <w:r w:rsidR="00771731" w:rsidRPr="00B0427E">
        <w:rPr>
          <w:rFonts w:ascii="Arial" w:hAnsi="Arial" w:cs="Arial"/>
        </w:rPr>
        <w:t xml:space="preserve"> and covenant set forth in the Contract Documents.</w:t>
      </w:r>
    </w:p>
    <w:p w14:paraId="1108D57F" w14:textId="77777777" w:rsidR="00771731" w:rsidRDefault="00771731" w:rsidP="00371AE3">
      <w:pPr>
        <w:widowControl/>
        <w:jc w:val="both"/>
        <w:rPr>
          <w:rFonts w:ascii="Arial" w:hAnsi="Arial" w:cs="Arial"/>
          <w:b/>
          <w:szCs w:val="24"/>
        </w:rPr>
      </w:pPr>
    </w:p>
    <w:p w14:paraId="3E449FD4" w14:textId="77777777" w:rsidR="006349BB" w:rsidRDefault="006349BB" w:rsidP="00371AE3">
      <w:pPr>
        <w:widowControl/>
        <w:jc w:val="both"/>
        <w:rPr>
          <w:rFonts w:ascii="Arial" w:hAnsi="Arial" w:cs="Arial"/>
          <w:b/>
          <w:szCs w:val="24"/>
        </w:rPr>
      </w:pPr>
    </w:p>
    <w:p w14:paraId="4204A01D" w14:textId="77777777" w:rsidR="006349BB" w:rsidRDefault="006349BB" w:rsidP="00371AE3">
      <w:pPr>
        <w:widowControl/>
        <w:jc w:val="both"/>
        <w:rPr>
          <w:rFonts w:ascii="Arial" w:hAnsi="Arial" w:cs="Arial"/>
          <w:b/>
          <w:szCs w:val="24"/>
        </w:rPr>
      </w:pPr>
    </w:p>
    <w:p w14:paraId="2845AC34" w14:textId="77777777" w:rsidR="006349BB" w:rsidRDefault="006349BB" w:rsidP="00371AE3">
      <w:pPr>
        <w:widowControl/>
        <w:jc w:val="both"/>
        <w:rPr>
          <w:rFonts w:ascii="Arial" w:hAnsi="Arial" w:cs="Arial"/>
          <w:b/>
          <w:szCs w:val="24"/>
        </w:rPr>
      </w:pPr>
    </w:p>
    <w:p w14:paraId="1AF3198B"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lastRenderedPageBreak/>
        <w:t>30.</w:t>
      </w:r>
      <w:r w:rsidRPr="00B0427E">
        <w:rPr>
          <w:rFonts w:ascii="Arial" w:hAnsi="Arial" w:cs="Arial"/>
          <w:b/>
          <w:szCs w:val="24"/>
        </w:rPr>
        <w:tab/>
        <w:t>Authority to Execute.</w:t>
      </w:r>
    </w:p>
    <w:p w14:paraId="7B27AA02" w14:textId="77777777" w:rsidR="00DF0748" w:rsidRPr="00B0427E" w:rsidRDefault="00DF0748" w:rsidP="00371AE3">
      <w:pPr>
        <w:widowControl/>
        <w:ind w:hanging="90"/>
        <w:jc w:val="both"/>
        <w:rPr>
          <w:rFonts w:ascii="Arial" w:hAnsi="Arial" w:cs="Arial"/>
          <w:szCs w:val="24"/>
        </w:rPr>
      </w:pPr>
    </w:p>
    <w:p w14:paraId="3BB1F7A0"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Each individual signing this Contract represents and warrants that the Party represented has duly authorized such individual to execute this Contract with the intent that the Party be bound and obligated hereby.</w:t>
      </w:r>
    </w:p>
    <w:p w14:paraId="35759A5B" w14:textId="77777777" w:rsidR="00DF0748" w:rsidRPr="00B0427E" w:rsidRDefault="00DF0748" w:rsidP="00371AE3">
      <w:pPr>
        <w:jc w:val="both"/>
        <w:rPr>
          <w:rFonts w:ascii="Arial" w:hAnsi="Arial" w:cs="Arial"/>
        </w:rPr>
      </w:pPr>
    </w:p>
    <w:p w14:paraId="67C7BB2B" w14:textId="77777777" w:rsidR="004A5BAC" w:rsidRPr="00B0427E" w:rsidRDefault="004A5BAC" w:rsidP="00371AE3">
      <w:pPr>
        <w:widowControl/>
        <w:jc w:val="both"/>
        <w:rPr>
          <w:rFonts w:ascii="Arial" w:hAnsi="Arial" w:cs="Arial"/>
          <w:b/>
          <w:bCs/>
        </w:rPr>
      </w:pPr>
      <w:r w:rsidRPr="00B0427E">
        <w:rPr>
          <w:rFonts w:ascii="Arial" w:hAnsi="Arial" w:cs="Arial"/>
          <w:b/>
          <w:bCs/>
        </w:rPr>
        <w:br w:type="page"/>
      </w:r>
    </w:p>
    <w:p w14:paraId="7BAF57BE" w14:textId="57EF862F" w:rsidR="00DF0748" w:rsidRPr="00B0427E" w:rsidRDefault="00DF0748" w:rsidP="00EA2960">
      <w:pPr>
        <w:widowControl/>
        <w:ind w:firstLine="720"/>
        <w:rPr>
          <w:rFonts w:ascii="Arial" w:hAnsi="Arial" w:cs="Arial"/>
        </w:rPr>
      </w:pPr>
      <w:r w:rsidRPr="00B0427E">
        <w:rPr>
          <w:rFonts w:ascii="Arial" w:hAnsi="Arial" w:cs="Arial"/>
          <w:b/>
          <w:bCs/>
        </w:rPr>
        <w:lastRenderedPageBreak/>
        <w:t>IN WITNESS WHEREOF,</w:t>
      </w:r>
      <w:r w:rsidRPr="00B0427E">
        <w:rPr>
          <w:rFonts w:ascii="Arial" w:hAnsi="Arial" w:cs="Arial"/>
        </w:rPr>
        <w:t xml:space="preserve"> the Contractor and the </w:t>
      </w:r>
      <w:r w:rsidR="00D53EF3">
        <w:rPr>
          <w:rFonts w:ascii="Arial" w:hAnsi="Arial" w:cs="Arial"/>
        </w:rPr>
        <w:t>CRCNV</w:t>
      </w:r>
      <w:r w:rsidRPr="00B0427E">
        <w:rPr>
          <w:rFonts w:ascii="Arial" w:hAnsi="Arial" w:cs="Arial"/>
        </w:rPr>
        <w:t xml:space="preserve"> have executed three </w:t>
      </w:r>
      <w:r w:rsidR="00B91FDC" w:rsidRPr="00B0427E">
        <w:rPr>
          <w:rFonts w:ascii="Arial" w:hAnsi="Arial" w:cs="Arial"/>
        </w:rPr>
        <w:t xml:space="preserve">duplicate </w:t>
      </w:r>
      <w:r w:rsidRPr="00B0427E">
        <w:rPr>
          <w:rFonts w:ascii="Arial" w:hAnsi="Arial" w:cs="Arial"/>
        </w:rPr>
        <w:t>original</w:t>
      </w:r>
      <w:r w:rsidR="00B91FDC" w:rsidRPr="00B0427E">
        <w:rPr>
          <w:rFonts w:ascii="Arial" w:hAnsi="Arial" w:cs="Arial"/>
        </w:rPr>
        <w:t>s</w:t>
      </w:r>
      <w:r w:rsidRPr="00B0427E">
        <w:rPr>
          <w:rFonts w:ascii="Arial" w:hAnsi="Arial" w:cs="Arial"/>
        </w:rPr>
        <w:t xml:space="preserve"> of this Contract this _________________ day of _____________________, 20</w:t>
      </w:r>
      <w:r w:rsidR="00AD6A70" w:rsidRPr="00B0427E">
        <w:rPr>
          <w:rFonts w:ascii="Arial" w:hAnsi="Arial" w:cs="Arial"/>
        </w:rPr>
        <w:t>2</w:t>
      </w:r>
      <w:r w:rsidR="00D70273">
        <w:rPr>
          <w:rFonts w:ascii="Arial" w:hAnsi="Arial" w:cs="Arial"/>
        </w:rPr>
        <w:t>3</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will retain two counterparts and one counterpart will be delivered to the Contractor.</w:t>
      </w:r>
    </w:p>
    <w:p w14:paraId="10C60731" w14:textId="77777777" w:rsidR="00DF0748" w:rsidRPr="00B0427E" w:rsidRDefault="00DF0748">
      <w:pPr>
        <w:jc w:val="both"/>
        <w:rPr>
          <w:rFonts w:ascii="Arial" w:hAnsi="Arial" w:cs="Arial"/>
        </w:rPr>
      </w:pPr>
    </w:p>
    <w:p w14:paraId="180E9D53" w14:textId="77777777" w:rsidR="00DF0748" w:rsidRPr="00B0427E" w:rsidRDefault="00DF0748">
      <w:pPr>
        <w:rPr>
          <w:rFonts w:ascii="Arial" w:hAnsi="Arial" w:cs="Arial"/>
        </w:rPr>
      </w:pPr>
    </w:p>
    <w:p w14:paraId="03B62750" w14:textId="08EE2402" w:rsidR="00DF0748" w:rsidRPr="004455FA" w:rsidRDefault="00DF0748">
      <w:pPr>
        <w:rPr>
          <w:rFonts w:ascii="Arial" w:hAnsi="Arial" w:cs="Arial"/>
          <w:b/>
          <w:bCs/>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F17465">
        <w:rPr>
          <w:rFonts w:ascii="Arial" w:hAnsi="Arial" w:cs="Arial"/>
          <w:b/>
          <w:bCs/>
        </w:rPr>
        <w:t>CONTRACTOR</w:t>
      </w:r>
    </w:p>
    <w:p w14:paraId="7E0ED757" w14:textId="2909CC7C" w:rsidR="00DF0748" w:rsidRPr="00B0427E" w:rsidRDefault="00DF0748">
      <w:pPr>
        <w:rPr>
          <w:rFonts w:ascii="Arial" w:hAnsi="Arial" w:cs="Arial"/>
        </w:rPr>
      </w:pPr>
    </w:p>
    <w:p w14:paraId="1A68160D" w14:textId="5551A90A"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bookmarkStart w:id="10" w:name="_Hlk144914464"/>
      <w:bookmarkStart w:id="11" w:name="_Hlk144914662"/>
      <w:r w:rsidR="00505006" w:rsidRPr="00B0427E">
        <w:rPr>
          <w:rFonts w:ascii="Arial" w:hAnsi="Arial" w:cs="Arial"/>
        </w:rPr>
        <w:t>By: _</w:t>
      </w:r>
      <w:r w:rsidRPr="00B0427E">
        <w:rPr>
          <w:rFonts w:ascii="Arial" w:hAnsi="Arial" w:cs="Arial"/>
        </w:rPr>
        <w:t>______________________________________</w:t>
      </w:r>
      <w:bookmarkEnd w:id="10"/>
      <w:bookmarkEnd w:id="11"/>
    </w:p>
    <w:p w14:paraId="2622A480" w14:textId="77777777" w:rsidR="00DF0748" w:rsidRPr="00B0427E" w:rsidRDefault="00DF0748">
      <w:pPr>
        <w:rPr>
          <w:rFonts w:ascii="Arial" w:hAnsi="Arial" w:cs="Arial"/>
        </w:rPr>
      </w:pPr>
    </w:p>
    <w:p w14:paraId="7F2F6977" w14:textId="0B1C5030" w:rsidR="002967E4" w:rsidRDefault="00505006" w:rsidP="00505006">
      <w:pPr>
        <w:ind w:left="2880" w:firstLine="720"/>
        <w:rPr>
          <w:rFonts w:ascii="Arial" w:hAnsi="Arial" w:cs="Arial"/>
        </w:rPr>
      </w:pPr>
      <w:r>
        <w:rPr>
          <w:rFonts w:ascii="Arial" w:hAnsi="Arial" w:cs="Arial"/>
        </w:rPr>
        <w:t>Its</w:t>
      </w:r>
      <w:r w:rsidRPr="00B0427E">
        <w:rPr>
          <w:rFonts w:ascii="Arial" w:hAnsi="Arial" w:cs="Arial"/>
        </w:rPr>
        <w:t xml:space="preserve">: </w:t>
      </w:r>
      <w:r>
        <w:rPr>
          <w:rFonts w:ascii="Arial" w:hAnsi="Arial" w:cs="Arial"/>
        </w:rPr>
        <w:t xml:space="preserve"> </w:t>
      </w:r>
      <w:r w:rsidRPr="00B0427E">
        <w:rPr>
          <w:rFonts w:ascii="Arial" w:hAnsi="Arial" w:cs="Arial"/>
        </w:rPr>
        <w:t>_</w:t>
      </w:r>
      <w:r w:rsidR="002967E4" w:rsidRPr="00B0427E">
        <w:rPr>
          <w:rFonts w:ascii="Arial" w:hAnsi="Arial" w:cs="Arial"/>
        </w:rPr>
        <w:t>______________________________________</w:t>
      </w:r>
    </w:p>
    <w:p w14:paraId="363EBEAA" w14:textId="77777777" w:rsidR="00505006" w:rsidRDefault="00505006">
      <w:pPr>
        <w:rPr>
          <w:rFonts w:ascii="Arial" w:hAnsi="Arial" w:cs="Arial"/>
        </w:rPr>
      </w:pPr>
    </w:p>
    <w:p w14:paraId="500E40BE" w14:textId="77777777" w:rsidR="00505006" w:rsidRDefault="00505006">
      <w:pPr>
        <w:rPr>
          <w:rFonts w:ascii="Arial" w:hAnsi="Arial" w:cs="Arial"/>
        </w:rPr>
      </w:pPr>
    </w:p>
    <w:p w14:paraId="1467C77C" w14:textId="20253FD3" w:rsidR="00DF0748" w:rsidRPr="00B0427E" w:rsidRDefault="00DF0748">
      <w:pPr>
        <w:rPr>
          <w:rFonts w:ascii="Arial" w:hAnsi="Arial" w:cs="Arial"/>
        </w:rPr>
      </w:pPr>
      <w:bookmarkStart w:id="12" w:name="_Hlk144914807"/>
      <w:r w:rsidRPr="00B0427E">
        <w:rPr>
          <w:rFonts w:ascii="Arial" w:hAnsi="Arial" w:cs="Arial"/>
        </w:rPr>
        <w:t>ATTEST</w:t>
      </w:r>
    </w:p>
    <w:p w14:paraId="6C5C8968" w14:textId="77777777" w:rsidR="00DF0748" w:rsidRPr="00B0427E" w:rsidRDefault="00DF0748">
      <w:pPr>
        <w:rPr>
          <w:rFonts w:ascii="Arial" w:hAnsi="Arial" w:cs="Arial"/>
        </w:rPr>
      </w:pPr>
    </w:p>
    <w:p w14:paraId="35103ED0" w14:textId="77777777" w:rsidR="00DF0748" w:rsidRPr="00B0427E" w:rsidRDefault="00DF0748">
      <w:pPr>
        <w:rPr>
          <w:rFonts w:ascii="Arial" w:hAnsi="Arial" w:cs="Arial"/>
        </w:rPr>
      </w:pPr>
      <w:r w:rsidRPr="00B0427E">
        <w:rPr>
          <w:rFonts w:ascii="Arial" w:hAnsi="Arial" w:cs="Arial"/>
        </w:rPr>
        <w:t>_____________________________</w:t>
      </w:r>
    </w:p>
    <w:p w14:paraId="4B4677EB" w14:textId="77777777" w:rsidR="00DF0748" w:rsidRPr="00B0427E" w:rsidRDefault="00DF0748">
      <w:pPr>
        <w:rPr>
          <w:rFonts w:ascii="Arial" w:hAnsi="Arial" w:cs="Arial"/>
        </w:rPr>
      </w:pPr>
    </w:p>
    <w:p w14:paraId="697361B6" w14:textId="77777777" w:rsidR="00DF0748" w:rsidRPr="00B0427E" w:rsidRDefault="00DF0748">
      <w:pPr>
        <w:rPr>
          <w:rFonts w:ascii="Arial" w:hAnsi="Arial" w:cs="Arial"/>
        </w:rPr>
      </w:pPr>
      <w:r w:rsidRPr="00B0427E">
        <w:rPr>
          <w:rFonts w:ascii="Arial" w:hAnsi="Arial" w:cs="Arial"/>
        </w:rPr>
        <w:t>_____________________________</w:t>
      </w:r>
    </w:p>
    <w:bookmarkEnd w:id="12"/>
    <w:p w14:paraId="0A78802D" w14:textId="77777777" w:rsidR="00DF0748" w:rsidRPr="00B0427E" w:rsidRDefault="00DF0748">
      <w:pPr>
        <w:rPr>
          <w:rFonts w:ascii="Arial" w:hAnsi="Arial" w:cs="Arial"/>
        </w:rPr>
      </w:pPr>
    </w:p>
    <w:p w14:paraId="4BD9F7E4" w14:textId="77777777" w:rsidR="00DF0748" w:rsidRPr="00B0427E" w:rsidRDefault="00DF0748">
      <w:pPr>
        <w:rPr>
          <w:rFonts w:ascii="Arial" w:hAnsi="Arial" w:cs="Arial"/>
        </w:rPr>
      </w:pPr>
    </w:p>
    <w:p w14:paraId="0407D2DA" w14:textId="77777777" w:rsidR="00EA2960" w:rsidRPr="00B0427E" w:rsidRDefault="00EA2960">
      <w:pPr>
        <w:rPr>
          <w:rFonts w:ascii="Arial" w:hAnsi="Arial" w:cs="Arial"/>
        </w:rPr>
      </w:pPr>
    </w:p>
    <w:p w14:paraId="3B30B3B0" w14:textId="77777777" w:rsidR="00EA2960" w:rsidRPr="00B0427E" w:rsidRDefault="00EA2960">
      <w:pPr>
        <w:rPr>
          <w:rFonts w:ascii="Arial" w:hAnsi="Arial" w:cs="Arial"/>
        </w:rPr>
      </w:pPr>
    </w:p>
    <w:p w14:paraId="566A2D25" w14:textId="77777777" w:rsidR="00DF0748" w:rsidRPr="00B0427E" w:rsidRDefault="00DF0748">
      <w:pPr>
        <w:rPr>
          <w:rFonts w:ascii="Arial" w:hAnsi="Arial" w:cs="Arial"/>
        </w:rPr>
      </w:pPr>
    </w:p>
    <w:p w14:paraId="4252C5D9" w14:textId="77777777" w:rsidR="00DF0748" w:rsidRPr="00B0427E" w:rsidRDefault="00DF0748">
      <w:pPr>
        <w:rPr>
          <w:rFonts w:ascii="Arial" w:hAnsi="Arial" w:cs="Arial"/>
          <w:b/>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b/>
        </w:rPr>
        <w:t xml:space="preserve">COLORADO RIVER COMMISSION OF </w:t>
      </w:r>
      <w:smartTag w:uri="urn:schemas-microsoft-com:office:smarttags" w:element="place">
        <w:smartTag w:uri="urn:schemas-microsoft-com:office:smarttags" w:element="State">
          <w:r w:rsidRPr="00B0427E">
            <w:rPr>
              <w:rFonts w:ascii="Arial" w:hAnsi="Arial" w:cs="Arial"/>
              <w:b/>
            </w:rPr>
            <w:t>NEVADA</w:t>
          </w:r>
        </w:smartTag>
      </w:smartTag>
    </w:p>
    <w:p w14:paraId="7C7CF4C3" w14:textId="77777777" w:rsidR="00DF0748" w:rsidRPr="00B0427E" w:rsidRDefault="00DF0748">
      <w:pPr>
        <w:rPr>
          <w:rFonts w:ascii="Arial" w:hAnsi="Arial" w:cs="Arial"/>
        </w:rPr>
      </w:pPr>
    </w:p>
    <w:p w14:paraId="60C6E25C" w14:textId="4EAB87A4" w:rsidR="000E603B" w:rsidRPr="00B0427E" w:rsidRDefault="000E603B">
      <w:pPr>
        <w:rPr>
          <w:rFonts w:ascii="Arial" w:hAnsi="Arial" w:cs="Arial"/>
        </w:rPr>
      </w:pPr>
    </w:p>
    <w:p w14:paraId="257F841C" w14:textId="77777777" w:rsidR="002C101A" w:rsidRPr="00B0427E" w:rsidRDefault="002C101A">
      <w:pPr>
        <w:rPr>
          <w:rFonts w:ascii="Arial" w:hAnsi="Arial" w:cs="Arial"/>
        </w:rPr>
      </w:pPr>
    </w:p>
    <w:p w14:paraId="48E6D7A3" w14:textId="77777777"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t>By:_______________________________________</w:t>
      </w:r>
    </w:p>
    <w:p w14:paraId="2451CAA0" w14:textId="2A21A3B1" w:rsidR="00AE5E25" w:rsidRDefault="00DF0748" w:rsidP="00AE5E25">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CA26C8" w:rsidRPr="00B0427E">
        <w:rPr>
          <w:rFonts w:ascii="Arial" w:hAnsi="Arial" w:cs="Arial"/>
        </w:rPr>
        <w:t xml:space="preserve">      </w:t>
      </w:r>
      <w:r w:rsidR="00F17465">
        <w:rPr>
          <w:rFonts w:ascii="Arial" w:hAnsi="Arial" w:cs="Arial"/>
        </w:rPr>
        <w:t>Puoy K. Premsrirut</w:t>
      </w:r>
    </w:p>
    <w:p w14:paraId="55DC0335" w14:textId="74707524" w:rsidR="00F17465" w:rsidRPr="00B0427E" w:rsidRDefault="00F17465" w:rsidP="00AE5E2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Chairwoman</w:t>
      </w:r>
    </w:p>
    <w:p w14:paraId="70D72447" w14:textId="32E81DA5" w:rsidR="00AE5E25" w:rsidRPr="00B0427E" w:rsidRDefault="00CA26C8" w:rsidP="00CA26C8">
      <w:pPr>
        <w:rPr>
          <w:rFonts w:ascii="Arial" w:hAnsi="Arial" w:cs="Arial"/>
        </w:rPr>
      </w:pPr>
      <w:r w:rsidRPr="00B0427E">
        <w:rPr>
          <w:rFonts w:ascii="Arial" w:hAnsi="Arial" w:cs="Arial"/>
        </w:rPr>
        <w:t xml:space="preserve">                                                            </w:t>
      </w:r>
    </w:p>
    <w:p w14:paraId="6E9BC810" w14:textId="014F30C4" w:rsidR="00505006" w:rsidRPr="00B0427E" w:rsidRDefault="00505006" w:rsidP="00505006">
      <w:pPr>
        <w:rPr>
          <w:rFonts w:ascii="Arial" w:hAnsi="Arial" w:cs="Arial"/>
        </w:rPr>
      </w:pPr>
      <w:r w:rsidRPr="00B0427E">
        <w:rPr>
          <w:rFonts w:ascii="Arial" w:hAnsi="Arial" w:cs="Arial"/>
        </w:rPr>
        <w:t>ATTEST</w:t>
      </w:r>
    </w:p>
    <w:p w14:paraId="6956FB81" w14:textId="77777777" w:rsidR="00505006" w:rsidRPr="00B0427E" w:rsidRDefault="00505006" w:rsidP="00505006">
      <w:pPr>
        <w:rPr>
          <w:rFonts w:ascii="Arial" w:hAnsi="Arial" w:cs="Arial"/>
        </w:rPr>
      </w:pPr>
    </w:p>
    <w:p w14:paraId="48FB8111" w14:textId="77777777" w:rsidR="00505006" w:rsidRPr="00B0427E" w:rsidRDefault="00505006" w:rsidP="00505006">
      <w:pPr>
        <w:rPr>
          <w:rFonts w:ascii="Arial" w:hAnsi="Arial" w:cs="Arial"/>
        </w:rPr>
      </w:pPr>
      <w:r w:rsidRPr="00B0427E">
        <w:rPr>
          <w:rFonts w:ascii="Arial" w:hAnsi="Arial" w:cs="Arial"/>
        </w:rPr>
        <w:t>_____________________________</w:t>
      </w:r>
    </w:p>
    <w:p w14:paraId="73935705" w14:textId="750E7CB9" w:rsidR="00505006" w:rsidRPr="00B0427E" w:rsidRDefault="00F17465" w:rsidP="00505006">
      <w:pPr>
        <w:rPr>
          <w:rFonts w:ascii="Arial" w:hAnsi="Arial" w:cs="Arial"/>
        </w:rPr>
      </w:pPr>
      <w:r>
        <w:rPr>
          <w:rFonts w:ascii="Arial" w:hAnsi="Arial" w:cs="Arial"/>
        </w:rPr>
        <w:t>Eric Witkoski</w:t>
      </w:r>
    </w:p>
    <w:p w14:paraId="118836FF" w14:textId="172119FF" w:rsidR="00DF0748" w:rsidRDefault="00F17465" w:rsidP="00AE5E25">
      <w:pPr>
        <w:rPr>
          <w:rFonts w:ascii="Arial" w:hAnsi="Arial" w:cs="Arial"/>
        </w:rPr>
      </w:pPr>
      <w:r>
        <w:rPr>
          <w:rFonts w:ascii="Arial" w:hAnsi="Arial" w:cs="Arial"/>
        </w:rPr>
        <w:t>Executive Director</w:t>
      </w:r>
    </w:p>
    <w:p w14:paraId="7EF8A149" w14:textId="77777777" w:rsidR="00505006" w:rsidRPr="00B0427E" w:rsidRDefault="00505006" w:rsidP="00AE5E25">
      <w:pPr>
        <w:rPr>
          <w:rFonts w:ascii="Arial" w:hAnsi="Arial" w:cs="Arial"/>
        </w:rPr>
      </w:pPr>
    </w:p>
    <w:p w14:paraId="29E2E949" w14:textId="77777777" w:rsidR="00DF0748" w:rsidRPr="00B0427E" w:rsidRDefault="00DF0748">
      <w:pPr>
        <w:rPr>
          <w:rFonts w:ascii="Arial" w:hAnsi="Arial" w:cs="Arial"/>
        </w:rPr>
      </w:pPr>
    </w:p>
    <w:p w14:paraId="011C5F1A" w14:textId="77777777" w:rsidR="000E603B" w:rsidRPr="00B0427E" w:rsidRDefault="000E603B">
      <w:pPr>
        <w:rPr>
          <w:rFonts w:ascii="Arial" w:hAnsi="Arial" w:cs="Arial"/>
        </w:rPr>
      </w:pPr>
    </w:p>
    <w:p w14:paraId="7779D718" w14:textId="77777777" w:rsidR="00DF0748" w:rsidRPr="00B0427E" w:rsidRDefault="00DF0748">
      <w:pPr>
        <w:rPr>
          <w:rFonts w:ascii="Arial" w:hAnsi="Arial" w:cs="Arial"/>
        </w:rPr>
      </w:pPr>
      <w:r w:rsidRPr="00B0427E">
        <w:rPr>
          <w:rFonts w:ascii="Arial" w:hAnsi="Arial" w:cs="Arial"/>
        </w:rPr>
        <w:t>Approved as to Form:</w:t>
      </w:r>
    </w:p>
    <w:p w14:paraId="183D9FD8" w14:textId="77777777" w:rsidR="00DF0748" w:rsidRPr="00B0427E" w:rsidRDefault="00DF0748">
      <w:pPr>
        <w:rPr>
          <w:rFonts w:ascii="Arial" w:hAnsi="Arial" w:cs="Arial"/>
        </w:rPr>
      </w:pPr>
    </w:p>
    <w:p w14:paraId="0F29D925" w14:textId="3B5BB2A9" w:rsidR="000E603B" w:rsidRPr="00B0427E" w:rsidRDefault="000E603B">
      <w:pPr>
        <w:rPr>
          <w:rFonts w:ascii="Arial" w:hAnsi="Arial" w:cs="Arial"/>
        </w:rPr>
      </w:pPr>
    </w:p>
    <w:p w14:paraId="47E1DD14" w14:textId="77777777" w:rsidR="002C101A" w:rsidRPr="00B0427E" w:rsidRDefault="002C101A">
      <w:pPr>
        <w:rPr>
          <w:rFonts w:ascii="Arial" w:hAnsi="Arial" w:cs="Arial"/>
        </w:rPr>
      </w:pPr>
    </w:p>
    <w:p w14:paraId="537C1258" w14:textId="77777777" w:rsidR="00DF0748" w:rsidRPr="00B0427E" w:rsidRDefault="00DF0748">
      <w:pPr>
        <w:rPr>
          <w:rFonts w:ascii="Arial" w:hAnsi="Arial" w:cs="Arial"/>
        </w:rPr>
      </w:pPr>
      <w:r w:rsidRPr="00B0427E">
        <w:rPr>
          <w:rFonts w:ascii="Arial" w:hAnsi="Arial" w:cs="Arial"/>
        </w:rPr>
        <w:t>__________________________________________</w:t>
      </w:r>
    </w:p>
    <w:p w14:paraId="59D892C2" w14:textId="112699B6" w:rsidR="00DF0748" w:rsidRPr="00B0427E" w:rsidRDefault="002967E4">
      <w:pPr>
        <w:rPr>
          <w:rFonts w:ascii="Arial" w:hAnsi="Arial" w:cs="Arial"/>
        </w:rPr>
      </w:pPr>
      <w:r>
        <w:rPr>
          <w:rFonts w:ascii="Arial" w:hAnsi="Arial" w:cs="Arial"/>
        </w:rPr>
        <w:t>Michelle Briggs</w:t>
      </w:r>
    </w:p>
    <w:p w14:paraId="1097A2EF" w14:textId="0D06FEF2" w:rsidR="00DF0748" w:rsidRPr="00B0427E" w:rsidRDefault="002967E4">
      <w:pPr>
        <w:rPr>
          <w:rFonts w:ascii="Arial" w:hAnsi="Arial" w:cs="Arial"/>
        </w:rPr>
      </w:pPr>
      <w:r>
        <w:rPr>
          <w:rFonts w:ascii="Arial" w:hAnsi="Arial" w:cs="Arial"/>
        </w:rPr>
        <w:t>Special Counsel for</w:t>
      </w:r>
      <w:r w:rsidR="00583EBE">
        <w:rPr>
          <w:rFonts w:ascii="Arial" w:hAnsi="Arial" w:cs="Arial"/>
        </w:rPr>
        <w:t xml:space="preserve"> Attorney General</w:t>
      </w:r>
    </w:p>
    <w:p w14:paraId="0ABF4680" w14:textId="77777777" w:rsidR="00DD0EBF" w:rsidRDefault="00DD0EBF" w:rsidP="00D576BB">
      <w:pPr>
        <w:jc w:val="center"/>
        <w:rPr>
          <w:rFonts w:ascii="Arial" w:hAnsi="Arial" w:cs="Arial"/>
        </w:rPr>
        <w:sectPr w:rsidR="00DD0EBF" w:rsidSect="00505006">
          <w:footerReference w:type="default" r:id="rId23"/>
          <w:footnotePr>
            <w:pos w:val="sectEnd"/>
          </w:footnotePr>
          <w:endnotePr>
            <w:numFmt w:val="decimal"/>
            <w:numStart w:val="0"/>
          </w:endnotePr>
          <w:pgSz w:w="12240" w:h="15840"/>
          <w:pgMar w:top="1080" w:right="1530" w:bottom="0" w:left="1440" w:header="720" w:footer="100" w:gutter="0"/>
          <w:pgNumType w:start="1"/>
          <w:cols w:space="720"/>
          <w:docGrid w:linePitch="360"/>
        </w:sectPr>
      </w:pPr>
    </w:p>
    <w:p w14:paraId="245273CE" w14:textId="670059CA" w:rsidR="00DF0748" w:rsidRPr="00B0427E" w:rsidRDefault="00DF0748" w:rsidP="00DD0EBF">
      <w:pPr>
        <w:jc w:val="center"/>
        <w:rPr>
          <w:rFonts w:ascii="Arial" w:hAnsi="Arial" w:cs="Arial"/>
          <w:b/>
        </w:rPr>
      </w:pPr>
      <w:r w:rsidRPr="00B0427E">
        <w:rPr>
          <w:rFonts w:ascii="Arial" w:hAnsi="Arial" w:cs="Arial"/>
          <w:b/>
        </w:rPr>
        <w:lastRenderedPageBreak/>
        <w:t>SECTION 500</w:t>
      </w:r>
    </w:p>
    <w:p w14:paraId="0A317C88" w14:textId="77777777" w:rsidR="00DF0748" w:rsidRPr="00B0427E" w:rsidRDefault="00DF0748">
      <w:pPr>
        <w:jc w:val="center"/>
        <w:rPr>
          <w:rFonts w:ascii="Arial" w:hAnsi="Arial" w:cs="Arial"/>
        </w:rPr>
      </w:pPr>
      <w:r w:rsidRPr="00B0427E">
        <w:rPr>
          <w:rFonts w:ascii="Arial" w:hAnsi="Arial" w:cs="Arial"/>
          <w:b/>
        </w:rPr>
        <w:t>PERFORMANCE BOND</w:t>
      </w:r>
    </w:p>
    <w:p w14:paraId="278326F4" w14:textId="77777777" w:rsidR="00DF0748" w:rsidRPr="00B0427E" w:rsidRDefault="00DF0748">
      <w:pPr>
        <w:jc w:val="center"/>
        <w:rPr>
          <w:rFonts w:ascii="Arial" w:hAnsi="Arial" w:cs="Arial"/>
        </w:rPr>
      </w:pPr>
    </w:p>
    <w:p w14:paraId="6D7A254C" w14:textId="77777777" w:rsidR="00DF0748" w:rsidRPr="00B0427E" w:rsidRDefault="00DF0748">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4320"/>
        <w:gridCol w:w="720"/>
        <w:gridCol w:w="4320"/>
      </w:tblGrid>
      <w:tr w:rsidR="00DF0748" w:rsidRPr="00B0427E" w14:paraId="7649F532" w14:textId="77777777">
        <w:tc>
          <w:tcPr>
            <w:tcW w:w="4320" w:type="dxa"/>
            <w:tcBorders>
              <w:top w:val="nil"/>
              <w:left w:val="nil"/>
              <w:bottom w:val="nil"/>
              <w:right w:val="nil"/>
            </w:tcBorders>
          </w:tcPr>
          <w:p w14:paraId="01F5B978" w14:textId="77777777" w:rsidR="00DF0748" w:rsidRPr="00B0427E" w:rsidRDefault="00DF0748">
            <w:pPr>
              <w:widowControl/>
              <w:jc w:val="both"/>
              <w:rPr>
                <w:rFonts w:ascii="Arial" w:hAnsi="Arial" w:cs="Arial"/>
                <w:sz w:val="20"/>
              </w:rPr>
            </w:pPr>
            <w:r w:rsidRPr="00B0427E">
              <w:rPr>
                <w:rFonts w:ascii="Arial" w:hAnsi="Arial" w:cs="Arial"/>
                <w:b/>
                <w:bCs/>
                <w:sz w:val="20"/>
              </w:rPr>
              <w:t>CONTRACTOR</w:t>
            </w:r>
            <w:r w:rsidRPr="00B0427E">
              <w:rPr>
                <w:rFonts w:ascii="Arial" w:hAnsi="Arial" w:cs="Arial"/>
                <w:sz w:val="20"/>
              </w:rPr>
              <w:t xml:space="preserve"> (Name and Address):</w:t>
            </w:r>
          </w:p>
          <w:p w14:paraId="4AD8D096" w14:textId="77777777" w:rsidR="00DF0748" w:rsidRPr="00B0427E" w:rsidRDefault="00DF0748">
            <w:pPr>
              <w:widowControl/>
              <w:jc w:val="both"/>
              <w:rPr>
                <w:rFonts w:ascii="Arial" w:hAnsi="Arial" w:cs="Arial"/>
                <w:sz w:val="20"/>
              </w:rPr>
            </w:pPr>
          </w:p>
          <w:p w14:paraId="7AC6F9D6" w14:textId="77777777" w:rsidR="00DF0748" w:rsidRPr="00B0427E" w:rsidRDefault="00DF0748">
            <w:pPr>
              <w:widowControl/>
              <w:ind w:firstLine="720"/>
              <w:jc w:val="both"/>
              <w:rPr>
                <w:rFonts w:ascii="Arial" w:hAnsi="Arial" w:cs="Arial"/>
                <w:sz w:val="20"/>
              </w:rPr>
            </w:pPr>
          </w:p>
          <w:p w14:paraId="3E6B7470" w14:textId="77777777" w:rsidR="00DF0748" w:rsidRPr="00B0427E" w:rsidRDefault="00DF0748">
            <w:pPr>
              <w:widowControl/>
              <w:ind w:firstLine="720"/>
              <w:jc w:val="both"/>
              <w:rPr>
                <w:rFonts w:ascii="Arial" w:hAnsi="Arial" w:cs="Arial"/>
                <w:sz w:val="20"/>
              </w:rPr>
            </w:pPr>
          </w:p>
          <w:p w14:paraId="3B5EC388" w14:textId="77777777" w:rsidR="00DF0748" w:rsidRPr="00B0427E" w:rsidRDefault="00DF0748">
            <w:pPr>
              <w:widowControl/>
              <w:ind w:firstLine="720"/>
              <w:jc w:val="both"/>
              <w:rPr>
                <w:rFonts w:ascii="Arial" w:hAnsi="Arial" w:cs="Arial"/>
                <w:sz w:val="20"/>
              </w:rPr>
            </w:pPr>
          </w:p>
          <w:p w14:paraId="3D7FFFE3"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72888C3E"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B790C1F" w14:textId="77777777" w:rsidR="00DF0748" w:rsidRPr="00B0427E" w:rsidRDefault="00DF0748">
            <w:pPr>
              <w:widowControl/>
              <w:jc w:val="both"/>
              <w:rPr>
                <w:rFonts w:ascii="Arial" w:hAnsi="Arial" w:cs="Arial"/>
                <w:sz w:val="20"/>
              </w:rPr>
            </w:pPr>
            <w:r w:rsidRPr="00B0427E">
              <w:rPr>
                <w:rFonts w:ascii="Arial" w:hAnsi="Arial" w:cs="Arial"/>
                <w:b/>
                <w:bCs/>
                <w:sz w:val="20"/>
              </w:rPr>
              <w:t>SURETY</w:t>
            </w:r>
            <w:r w:rsidRPr="00B0427E">
              <w:rPr>
                <w:rFonts w:ascii="Arial" w:hAnsi="Arial" w:cs="Arial"/>
                <w:sz w:val="20"/>
              </w:rPr>
              <w:t xml:space="preserve"> (Name and </w:t>
            </w:r>
            <w:smartTag w:uri="urn:schemas-microsoft-com:office:smarttags" w:element="Street">
              <w:smartTag w:uri="urn:schemas-microsoft-com:office:smarttags" w:element="address">
                <w:r w:rsidRPr="00B0427E">
                  <w:rPr>
                    <w:rFonts w:ascii="Arial" w:hAnsi="Arial" w:cs="Arial"/>
                    <w:sz w:val="20"/>
                  </w:rPr>
                  <w:t>Principal Place</w:t>
                </w:r>
              </w:smartTag>
            </w:smartTag>
            <w:r w:rsidRPr="00B0427E">
              <w:rPr>
                <w:rFonts w:ascii="Arial" w:hAnsi="Arial" w:cs="Arial"/>
                <w:sz w:val="20"/>
              </w:rPr>
              <w:t xml:space="preserve"> of Business):</w:t>
            </w:r>
          </w:p>
          <w:p w14:paraId="6DD30D26" w14:textId="77777777" w:rsidR="00DF0748" w:rsidRPr="00B0427E" w:rsidRDefault="00DF0748">
            <w:pPr>
              <w:widowControl/>
              <w:jc w:val="both"/>
              <w:rPr>
                <w:rFonts w:ascii="Arial" w:hAnsi="Arial" w:cs="Arial"/>
                <w:sz w:val="20"/>
              </w:rPr>
            </w:pPr>
          </w:p>
          <w:p w14:paraId="54AC6FCD" w14:textId="77777777" w:rsidR="00DF0748" w:rsidRPr="00B0427E" w:rsidRDefault="00DF0748">
            <w:pPr>
              <w:widowControl/>
              <w:jc w:val="both"/>
              <w:rPr>
                <w:rFonts w:ascii="Arial" w:hAnsi="Arial" w:cs="Arial"/>
                <w:sz w:val="20"/>
              </w:rPr>
            </w:pPr>
          </w:p>
        </w:tc>
      </w:tr>
      <w:tr w:rsidR="00DF0748" w:rsidRPr="00B0427E" w14:paraId="19AAE305" w14:textId="77777777">
        <w:tc>
          <w:tcPr>
            <w:tcW w:w="4320" w:type="dxa"/>
            <w:tcBorders>
              <w:top w:val="nil"/>
              <w:left w:val="nil"/>
              <w:bottom w:val="nil"/>
              <w:right w:val="nil"/>
            </w:tcBorders>
          </w:tcPr>
          <w:p w14:paraId="0E506452"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3D2559A8"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5CED60E4" w14:textId="77777777" w:rsidR="00DF0748" w:rsidRPr="00B0427E" w:rsidRDefault="00DF0748">
            <w:pPr>
              <w:widowControl/>
              <w:jc w:val="both"/>
              <w:rPr>
                <w:rFonts w:ascii="Arial" w:hAnsi="Arial" w:cs="Arial"/>
                <w:sz w:val="20"/>
              </w:rPr>
            </w:pPr>
          </w:p>
        </w:tc>
      </w:tr>
      <w:tr w:rsidR="00DF0748" w:rsidRPr="00B0427E" w14:paraId="000AF1CB" w14:textId="77777777">
        <w:tc>
          <w:tcPr>
            <w:tcW w:w="4320" w:type="dxa"/>
            <w:tcBorders>
              <w:top w:val="nil"/>
              <w:left w:val="nil"/>
              <w:bottom w:val="nil"/>
              <w:right w:val="nil"/>
            </w:tcBorders>
          </w:tcPr>
          <w:p w14:paraId="4BD408A3" w14:textId="0B29A6DA" w:rsidR="00DF0748" w:rsidRPr="00B0427E" w:rsidRDefault="00D53EF3">
            <w:pPr>
              <w:widowControl/>
              <w:jc w:val="both"/>
              <w:rPr>
                <w:rFonts w:ascii="Arial" w:hAnsi="Arial" w:cs="Arial"/>
                <w:sz w:val="20"/>
              </w:rPr>
            </w:pPr>
            <w:r>
              <w:rPr>
                <w:rFonts w:ascii="Arial" w:hAnsi="Arial" w:cs="Arial"/>
                <w:b/>
                <w:bCs/>
                <w:sz w:val="20"/>
              </w:rPr>
              <w:t>CRCNV</w:t>
            </w:r>
            <w:r w:rsidR="00DF0748" w:rsidRPr="00B0427E">
              <w:rPr>
                <w:rFonts w:ascii="Arial" w:hAnsi="Arial" w:cs="Arial"/>
                <w:sz w:val="20"/>
              </w:rPr>
              <w:t xml:space="preserve"> (Name and Address):</w:t>
            </w:r>
          </w:p>
          <w:p w14:paraId="205C3C8B" w14:textId="77777777" w:rsidR="00DF0748" w:rsidRPr="00B0427E" w:rsidRDefault="00DF0748">
            <w:pPr>
              <w:widowControl/>
              <w:jc w:val="both"/>
              <w:rPr>
                <w:rFonts w:ascii="Arial" w:hAnsi="Arial" w:cs="Arial"/>
                <w:sz w:val="20"/>
              </w:rPr>
            </w:pPr>
          </w:p>
          <w:p w14:paraId="0D8B667C" w14:textId="77777777" w:rsidR="00DF0748" w:rsidRPr="00B0427E" w:rsidRDefault="00DF0748">
            <w:pPr>
              <w:widowControl/>
              <w:ind w:firstLine="720"/>
              <w:jc w:val="both"/>
              <w:rPr>
                <w:rFonts w:ascii="Arial" w:hAnsi="Arial" w:cs="Arial"/>
                <w:sz w:val="20"/>
              </w:rPr>
            </w:pPr>
            <w:r w:rsidRPr="00B0427E">
              <w:rPr>
                <w:rFonts w:ascii="Arial" w:hAnsi="Arial" w:cs="Arial"/>
                <w:sz w:val="20"/>
              </w:rPr>
              <w:t xml:space="preserve">Colorado River Commission of </w:t>
            </w:r>
            <w:smartTag w:uri="urn:schemas-microsoft-com:office:smarttags" w:element="place">
              <w:smartTag w:uri="urn:schemas-microsoft-com:office:smarttags" w:element="State">
                <w:r w:rsidRPr="00B0427E">
                  <w:rPr>
                    <w:rFonts w:ascii="Arial" w:hAnsi="Arial" w:cs="Arial"/>
                    <w:sz w:val="20"/>
                  </w:rPr>
                  <w:t>Nevada</w:t>
                </w:r>
              </w:smartTag>
            </w:smartTag>
          </w:p>
          <w:p w14:paraId="37E74930" w14:textId="77777777" w:rsidR="00DF0748" w:rsidRPr="00B0427E" w:rsidRDefault="00DF0748">
            <w:pPr>
              <w:widowControl/>
              <w:ind w:firstLine="720"/>
              <w:jc w:val="both"/>
              <w:rPr>
                <w:rFonts w:ascii="Arial" w:hAnsi="Arial" w:cs="Arial"/>
                <w:sz w:val="20"/>
              </w:rPr>
            </w:pPr>
            <w:smartTag w:uri="urn:schemas-microsoft-com:office:smarttags" w:element="Street">
              <w:smartTag w:uri="urn:schemas-microsoft-com:office:smarttags" w:element="address">
                <w:r w:rsidRPr="00B0427E">
                  <w:rPr>
                    <w:rFonts w:ascii="Arial" w:hAnsi="Arial" w:cs="Arial"/>
                    <w:sz w:val="20"/>
                  </w:rPr>
                  <w:t>555 E. Washington Avenue</w:t>
                </w:r>
              </w:smartTag>
            </w:smartTag>
          </w:p>
          <w:p w14:paraId="3EEF7B5F"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Suite</w:t>
                </w:r>
              </w:smartTag>
              <w:r w:rsidRPr="00B0427E">
                <w:rPr>
                  <w:rFonts w:ascii="Arial" w:hAnsi="Arial" w:cs="Arial"/>
                  <w:sz w:val="20"/>
                </w:rPr>
                <w:t xml:space="preserve"> 3100</w:t>
              </w:r>
            </w:smartTag>
          </w:p>
          <w:p w14:paraId="045CC98D" w14:textId="77777777" w:rsidR="00DF0748" w:rsidRPr="00B0427E" w:rsidRDefault="00DF0748">
            <w:pPr>
              <w:widowControl/>
              <w:ind w:firstLine="720"/>
              <w:jc w:val="both"/>
              <w:rPr>
                <w:rFonts w:ascii="Arial" w:hAnsi="Arial" w:cs="Arial"/>
                <w:sz w:val="20"/>
              </w:rPr>
            </w:pPr>
            <w:smartTag w:uri="urn:schemas-microsoft-com:office:smarttags" w:element="place">
              <w:smartTag w:uri="urn:schemas-microsoft-com:office:smarttags" w:element="City">
                <w:r w:rsidRPr="00B0427E">
                  <w:rPr>
                    <w:rFonts w:ascii="Arial" w:hAnsi="Arial" w:cs="Arial"/>
                    <w:sz w:val="20"/>
                  </w:rPr>
                  <w:t>Las Vegas</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r w:rsidRPr="00B0427E">
                <w:rPr>
                  <w:rFonts w:ascii="Arial" w:hAnsi="Arial" w:cs="Arial"/>
                  <w:sz w:val="20"/>
                </w:rPr>
                <w:t xml:space="preserve"> </w:t>
              </w:r>
              <w:smartTag w:uri="urn:schemas-microsoft-com:office:smarttags" w:element="PostalCode">
                <w:r w:rsidRPr="00B0427E">
                  <w:rPr>
                    <w:rFonts w:ascii="Arial" w:hAnsi="Arial" w:cs="Arial"/>
                    <w:sz w:val="20"/>
                  </w:rPr>
                  <w:t>89101-1065</w:t>
                </w:r>
              </w:smartTag>
            </w:smartTag>
          </w:p>
        </w:tc>
        <w:tc>
          <w:tcPr>
            <w:tcW w:w="720" w:type="dxa"/>
            <w:tcBorders>
              <w:top w:val="nil"/>
              <w:left w:val="nil"/>
              <w:bottom w:val="nil"/>
              <w:right w:val="nil"/>
            </w:tcBorders>
          </w:tcPr>
          <w:p w14:paraId="76ACD81F"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FEC1C6A" w14:textId="77777777" w:rsidR="00DF0748" w:rsidRPr="00B0427E" w:rsidRDefault="00DF0748">
            <w:pPr>
              <w:widowControl/>
              <w:jc w:val="both"/>
              <w:rPr>
                <w:rFonts w:ascii="Arial" w:hAnsi="Arial" w:cs="Arial"/>
                <w:sz w:val="20"/>
              </w:rPr>
            </w:pPr>
          </w:p>
        </w:tc>
      </w:tr>
      <w:tr w:rsidR="00DF0748" w:rsidRPr="00B0427E" w14:paraId="618CF750" w14:textId="77777777">
        <w:tc>
          <w:tcPr>
            <w:tcW w:w="4320" w:type="dxa"/>
            <w:tcBorders>
              <w:top w:val="nil"/>
              <w:left w:val="nil"/>
              <w:bottom w:val="nil"/>
              <w:right w:val="nil"/>
            </w:tcBorders>
          </w:tcPr>
          <w:p w14:paraId="3EEA9FB6"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49FDCDFA"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28D3D487" w14:textId="77777777" w:rsidR="00DF0748" w:rsidRPr="00B0427E" w:rsidRDefault="00DF0748">
            <w:pPr>
              <w:widowControl/>
              <w:jc w:val="both"/>
              <w:rPr>
                <w:rFonts w:ascii="Arial" w:hAnsi="Arial" w:cs="Arial"/>
                <w:sz w:val="20"/>
              </w:rPr>
            </w:pPr>
          </w:p>
        </w:tc>
      </w:tr>
      <w:tr w:rsidR="00DF0748" w:rsidRPr="00B0427E" w14:paraId="616EEA13" w14:textId="77777777">
        <w:tc>
          <w:tcPr>
            <w:tcW w:w="4320" w:type="dxa"/>
            <w:tcBorders>
              <w:top w:val="nil"/>
              <w:left w:val="nil"/>
              <w:bottom w:val="nil"/>
              <w:right w:val="nil"/>
            </w:tcBorders>
          </w:tcPr>
          <w:p w14:paraId="77F8A1B5" w14:textId="77777777" w:rsidR="00DF0748" w:rsidRPr="00B0427E" w:rsidRDefault="00DF0748">
            <w:pPr>
              <w:pStyle w:val="Heading3"/>
              <w:rPr>
                <w:sz w:val="20"/>
              </w:rPr>
            </w:pPr>
            <w:r w:rsidRPr="00B0427E">
              <w:rPr>
                <w:sz w:val="20"/>
              </w:rPr>
              <w:t>CONTRACT</w:t>
            </w:r>
          </w:p>
          <w:p w14:paraId="1860A14E" w14:textId="77777777" w:rsidR="00DF0748" w:rsidRPr="00B0427E" w:rsidRDefault="00DF0748">
            <w:pPr>
              <w:widowControl/>
              <w:jc w:val="both"/>
              <w:rPr>
                <w:rFonts w:ascii="Arial" w:hAnsi="Arial" w:cs="Arial"/>
                <w:sz w:val="20"/>
              </w:rPr>
            </w:pPr>
            <w:r w:rsidRPr="00B0427E">
              <w:rPr>
                <w:rFonts w:ascii="Arial" w:hAnsi="Arial" w:cs="Arial"/>
                <w:sz w:val="20"/>
              </w:rPr>
              <w:t>Date: ______________________________________</w:t>
            </w:r>
          </w:p>
          <w:p w14:paraId="4E18ED40" w14:textId="77777777" w:rsidR="00DF0748" w:rsidRPr="00B0427E" w:rsidRDefault="00DF0748">
            <w:pPr>
              <w:widowControl/>
              <w:jc w:val="both"/>
              <w:rPr>
                <w:rFonts w:ascii="Arial" w:hAnsi="Arial" w:cs="Arial"/>
                <w:sz w:val="20"/>
              </w:rPr>
            </w:pPr>
            <w:r w:rsidRPr="00B0427E">
              <w:rPr>
                <w:rFonts w:ascii="Arial" w:hAnsi="Arial" w:cs="Arial"/>
                <w:sz w:val="20"/>
              </w:rPr>
              <w:t xml:space="preserve">Amount:   $_________________________________  </w:t>
            </w:r>
          </w:p>
          <w:p w14:paraId="2D5287C5" w14:textId="7399F6B0" w:rsidR="00DF0748" w:rsidRPr="00B0427E" w:rsidRDefault="00DF0748">
            <w:pPr>
              <w:pStyle w:val="Heading1"/>
              <w:jc w:val="left"/>
              <w:rPr>
                <w:rFonts w:ascii="Arial" w:hAnsi="Arial" w:cs="Arial"/>
                <w:b w:val="0"/>
                <w:bCs/>
                <w:sz w:val="20"/>
              </w:rPr>
            </w:pPr>
            <w:r w:rsidRPr="00B0427E">
              <w:rPr>
                <w:rFonts w:ascii="Arial" w:hAnsi="Arial" w:cs="Arial"/>
                <w:b w:val="0"/>
                <w:sz w:val="20"/>
              </w:rPr>
              <w:t xml:space="preserve">Description:  Contract No. </w:t>
            </w:r>
            <w:sdt>
              <w:sdtPr>
                <w:rPr>
                  <w:rFonts w:ascii="Arial" w:hAnsi="Arial" w:cs="Arial"/>
                  <w:b w:val="0"/>
                  <w:bCs/>
                  <w:sz w:val="20"/>
                </w:rPr>
                <w:alias w:val="Status"/>
                <w:tag w:val=""/>
                <w:id w:val="489765814"/>
                <w:placeholder>
                  <w:docPart w:val="7A2A7F123E3D417D9D6B05D269F3A24A"/>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3368">
                  <w:rPr>
                    <w:rFonts w:ascii="Arial" w:hAnsi="Arial" w:cs="Arial"/>
                    <w:b w:val="0"/>
                    <w:bCs/>
                    <w:sz w:val="20"/>
                  </w:rPr>
                  <w:t>CRCMH-02</w:t>
                </w:r>
              </w:sdtContent>
            </w:sdt>
            <w:r w:rsidRPr="00B0427E">
              <w:rPr>
                <w:rFonts w:ascii="Arial" w:hAnsi="Arial" w:cs="Arial"/>
                <w:b w:val="0"/>
                <w:bCs/>
                <w:sz w:val="20"/>
              </w:rPr>
              <w:t>,</w:t>
            </w:r>
          </w:p>
          <w:sdt>
            <w:sdtPr>
              <w:rPr>
                <w:rFonts w:ascii="Arial" w:hAnsi="Arial" w:cs="Arial"/>
                <w:b w:val="0"/>
                <w:bCs w:val="0"/>
                <w:sz w:val="20"/>
                <w:szCs w:val="20"/>
              </w:rPr>
              <w:alias w:val="Subject"/>
              <w:tag w:val=""/>
              <w:id w:val="554978023"/>
              <w:placeholder>
                <w:docPart w:val="BEBCFD9C867B43B6AF624B4E339C9511"/>
              </w:placeholder>
              <w:dataBinding w:prefixMappings="xmlns:ns0='http://purl.org/dc/elements/1.1/' xmlns:ns1='http://schemas.openxmlformats.org/package/2006/metadata/core-properties' " w:xpath="/ns1:coreProperties[1]/ns0:subject[1]" w:storeItemID="{6C3C8BC8-F283-45AE-878A-BAB7291924A1}"/>
              <w:text/>
            </w:sdtPr>
            <w:sdtEndPr/>
            <w:sdtContent>
              <w:p w14:paraId="522F4A09" w14:textId="16906BBE" w:rsidR="00DF0748" w:rsidRPr="00B0427E" w:rsidRDefault="000A37AE">
                <w:pPr>
                  <w:pStyle w:val="Heading6"/>
                  <w:spacing w:before="0" w:after="0"/>
                  <w:rPr>
                    <w:rFonts w:ascii="Arial" w:hAnsi="Arial" w:cs="Arial"/>
                    <w:b w:val="0"/>
                    <w:bCs w:val="0"/>
                    <w:sz w:val="20"/>
                    <w:szCs w:val="20"/>
                  </w:rPr>
                </w:pPr>
                <w:r>
                  <w:rPr>
                    <w:rFonts w:ascii="Arial" w:hAnsi="Arial" w:cs="Arial"/>
                    <w:b w:val="0"/>
                    <w:bCs w:val="0"/>
                    <w:sz w:val="20"/>
                    <w:szCs w:val="20"/>
                  </w:rPr>
                  <w:t>Monthill Substation</w:t>
                </w:r>
              </w:p>
            </w:sdtContent>
          </w:sdt>
          <w:p w14:paraId="7B382152" w14:textId="77777777" w:rsidR="00DF0748" w:rsidRPr="00B0427E" w:rsidRDefault="00DF0748">
            <w:pPr>
              <w:widowControl/>
              <w:rPr>
                <w:rFonts w:ascii="Arial" w:hAnsi="Arial" w:cs="Arial"/>
                <w:sz w:val="20"/>
              </w:rPr>
            </w:pPr>
            <w:r w:rsidRPr="00B0427E">
              <w:rPr>
                <w:rFonts w:ascii="Arial" w:hAnsi="Arial" w:cs="Arial"/>
                <w:sz w:val="20"/>
              </w:rPr>
              <w:t xml:space="preserve">Location:  </w:t>
            </w:r>
            <w:smartTag w:uri="urn:schemas-microsoft-com:office:smarttags" w:element="place">
              <w:smartTag w:uri="urn:schemas-microsoft-com:office:smarttags" w:element="City">
                <w:r w:rsidRPr="00B0427E">
                  <w:rPr>
                    <w:rFonts w:ascii="Arial" w:hAnsi="Arial" w:cs="Arial"/>
                    <w:sz w:val="20"/>
                  </w:rPr>
                  <w:t>Clark County</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smartTag>
          </w:p>
        </w:tc>
        <w:tc>
          <w:tcPr>
            <w:tcW w:w="720" w:type="dxa"/>
            <w:tcBorders>
              <w:top w:val="nil"/>
              <w:left w:val="nil"/>
              <w:bottom w:val="nil"/>
              <w:right w:val="nil"/>
            </w:tcBorders>
          </w:tcPr>
          <w:p w14:paraId="33632FC4"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F2C381C" w14:textId="77777777" w:rsidR="00DF0748" w:rsidRPr="00B0427E" w:rsidRDefault="00DF0748">
            <w:pPr>
              <w:pStyle w:val="Heading4"/>
              <w:rPr>
                <w:rFonts w:ascii="Arial" w:hAnsi="Arial" w:cs="Arial"/>
                <w:sz w:val="20"/>
              </w:rPr>
            </w:pPr>
            <w:r w:rsidRPr="00B0427E">
              <w:rPr>
                <w:rFonts w:ascii="Arial" w:hAnsi="Arial" w:cs="Arial"/>
                <w:sz w:val="20"/>
              </w:rPr>
              <w:t>BOND</w:t>
            </w:r>
          </w:p>
          <w:p w14:paraId="41CB5998" w14:textId="780A5221" w:rsidR="00DF0748" w:rsidRPr="00B0427E" w:rsidRDefault="00DF0748">
            <w:pPr>
              <w:widowControl/>
              <w:rPr>
                <w:rFonts w:ascii="Arial" w:hAnsi="Arial" w:cs="Arial"/>
                <w:sz w:val="20"/>
              </w:rPr>
            </w:pPr>
            <w:r w:rsidRPr="00B0427E">
              <w:rPr>
                <w:rFonts w:ascii="Arial" w:hAnsi="Arial" w:cs="Arial"/>
                <w:sz w:val="20"/>
              </w:rPr>
              <w:t>Date (Not earlier than Contract Date): __________________</w:t>
            </w:r>
            <w:r w:rsidR="002C101A" w:rsidRPr="00B0427E">
              <w:rPr>
                <w:rFonts w:ascii="Arial" w:hAnsi="Arial" w:cs="Arial"/>
                <w:sz w:val="20"/>
              </w:rPr>
              <w:t>_________</w:t>
            </w:r>
            <w:r w:rsidRPr="00B0427E">
              <w:rPr>
                <w:rFonts w:ascii="Arial" w:hAnsi="Arial" w:cs="Arial"/>
                <w:sz w:val="20"/>
              </w:rPr>
              <w:t>________</w:t>
            </w:r>
          </w:p>
          <w:p w14:paraId="110AC6D8" w14:textId="77777777" w:rsidR="002C101A" w:rsidRPr="00B0427E" w:rsidRDefault="002C101A">
            <w:pPr>
              <w:widowControl/>
              <w:rPr>
                <w:rFonts w:ascii="Arial" w:hAnsi="Arial" w:cs="Arial"/>
                <w:sz w:val="20"/>
              </w:rPr>
            </w:pPr>
          </w:p>
          <w:p w14:paraId="257D28E5" w14:textId="77777777" w:rsidR="002C101A" w:rsidRPr="00B0427E" w:rsidRDefault="002C101A">
            <w:pPr>
              <w:widowControl/>
              <w:rPr>
                <w:rFonts w:ascii="Arial" w:hAnsi="Arial" w:cs="Arial"/>
                <w:sz w:val="20"/>
              </w:rPr>
            </w:pPr>
          </w:p>
          <w:p w14:paraId="3138F9E1" w14:textId="3EFDB107" w:rsidR="00DF0748" w:rsidRPr="00B0427E" w:rsidRDefault="00DF0748">
            <w:pPr>
              <w:widowControl/>
              <w:rPr>
                <w:rFonts w:ascii="Arial" w:hAnsi="Arial" w:cs="Arial"/>
                <w:sz w:val="20"/>
              </w:rPr>
            </w:pPr>
            <w:r w:rsidRPr="00B0427E">
              <w:rPr>
                <w:rFonts w:ascii="Arial" w:hAnsi="Arial" w:cs="Arial"/>
                <w:sz w:val="20"/>
              </w:rPr>
              <w:t>Modifications to this Bond Form:</w:t>
            </w:r>
          </w:p>
          <w:p w14:paraId="71D70886" w14:textId="77777777" w:rsidR="00DF0748" w:rsidRPr="00B0427E" w:rsidRDefault="00DF0748">
            <w:pPr>
              <w:widowControl/>
              <w:rPr>
                <w:rFonts w:ascii="Arial" w:hAnsi="Arial" w:cs="Arial"/>
                <w:sz w:val="20"/>
              </w:rPr>
            </w:pPr>
          </w:p>
        </w:tc>
      </w:tr>
      <w:tr w:rsidR="00DF0748" w:rsidRPr="00B0427E" w14:paraId="11424755" w14:textId="77777777">
        <w:tc>
          <w:tcPr>
            <w:tcW w:w="4320" w:type="dxa"/>
            <w:tcBorders>
              <w:top w:val="nil"/>
              <w:left w:val="nil"/>
              <w:bottom w:val="nil"/>
              <w:right w:val="nil"/>
            </w:tcBorders>
          </w:tcPr>
          <w:p w14:paraId="7716BC3B"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E4021C3"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3D5C1945" w14:textId="77777777" w:rsidR="00DF0748" w:rsidRPr="00B0427E" w:rsidRDefault="00DF0748">
            <w:pPr>
              <w:widowControl/>
              <w:rPr>
                <w:rFonts w:ascii="Arial" w:hAnsi="Arial" w:cs="Arial"/>
                <w:sz w:val="20"/>
              </w:rPr>
            </w:pPr>
          </w:p>
        </w:tc>
      </w:tr>
      <w:tr w:rsidR="00DF0748" w:rsidRPr="00B0427E" w14:paraId="661C56F9" w14:textId="77777777">
        <w:tc>
          <w:tcPr>
            <w:tcW w:w="4320" w:type="dxa"/>
            <w:tcBorders>
              <w:top w:val="nil"/>
              <w:left w:val="nil"/>
              <w:bottom w:val="nil"/>
              <w:right w:val="nil"/>
            </w:tcBorders>
          </w:tcPr>
          <w:p w14:paraId="36B7447F" w14:textId="77777777" w:rsidR="00DF0748" w:rsidRPr="00B0427E" w:rsidRDefault="00DF0748">
            <w:pPr>
              <w:widowControl/>
              <w:rPr>
                <w:rFonts w:ascii="Arial" w:hAnsi="Arial" w:cs="Arial"/>
                <w:sz w:val="20"/>
              </w:rPr>
            </w:pPr>
          </w:p>
          <w:p w14:paraId="2FCB93F4"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2FF7CCFC"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07FB51D" w14:textId="77777777" w:rsidR="00DF0748" w:rsidRPr="00B0427E" w:rsidRDefault="00DF0748">
            <w:pPr>
              <w:widowControl/>
              <w:rPr>
                <w:rFonts w:ascii="Arial" w:hAnsi="Arial" w:cs="Arial"/>
                <w:sz w:val="20"/>
              </w:rPr>
            </w:pPr>
          </w:p>
          <w:p w14:paraId="4E540402" w14:textId="77777777" w:rsidR="00DF0748" w:rsidRPr="00B0427E" w:rsidRDefault="00DF0748">
            <w:pPr>
              <w:widowControl/>
              <w:rPr>
                <w:rFonts w:ascii="Arial" w:hAnsi="Arial" w:cs="Arial"/>
                <w:sz w:val="20"/>
              </w:rPr>
            </w:pPr>
          </w:p>
          <w:p w14:paraId="082A9ED7" w14:textId="77777777" w:rsidR="00DF0748" w:rsidRPr="00B0427E" w:rsidRDefault="00DF0748">
            <w:pPr>
              <w:widowControl/>
              <w:rPr>
                <w:rFonts w:ascii="Arial" w:hAnsi="Arial" w:cs="Arial"/>
                <w:sz w:val="20"/>
              </w:rPr>
            </w:pPr>
          </w:p>
        </w:tc>
      </w:tr>
      <w:tr w:rsidR="00DF0748" w:rsidRPr="00B0427E" w14:paraId="34A26EE9" w14:textId="77777777">
        <w:tc>
          <w:tcPr>
            <w:tcW w:w="4320" w:type="dxa"/>
            <w:tcBorders>
              <w:top w:val="nil"/>
              <w:left w:val="nil"/>
              <w:bottom w:val="nil"/>
              <w:right w:val="nil"/>
            </w:tcBorders>
          </w:tcPr>
          <w:p w14:paraId="6841897D"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54463FE"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1BBCCA1D" w14:textId="77777777" w:rsidR="00DF0748" w:rsidRPr="00B0427E" w:rsidRDefault="00DF0748">
            <w:pPr>
              <w:widowControl/>
              <w:rPr>
                <w:rFonts w:ascii="Arial" w:hAnsi="Arial" w:cs="Arial"/>
                <w:sz w:val="20"/>
              </w:rPr>
            </w:pPr>
          </w:p>
        </w:tc>
      </w:tr>
      <w:tr w:rsidR="00DF0748" w:rsidRPr="00B0427E" w14:paraId="562AD893" w14:textId="77777777">
        <w:tc>
          <w:tcPr>
            <w:tcW w:w="4320" w:type="dxa"/>
            <w:tcBorders>
              <w:top w:val="nil"/>
              <w:left w:val="nil"/>
              <w:bottom w:val="nil"/>
              <w:right w:val="nil"/>
            </w:tcBorders>
          </w:tcPr>
          <w:p w14:paraId="5685B935" w14:textId="77777777" w:rsidR="00DF0748" w:rsidRPr="00B0427E" w:rsidRDefault="00DF0748">
            <w:pPr>
              <w:widowControl/>
              <w:rPr>
                <w:rFonts w:ascii="Arial" w:hAnsi="Arial" w:cs="Arial"/>
                <w:sz w:val="20"/>
              </w:rPr>
            </w:pPr>
            <w:r w:rsidRPr="00B0427E">
              <w:rPr>
                <w:rFonts w:ascii="Arial" w:hAnsi="Arial" w:cs="Arial"/>
                <w:b/>
                <w:bCs/>
                <w:sz w:val="20"/>
              </w:rPr>
              <w:t xml:space="preserve">CONTRACTOR AS PRINCIPAL </w:t>
            </w:r>
            <w:r w:rsidRPr="00B0427E">
              <w:rPr>
                <w:rFonts w:ascii="Arial" w:hAnsi="Arial" w:cs="Arial"/>
                <w:sz w:val="20"/>
              </w:rPr>
              <w:t>(Seal below)</w:t>
            </w:r>
          </w:p>
          <w:p w14:paraId="631F1AEA" w14:textId="77777777" w:rsidR="00DF0748" w:rsidRPr="00B0427E" w:rsidRDefault="00DF0748">
            <w:pPr>
              <w:widowControl/>
              <w:rPr>
                <w:rFonts w:ascii="Arial" w:hAnsi="Arial" w:cs="Arial"/>
                <w:sz w:val="20"/>
              </w:rPr>
            </w:pPr>
          </w:p>
          <w:p w14:paraId="3B587C18" w14:textId="2D8D4DAF" w:rsidR="00DF0748" w:rsidRPr="00B0427E" w:rsidRDefault="00DF0748">
            <w:pPr>
              <w:widowControl/>
              <w:rPr>
                <w:rFonts w:ascii="Arial" w:hAnsi="Arial" w:cs="Arial"/>
                <w:sz w:val="20"/>
              </w:rPr>
            </w:pPr>
            <w:r w:rsidRPr="00B0427E">
              <w:rPr>
                <w:rFonts w:ascii="Arial" w:hAnsi="Arial" w:cs="Arial"/>
                <w:sz w:val="20"/>
              </w:rPr>
              <w:t>Company: ___________</w:t>
            </w:r>
            <w:r w:rsidR="002C101A" w:rsidRPr="00B0427E">
              <w:rPr>
                <w:rFonts w:ascii="Arial" w:hAnsi="Arial" w:cs="Arial"/>
                <w:sz w:val="20"/>
              </w:rPr>
              <w:t>____</w:t>
            </w:r>
            <w:r w:rsidRPr="00B0427E">
              <w:rPr>
                <w:rFonts w:ascii="Arial" w:hAnsi="Arial" w:cs="Arial"/>
                <w:sz w:val="20"/>
              </w:rPr>
              <w:t>_______________________</w:t>
            </w:r>
          </w:p>
          <w:p w14:paraId="4D21D93B" w14:textId="77777777" w:rsidR="002C101A" w:rsidRPr="00B0427E" w:rsidRDefault="002C101A" w:rsidP="002C101A">
            <w:pPr>
              <w:widowControl/>
              <w:tabs>
                <w:tab w:val="right" w:pos="4320"/>
              </w:tabs>
              <w:rPr>
                <w:rFonts w:ascii="Arial" w:hAnsi="Arial" w:cs="Arial"/>
                <w:sz w:val="20"/>
              </w:rPr>
            </w:pPr>
          </w:p>
          <w:p w14:paraId="4E5B24A9" w14:textId="61AB8760" w:rsidR="00DF0748" w:rsidRPr="00B0427E" w:rsidRDefault="00DF0748" w:rsidP="002C101A">
            <w:pPr>
              <w:widowControl/>
              <w:tabs>
                <w:tab w:val="right" w:pos="4320"/>
              </w:tabs>
              <w:rPr>
                <w:rFonts w:ascii="Arial" w:hAnsi="Arial" w:cs="Arial"/>
                <w:sz w:val="20"/>
              </w:rPr>
            </w:pPr>
            <w:r w:rsidRPr="00B0427E">
              <w:rPr>
                <w:rFonts w:ascii="Arial" w:hAnsi="Arial" w:cs="Arial"/>
                <w:sz w:val="20"/>
              </w:rPr>
              <w:t xml:space="preserve">Signature: </w:t>
            </w:r>
            <w:r w:rsidR="002C101A" w:rsidRPr="00B0427E">
              <w:rPr>
                <w:rFonts w:ascii="Arial" w:hAnsi="Arial" w:cs="Arial"/>
                <w:sz w:val="20"/>
              </w:rPr>
              <w:t>_____________________________</w:t>
            </w:r>
          </w:p>
          <w:p w14:paraId="453CFFB0" w14:textId="77777777" w:rsidR="002C101A" w:rsidRPr="00B0427E" w:rsidRDefault="002C101A">
            <w:pPr>
              <w:widowControl/>
              <w:tabs>
                <w:tab w:val="right" w:pos="4320"/>
              </w:tabs>
              <w:rPr>
                <w:rFonts w:ascii="Arial" w:hAnsi="Arial" w:cs="Arial"/>
                <w:sz w:val="20"/>
              </w:rPr>
            </w:pPr>
          </w:p>
          <w:p w14:paraId="199A3865" w14:textId="0CAC3369"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C723BBB" w14:textId="77777777" w:rsidR="00DF0748" w:rsidRPr="00B0427E" w:rsidRDefault="00DF0748">
            <w:pPr>
              <w:widowControl/>
              <w:rPr>
                <w:rFonts w:ascii="Arial" w:hAnsi="Arial" w:cs="Arial"/>
                <w:sz w:val="20"/>
              </w:rPr>
            </w:pPr>
          </w:p>
          <w:p w14:paraId="556A41E2"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686E69D8" w14:textId="77777777" w:rsidR="00DF0748" w:rsidRPr="00B0427E" w:rsidRDefault="00DF0748">
            <w:pPr>
              <w:widowControl/>
              <w:rPr>
                <w:rFonts w:ascii="Arial" w:hAnsi="Arial" w:cs="Arial"/>
                <w:sz w:val="20"/>
              </w:rPr>
            </w:pPr>
          </w:p>
          <w:p w14:paraId="6EDF6F23"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0CB79298" w14:textId="77777777" w:rsidR="00DF0748" w:rsidRPr="00B0427E" w:rsidRDefault="00DF0748">
            <w:pPr>
              <w:widowControl/>
              <w:rPr>
                <w:rFonts w:ascii="Arial" w:hAnsi="Arial" w:cs="Arial"/>
                <w:sz w:val="20"/>
              </w:rPr>
            </w:pPr>
          </w:p>
          <w:p w14:paraId="797F94E0"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2E7F5667" w14:textId="77777777" w:rsidR="00DF0748" w:rsidRPr="00B0427E" w:rsidRDefault="00DF0748">
            <w:pPr>
              <w:pStyle w:val="Header"/>
              <w:widowControl/>
              <w:tabs>
                <w:tab w:val="clear" w:pos="4320"/>
                <w:tab w:val="clear" w:pos="8640"/>
              </w:tabs>
              <w:rPr>
                <w:rFonts w:ascii="Arial" w:hAnsi="Arial" w:cs="Arial"/>
                <w:sz w:val="20"/>
              </w:rPr>
            </w:pPr>
          </w:p>
          <w:p w14:paraId="66227F2A"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c>
          <w:tcPr>
            <w:tcW w:w="720" w:type="dxa"/>
            <w:tcBorders>
              <w:top w:val="nil"/>
              <w:left w:val="nil"/>
              <w:bottom w:val="nil"/>
              <w:right w:val="nil"/>
            </w:tcBorders>
          </w:tcPr>
          <w:p w14:paraId="54754E9D"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3355CD81" w14:textId="77777777" w:rsidR="00DF0748" w:rsidRPr="00B0427E" w:rsidRDefault="00DF0748">
            <w:pPr>
              <w:widowControl/>
              <w:rPr>
                <w:rFonts w:ascii="Arial" w:hAnsi="Arial" w:cs="Arial"/>
                <w:sz w:val="20"/>
              </w:rPr>
            </w:pPr>
            <w:r w:rsidRPr="00B0427E">
              <w:rPr>
                <w:rFonts w:ascii="Arial" w:hAnsi="Arial" w:cs="Arial"/>
                <w:b/>
                <w:bCs/>
                <w:sz w:val="20"/>
              </w:rPr>
              <w:t>SURETY</w:t>
            </w:r>
            <w:r w:rsidRPr="00B0427E">
              <w:rPr>
                <w:rFonts w:ascii="Arial" w:hAnsi="Arial" w:cs="Arial"/>
                <w:sz w:val="20"/>
              </w:rPr>
              <w:t xml:space="preserve"> (Seal below)</w:t>
            </w:r>
          </w:p>
          <w:p w14:paraId="7DB999FD" w14:textId="77777777" w:rsidR="00DF0748" w:rsidRPr="00B0427E" w:rsidRDefault="00DF0748">
            <w:pPr>
              <w:widowControl/>
              <w:rPr>
                <w:rFonts w:ascii="Arial" w:hAnsi="Arial" w:cs="Arial"/>
                <w:sz w:val="20"/>
              </w:rPr>
            </w:pPr>
          </w:p>
          <w:p w14:paraId="54556DBA" w14:textId="603BD966" w:rsidR="00DF0748" w:rsidRPr="00B0427E" w:rsidRDefault="00DF0748">
            <w:pPr>
              <w:widowControl/>
              <w:rPr>
                <w:rFonts w:ascii="Arial" w:hAnsi="Arial" w:cs="Arial"/>
                <w:sz w:val="20"/>
              </w:rPr>
            </w:pPr>
            <w:r w:rsidRPr="00B0427E">
              <w:rPr>
                <w:rFonts w:ascii="Arial" w:hAnsi="Arial" w:cs="Arial"/>
                <w:sz w:val="20"/>
              </w:rPr>
              <w:t>Company: __________________________</w:t>
            </w:r>
            <w:r w:rsidR="002C101A" w:rsidRPr="00B0427E">
              <w:rPr>
                <w:rFonts w:ascii="Arial" w:hAnsi="Arial" w:cs="Arial"/>
                <w:sz w:val="20"/>
              </w:rPr>
              <w:t>____</w:t>
            </w:r>
            <w:r w:rsidRPr="00B0427E">
              <w:rPr>
                <w:rFonts w:ascii="Arial" w:hAnsi="Arial" w:cs="Arial"/>
                <w:sz w:val="20"/>
              </w:rPr>
              <w:t>________</w:t>
            </w:r>
          </w:p>
          <w:p w14:paraId="6C5F6B48" w14:textId="77777777" w:rsidR="00DF0748" w:rsidRPr="00B0427E" w:rsidRDefault="00DF0748">
            <w:pPr>
              <w:widowControl/>
              <w:rPr>
                <w:rFonts w:ascii="Arial" w:hAnsi="Arial" w:cs="Arial"/>
                <w:sz w:val="20"/>
              </w:rPr>
            </w:pPr>
          </w:p>
          <w:p w14:paraId="23A3ACE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Signature: </w:t>
            </w:r>
            <w:r w:rsidRPr="00B0427E">
              <w:rPr>
                <w:rFonts w:ascii="Arial" w:hAnsi="Arial" w:cs="Arial"/>
                <w:sz w:val="20"/>
                <w:u w:val="single"/>
              </w:rPr>
              <w:tab/>
            </w:r>
          </w:p>
          <w:p w14:paraId="592C1A2A" w14:textId="77777777" w:rsidR="00DF0748" w:rsidRPr="00B0427E" w:rsidRDefault="00DF0748">
            <w:pPr>
              <w:widowControl/>
              <w:rPr>
                <w:rFonts w:ascii="Arial" w:hAnsi="Arial" w:cs="Arial"/>
                <w:sz w:val="20"/>
              </w:rPr>
            </w:pPr>
          </w:p>
          <w:p w14:paraId="0BF4A2B7"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312F7B5" w14:textId="77777777" w:rsidR="00DF0748" w:rsidRPr="00B0427E" w:rsidRDefault="00DF0748">
            <w:pPr>
              <w:widowControl/>
              <w:rPr>
                <w:rFonts w:ascii="Arial" w:hAnsi="Arial" w:cs="Arial"/>
                <w:sz w:val="20"/>
              </w:rPr>
            </w:pPr>
          </w:p>
          <w:p w14:paraId="49B5C18E"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5CCF4684" w14:textId="77777777" w:rsidR="00DF0748" w:rsidRPr="00B0427E" w:rsidRDefault="00DF0748">
            <w:pPr>
              <w:widowControl/>
              <w:rPr>
                <w:rFonts w:ascii="Arial" w:hAnsi="Arial" w:cs="Arial"/>
                <w:sz w:val="20"/>
              </w:rPr>
            </w:pPr>
          </w:p>
          <w:p w14:paraId="16D11F4E"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6FAAB5A5" w14:textId="77777777" w:rsidR="00DF0748" w:rsidRPr="00B0427E" w:rsidRDefault="00DF0748">
            <w:pPr>
              <w:widowControl/>
              <w:rPr>
                <w:rFonts w:ascii="Arial" w:hAnsi="Arial" w:cs="Arial"/>
                <w:sz w:val="20"/>
              </w:rPr>
            </w:pPr>
          </w:p>
          <w:p w14:paraId="030771A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F9EFC89" w14:textId="77777777" w:rsidR="00DF0748" w:rsidRPr="00B0427E" w:rsidRDefault="00DF0748">
            <w:pPr>
              <w:widowControl/>
              <w:rPr>
                <w:rFonts w:ascii="Arial" w:hAnsi="Arial" w:cs="Arial"/>
                <w:sz w:val="20"/>
              </w:rPr>
            </w:pPr>
          </w:p>
          <w:p w14:paraId="214B05D1"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r>
      <w:tr w:rsidR="00DF0748" w:rsidRPr="00B0427E" w14:paraId="1E292F7E" w14:textId="77777777">
        <w:tc>
          <w:tcPr>
            <w:tcW w:w="4320" w:type="dxa"/>
            <w:tcBorders>
              <w:top w:val="nil"/>
              <w:left w:val="nil"/>
              <w:bottom w:val="nil"/>
              <w:right w:val="nil"/>
            </w:tcBorders>
          </w:tcPr>
          <w:p w14:paraId="44C35B57" w14:textId="77777777" w:rsidR="00DF0748" w:rsidRPr="00B0427E" w:rsidRDefault="00DF0748">
            <w:pPr>
              <w:widowControl/>
              <w:rPr>
                <w:rFonts w:ascii="Arial" w:hAnsi="Arial" w:cs="Arial"/>
                <w:szCs w:val="24"/>
              </w:rPr>
            </w:pPr>
          </w:p>
        </w:tc>
        <w:tc>
          <w:tcPr>
            <w:tcW w:w="720" w:type="dxa"/>
            <w:tcBorders>
              <w:top w:val="nil"/>
              <w:left w:val="nil"/>
              <w:bottom w:val="nil"/>
              <w:right w:val="nil"/>
            </w:tcBorders>
          </w:tcPr>
          <w:p w14:paraId="1593ED94" w14:textId="77777777" w:rsidR="00DF0748" w:rsidRPr="00B0427E" w:rsidRDefault="00DF0748">
            <w:pPr>
              <w:widowControl/>
              <w:rPr>
                <w:rFonts w:ascii="Arial" w:hAnsi="Arial" w:cs="Arial"/>
                <w:szCs w:val="24"/>
              </w:rPr>
            </w:pPr>
          </w:p>
        </w:tc>
        <w:tc>
          <w:tcPr>
            <w:tcW w:w="4320" w:type="dxa"/>
            <w:tcBorders>
              <w:top w:val="nil"/>
              <w:left w:val="nil"/>
              <w:bottom w:val="nil"/>
              <w:right w:val="nil"/>
            </w:tcBorders>
          </w:tcPr>
          <w:p w14:paraId="670DF97D" w14:textId="77777777" w:rsidR="00DF0748" w:rsidRPr="00B0427E" w:rsidRDefault="00DF0748">
            <w:pPr>
              <w:widowControl/>
              <w:rPr>
                <w:rFonts w:ascii="Arial" w:hAnsi="Arial" w:cs="Arial"/>
                <w:szCs w:val="24"/>
              </w:rPr>
            </w:pPr>
          </w:p>
        </w:tc>
      </w:tr>
    </w:tbl>
    <w:p w14:paraId="4D126CC8" w14:textId="77777777" w:rsidR="00DF0748" w:rsidRDefault="00DF0748">
      <w:pPr>
        <w:widowControl/>
        <w:rPr>
          <w:rFonts w:ascii="Arial" w:hAnsi="Arial" w:cs="Arial"/>
          <w:szCs w:val="24"/>
        </w:rPr>
      </w:pPr>
    </w:p>
    <w:p w14:paraId="06DA71D3" w14:textId="77777777" w:rsidR="00505006" w:rsidRDefault="00505006">
      <w:pPr>
        <w:widowControl/>
        <w:rPr>
          <w:rFonts w:ascii="Arial" w:hAnsi="Arial" w:cs="Arial"/>
          <w:szCs w:val="24"/>
        </w:rPr>
      </w:pPr>
    </w:p>
    <w:p w14:paraId="06CB29B2" w14:textId="77777777" w:rsidR="00505006" w:rsidRDefault="00505006">
      <w:pPr>
        <w:widowControl/>
        <w:rPr>
          <w:rFonts w:ascii="Arial" w:hAnsi="Arial" w:cs="Arial"/>
          <w:szCs w:val="24"/>
        </w:rPr>
      </w:pPr>
    </w:p>
    <w:p w14:paraId="39FB0CAA" w14:textId="77777777" w:rsidR="00505006" w:rsidRPr="00B0427E" w:rsidRDefault="00505006">
      <w:pPr>
        <w:widowControl/>
        <w:rPr>
          <w:rFonts w:ascii="Arial" w:hAnsi="Arial" w:cs="Arial"/>
          <w:szCs w:val="24"/>
        </w:rPr>
      </w:pPr>
    </w:p>
    <w:p w14:paraId="56E423A0" w14:textId="147AECCA"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The Contractor and the Surety, jointly and severally, bind themselves, their heirs, executors, administrators, successors and assigns to the </w:t>
      </w:r>
      <w:r w:rsidR="00D53EF3">
        <w:rPr>
          <w:rFonts w:ascii="Arial" w:hAnsi="Arial" w:cs="Arial"/>
          <w:sz w:val="24"/>
        </w:rPr>
        <w:t>CRCNV</w:t>
      </w:r>
      <w:r w:rsidRPr="00B0427E">
        <w:rPr>
          <w:rFonts w:ascii="Arial" w:hAnsi="Arial" w:cs="Arial"/>
          <w:sz w:val="24"/>
        </w:rPr>
        <w:t xml:space="preserve"> for the performance of the Contract, which is incorporated herein by reference.</w:t>
      </w:r>
    </w:p>
    <w:p w14:paraId="09378B58"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32E956C2"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If the Contractor performs the Contract, the Surety and the Contractor have no obligation under this Bond, except to participate in conferences as provided in paragraph 3.1.</w:t>
      </w:r>
    </w:p>
    <w:p w14:paraId="3CB21543"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6480"/>
        <w:jc w:val="both"/>
        <w:rPr>
          <w:rFonts w:ascii="Arial" w:hAnsi="Arial" w:cs="Arial"/>
          <w:szCs w:val="24"/>
        </w:rPr>
      </w:pPr>
    </w:p>
    <w:p w14:paraId="16E67B71" w14:textId="4292D68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there is no </w:t>
      </w:r>
      <w:r w:rsidR="00D53EF3">
        <w:rPr>
          <w:rFonts w:ascii="Arial" w:hAnsi="Arial" w:cs="Arial"/>
          <w:sz w:val="24"/>
        </w:rPr>
        <w:t>CRCNV</w:t>
      </w:r>
      <w:r w:rsidRPr="00B0427E">
        <w:rPr>
          <w:rFonts w:ascii="Arial" w:hAnsi="Arial" w:cs="Arial"/>
          <w:sz w:val="24"/>
        </w:rPr>
        <w:t xml:space="preserve"> Default, the Surety</w:t>
      </w:r>
      <w:r w:rsidR="002350F6" w:rsidRPr="00B0427E">
        <w:rPr>
          <w:rFonts w:ascii="Arial" w:hAnsi="Arial" w:cs="Arial"/>
          <w:sz w:val="24"/>
        </w:rPr>
        <w:t>’</w:t>
      </w:r>
      <w:r w:rsidRPr="00B0427E">
        <w:rPr>
          <w:rFonts w:ascii="Arial" w:hAnsi="Arial" w:cs="Arial"/>
          <w:sz w:val="24"/>
        </w:rPr>
        <w:t>s obligation under this Bond arises after:</w:t>
      </w:r>
    </w:p>
    <w:p w14:paraId="231A5832"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4B64E34" w14:textId="1FD58608"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3.1</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notified the Contractor and the Surety at its address described in </w:t>
      </w:r>
      <w:r w:rsidR="0037765D" w:rsidRPr="00B0427E">
        <w:rPr>
          <w:rFonts w:ascii="Arial" w:hAnsi="Arial" w:cs="Arial"/>
          <w:szCs w:val="24"/>
        </w:rPr>
        <w:t xml:space="preserve">subsection </w:t>
      </w:r>
      <w:r w:rsidRPr="00B0427E">
        <w:rPr>
          <w:rFonts w:ascii="Arial" w:hAnsi="Arial" w:cs="Arial"/>
          <w:szCs w:val="24"/>
        </w:rPr>
        <w:t xml:space="preserve">9 below, that the </w:t>
      </w:r>
      <w:r w:rsidR="00D53EF3">
        <w:rPr>
          <w:rFonts w:ascii="Arial" w:hAnsi="Arial" w:cs="Arial"/>
          <w:szCs w:val="24"/>
        </w:rPr>
        <w:t>CRCNV</w:t>
      </w:r>
      <w:r w:rsidRPr="00B0427E">
        <w:rPr>
          <w:rFonts w:ascii="Arial" w:hAnsi="Arial" w:cs="Arial"/>
          <w:szCs w:val="24"/>
        </w:rPr>
        <w:t xml:space="preserve"> is considering declaring the Contractor in default and has requested and attempted to arrange a conference with the Contractor and Surety, to be held not later than fifteen (15) days after receipt of such notice, to discuss methods of performing the Contract.  If the </w:t>
      </w:r>
      <w:r w:rsidR="00D53EF3">
        <w:rPr>
          <w:rFonts w:ascii="Arial" w:hAnsi="Arial" w:cs="Arial"/>
          <w:szCs w:val="24"/>
        </w:rPr>
        <w:t>CRCNV</w:t>
      </w:r>
      <w:r w:rsidRPr="00B0427E">
        <w:rPr>
          <w:rFonts w:ascii="Arial" w:hAnsi="Arial" w:cs="Arial"/>
          <w:szCs w:val="24"/>
        </w:rPr>
        <w:t>, the Contractor</w:t>
      </w:r>
      <w:r w:rsidR="00825DE7">
        <w:rPr>
          <w:rFonts w:ascii="Arial" w:hAnsi="Arial" w:cs="Arial"/>
          <w:szCs w:val="24"/>
        </w:rPr>
        <w:t>,</w:t>
      </w:r>
      <w:r w:rsidRPr="00B0427E">
        <w:rPr>
          <w:rFonts w:ascii="Arial" w:hAnsi="Arial" w:cs="Arial"/>
          <w:szCs w:val="24"/>
        </w:rPr>
        <w:t xml:space="preserve"> and the Surety agree, the Contractor must be allowed a reasonable time to perform the Contract, but such an agreement does not waive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right, if any, subsequently to declare a Contractor Default; and</w:t>
      </w:r>
    </w:p>
    <w:p w14:paraId="20E30B2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12F2D49" w14:textId="42784020"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3.2</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declared a Contractor Default and formally terminated the Contractor</w:t>
      </w:r>
      <w:r w:rsidR="002350F6" w:rsidRPr="00B0427E">
        <w:rPr>
          <w:rFonts w:ascii="Arial" w:hAnsi="Arial" w:cs="Arial"/>
          <w:szCs w:val="24"/>
        </w:rPr>
        <w:t>’</w:t>
      </w:r>
      <w:r w:rsidRPr="00B0427E">
        <w:rPr>
          <w:rFonts w:ascii="Arial" w:hAnsi="Arial" w:cs="Arial"/>
          <w:szCs w:val="24"/>
        </w:rPr>
        <w:t>s right to complete the Contract.  Such Contractor Default must not be declared earlier than twenty (20) days after the Contractor and the Surety have received notice as provided in paragraph 3.1; and</w:t>
      </w:r>
    </w:p>
    <w:p w14:paraId="49E90E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0CE7D5A9" w14:textId="2491DC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3.3</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agreed to pay the balance of the Contract Price to the Surety in accordance with the terms of the Contract or to a contractor selected to perform the Contract in accordance with the terms of the Contract with the </w:t>
      </w:r>
      <w:r w:rsidR="00D53EF3">
        <w:rPr>
          <w:rFonts w:ascii="Arial" w:hAnsi="Arial" w:cs="Arial"/>
          <w:szCs w:val="24"/>
        </w:rPr>
        <w:t>CRCNV</w:t>
      </w:r>
      <w:r w:rsidRPr="00B0427E">
        <w:rPr>
          <w:rFonts w:ascii="Arial" w:hAnsi="Arial" w:cs="Arial"/>
          <w:szCs w:val="24"/>
        </w:rPr>
        <w:t>.</w:t>
      </w:r>
    </w:p>
    <w:p w14:paraId="34FC7C2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534A4A3" w14:textId="5B50533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When the </w:t>
      </w:r>
      <w:r w:rsidR="00D53EF3">
        <w:rPr>
          <w:rFonts w:ascii="Arial" w:hAnsi="Arial" w:cs="Arial"/>
          <w:sz w:val="24"/>
        </w:rPr>
        <w:t>CRCNV</w:t>
      </w:r>
      <w:r w:rsidRPr="00B0427E">
        <w:rPr>
          <w:rFonts w:ascii="Arial" w:hAnsi="Arial" w:cs="Arial"/>
          <w:sz w:val="24"/>
        </w:rPr>
        <w:t xml:space="preserve"> has satisfied the conditions of </w:t>
      </w:r>
      <w:r w:rsidR="006B09D4" w:rsidRPr="00B0427E">
        <w:rPr>
          <w:rFonts w:ascii="Arial" w:hAnsi="Arial" w:cs="Arial"/>
          <w:sz w:val="24"/>
        </w:rPr>
        <w:t xml:space="preserve">subsection </w:t>
      </w:r>
      <w:r w:rsidRPr="00B0427E">
        <w:rPr>
          <w:rFonts w:ascii="Arial" w:hAnsi="Arial" w:cs="Arial"/>
          <w:sz w:val="24"/>
        </w:rPr>
        <w:t>3, the Surety shall promptly and at the Surety</w:t>
      </w:r>
      <w:r w:rsidR="002350F6" w:rsidRPr="00B0427E">
        <w:rPr>
          <w:rFonts w:ascii="Arial" w:hAnsi="Arial" w:cs="Arial"/>
          <w:sz w:val="24"/>
        </w:rPr>
        <w:t>’</w:t>
      </w:r>
      <w:r w:rsidRPr="00B0427E">
        <w:rPr>
          <w:rFonts w:ascii="Arial" w:hAnsi="Arial" w:cs="Arial"/>
          <w:sz w:val="24"/>
        </w:rPr>
        <w:t>s expense take one of the following actions:</w:t>
      </w:r>
    </w:p>
    <w:p w14:paraId="5F9CD655"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ED761E8" w14:textId="004A07F2"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4.1</w:t>
      </w:r>
      <w:r w:rsidRPr="00B0427E">
        <w:rPr>
          <w:rFonts w:ascii="Arial" w:hAnsi="Arial" w:cs="Arial"/>
          <w:szCs w:val="24"/>
        </w:rPr>
        <w:tab/>
        <w:t xml:space="preserve">Arrange for the Contractor, with the consent of the </w:t>
      </w:r>
      <w:r w:rsidR="00D53EF3">
        <w:rPr>
          <w:rFonts w:ascii="Arial" w:hAnsi="Arial" w:cs="Arial"/>
          <w:szCs w:val="24"/>
        </w:rPr>
        <w:t>CRCNV</w:t>
      </w:r>
      <w:r w:rsidRPr="00B0427E">
        <w:rPr>
          <w:rFonts w:ascii="Arial" w:hAnsi="Arial" w:cs="Arial"/>
          <w:szCs w:val="24"/>
        </w:rPr>
        <w:t>, to perform and complete the Contract; or</w:t>
      </w:r>
    </w:p>
    <w:p w14:paraId="47D3D1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2422B61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4.2</w:t>
      </w:r>
      <w:r w:rsidRPr="00B0427E">
        <w:rPr>
          <w:rFonts w:ascii="Arial" w:hAnsi="Arial" w:cs="Arial"/>
          <w:szCs w:val="24"/>
        </w:rPr>
        <w:tab/>
        <w:t>Undertake to perform and complete the Contract itself, through its agents or through independent contractors; or</w:t>
      </w:r>
    </w:p>
    <w:p w14:paraId="62B0C6E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CA91DC" w14:textId="5DD6A0C1"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4.3</w:t>
      </w:r>
      <w:r w:rsidRPr="00B0427E">
        <w:rPr>
          <w:rFonts w:ascii="Arial" w:hAnsi="Arial" w:cs="Arial"/>
          <w:szCs w:val="24"/>
        </w:rPr>
        <w:tab/>
        <w:t xml:space="preserve">Obtain bids or negotiated proposals from qualified contractors acceptable to the </w:t>
      </w:r>
      <w:r w:rsidR="00D53EF3">
        <w:rPr>
          <w:rFonts w:ascii="Arial" w:hAnsi="Arial" w:cs="Arial"/>
          <w:szCs w:val="24"/>
        </w:rPr>
        <w:t>CRCNV</w:t>
      </w:r>
      <w:r w:rsidRPr="00B0427E">
        <w:rPr>
          <w:rFonts w:ascii="Arial" w:hAnsi="Arial" w:cs="Arial"/>
          <w:szCs w:val="24"/>
        </w:rPr>
        <w:t xml:space="preserve"> for a contract for performance and completion of the Contract, arrange for a contract to be prepared for execution by the </w:t>
      </w:r>
      <w:r w:rsidR="00D53EF3">
        <w:rPr>
          <w:rFonts w:ascii="Arial" w:hAnsi="Arial" w:cs="Arial"/>
          <w:szCs w:val="24"/>
        </w:rPr>
        <w:t>CRCNV</w:t>
      </w:r>
      <w:r w:rsidRPr="00B0427E">
        <w:rPr>
          <w:rFonts w:ascii="Arial" w:hAnsi="Arial" w:cs="Arial"/>
          <w:szCs w:val="24"/>
        </w:rPr>
        <w:t xml:space="preserve"> and the contractor selected with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concurrence, to be secured with a performance bond executed by a qualified Surety equivalent to the bond issued on the Contract, and paid to the </w:t>
      </w:r>
      <w:r w:rsidR="00D53EF3">
        <w:rPr>
          <w:rFonts w:ascii="Arial" w:hAnsi="Arial" w:cs="Arial"/>
          <w:szCs w:val="24"/>
        </w:rPr>
        <w:t>CRCNV</w:t>
      </w:r>
      <w:r w:rsidRPr="00B0427E">
        <w:rPr>
          <w:rFonts w:ascii="Arial" w:hAnsi="Arial" w:cs="Arial"/>
          <w:szCs w:val="24"/>
        </w:rPr>
        <w:t xml:space="preserve"> the amount of damages as described in </w:t>
      </w:r>
      <w:r w:rsidR="006B09D4" w:rsidRPr="00B0427E">
        <w:rPr>
          <w:rFonts w:ascii="Arial" w:hAnsi="Arial" w:cs="Arial"/>
          <w:szCs w:val="24"/>
        </w:rPr>
        <w:t xml:space="preserve">subsection </w:t>
      </w:r>
      <w:r w:rsidRPr="00B0427E">
        <w:rPr>
          <w:rFonts w:ascii="Arial" w:hAnsi="Arial" w:cs="Arial"/>
          <w:szCs w:val="24"/>
        </w:rPr>
        <w:t xml:space="preserve">6 of the Balance of the Contract Price incurred by the </w:t>
      </w:r>
      <w:r w:rsidR="00D53EF3">
        <w:rPr>
          <w:rFonts w:ascii="Arial" w:hAnsi="Arial" w:cs="Arial"/>
          <w:szCs w:val="24"/>
        </w:rPr>
        <w:t>CRCNV</w:t>
      </w:r>
      <w:r w:rsidRPr="00B0427E">
        <w:rPr>
          <w:rFonts w:ascii="Arial" w:hAnsi="Arial" w:cs="Arial"/>
          <w:szCs w:val="24"/>
        </w:rPr>
        <w:t xml:space="preserve"> resulting from the Contractor</w:t>
      </w:r>
      <w:r w:rsidR="002350F6" w:rsidRPr="00B0427E">
        <w:rPr>
          <w:rFonts w:ascii="Arial" w:hAnsi="Arial" w:cs="Arial"/>
          <w:szCs w:val="24"/>
        </w:rPr>
        <w:t>’</w:t>
      </w:r>
      <w:r w:rsidRPr="00B0427E">
        <w:rPr>
          <w:rFonts w:ascii="Arial" w:hAnsi="Arial" w:cs="Arial"/>
          <w:szCs w:val="24"/>
        </w:rPr>
        <w:t>s Default; or</w:t>
      </w:r>
    </w:p>
    <w:p w14:paraId="658BE96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lastRenderedPageBreak/>
        <w:t>4.4</w:t>
      </w:r>
      <w:r w:rsidRPr="00B0427E">
        <w:rPr>
          <w:rFonts w:ascii="Arial" w:hAnsi="Arial" w:cs="Arial"/>
          <w:szCs w:val="24"/>
        </w:rPr>
        <w:tab/>
        <w:t>Waive its right to perform and complete, arrange for completion, or obtain a new contractor and with reasonable promptness under the circumstances:</w:t>
      </w:r>
    </w:p>
    <w:p w14:paraId="4385CA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EC8488F" w14:textId="6B86E661"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4.4.1</w:t>
      </w:r>
      <w:r w:rsidRPr="00B0427E">
        <w:rPr>
          <w:rFonts w:ascii="Arial" w:hAnsi="Arial" w:cs="Arial"/>
          <w:sz w:val="24"/>
        </w:rPr>
        <w:tab/>
        <w:t xml:space="preserve">After investigation, determine the amount for which it may be liable to the </w:t>
      </w:r>
      <w:r w:rsidR="00D53EF3">
        <w:rPr>
          <w:rFonts w:ascii="Arial" w:hAnsi="Arial" w:cs="Arial"/>
          <w:sz w:val="24"/>
        </w:rPr>
        <w:t>CRCNV</w:t>
      </w:r>
      <w:r w:rsidRPr="00B0427E">
        <w:rPr>
          <w:rFonts w:ascii="Arial" w:hAnsi="Arial" w:cs="Arial"/>
          <w:sz w:val="24"/>
        </w:rPr>
        <w:t xml:space="preserve"> and, as soon as practicable after the amount is determined, tender payment therefore to the </w:t>
      </w:r>
      <w:r w:rsidR="00D53EF3">
        <w:rPr>
          <w:rFonts w:ascii="Arial" w:hAnsi="Arial" w:cs="Arial"/>
          <w:sz w:val="24"/>
        </w:rPr>
        <w:t>CRCNV</w:t>
      </w:r>
      <w:r w:rsidRPr="00B0427E">
        <w:rPr>
          <w:rFonts w:ascii="Arial" w:hAnsi="Arial" w:cs="Arial"/>
          <w:sz w:val="24"/>
        </w:rPr>
        <w:t>; or</w:t>
      </w:r>
    </w:p>
    <w:p w14:paraId="64948631" w14:textId="77777777"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p>
    <w:p w14:paraId="30ECE38A" w14:textId="05A7634D" w:rsidR="00DF0748" w:rsidRPr="00B0427E" w:rsidRDefault="00DF0748" w:rsidP="00C365E9">
      <w:pPr>
        <w:pStyle w:val="Level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4.4.2</w:t>
      </w:r>
      <w:r w:rsidRPr="00B0427E">
        <w:rPr>
          <w:rFonts w:ascii="Arial" w:hAnsi="Arial" w:cs="Arial"/>
          <w:sz w:val="24"/>
        </w:rPr>
        <w:tab/>
        <w:t xml:space="preserve">Deny liability in whole or in part and notify the </w:t>
      </w:r>
      <w:r w:rsidR="00D53EF3">
        <w:rPr>
          <w:rFonts w:ascii="Arial" w:hAnsi="Arial" w:cs="Arial"/>
          <w:sz w:val="24"/>
        </w:rPr>
        <w:t>CRCNV</w:t>
      </w:r>
      <w:r w:rsidRPr="00B0427E">
        <w:rPr>
          <w:rFonts w:ascii="Arial" w:hAnsi="Arial" w:cs="Arial"/>
          <w:sz w:val="24"/>
        </w:rPr>
        <w:t xml:space="preserve"> citing the reasons therefore.  If the Surety does not proceed as provided in </w:t>
      </w:r>
      <w:r w:rsidR="006B09D4" w:rsidRPr="00B0427E">
        <w:rPr>
          <w:rFonts w:ascii="Arial" w:hAnsi="Arial" w:cs="Arial"/>
          <w:sz w:val="24"/>
        </w:rPr>
        <w:t xml:space="preserve">subsection </w:t>
      </w:r>
      <w:r w:rsidRPr="00B0427E">
        <w:rPr>
          <w:rFonts w:ascii="Arial" w:hAnsi="Arial" w:cs="Arial"/>
          <w:sz w:val="24"/>
        </w:rPr>
        <w:t xml:space="preserve">4, with reasonable promptness, the Surety shall be deemed to be in default on this Bond fifteen (15) days after receipt of an additional written notice from the </w:t>
      </w:r>
      <w:r w:rsidR="00D53EF3">
        <w:rPr>
          <w:rFonts w:ascii="Arial" w:hAnsi="Arial" w:cs="Arial"/>
          <w:sz w:val="24"/>
        </w:rPr>
        <w:t>CRCNV</w:t>
      </w:r>
      <w:r w:rsidRPr="00B0427E">
        <w:rPr>
          <w:rFonts w:ascii="Arial" w:hAnsi="Arial" w:cs="Arial"/>
          <w:sz w:val="24"/>
        </w:rPr>
        <w:t xml:space="preserve"> to the Surety demanding that the Surety perform its obligations under this Bond, and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 xml:space="preserve">.  If the Surety proceeds as provided in paragraph 4.4, and the </w:t>
      </w:r>
      <w:r w:rsidR="00D53EF3">
        <w:rPr>
          <w:rFonts w:ascii="Arial" w:hAnsi="Arial" w:cs="Arial"/>
          <w:sz w:val="24"/>
        </w:rPr>
        <w:t>CRCNV</w:t>
      </w:r>
      <w:r w:rsidRPr="00B0427E">
        <w:rPr>
          <w:rFonts w:ascii="Arial" w:hAnsi="Arial" w:cs="Arial"/>
          <w:sz w:val="24"/>
        </w:rPr>
        <w:t xml:space="preserve"> returns the payment tendered or the Surety has denied liability, in whole or in part, without further notice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w:t>
      </w:r>
    </w:p>
    <w:p w14:paraId="0AE1E18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95BAF5" w14:textId="212794C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After the </w:t>
      </w:r>
      <w:r w:rsidR="00D53EF3">
        <w:rPr>
          <w:rFonts w:ascii="Arial" w:hAnsi="Arial" w:cs="Arial"/>
          <w:sz w:val="24"/>
        </w:rPr>
        <w:t>CRCNV</w:t>
      </w:r>
      <w:r w:rsidRPr="00B0427E">
        <w:rPr>
          <w:rFonts w:ascii="Arial" w:hAnsi="Arial" w:cs="Arial"/>
          <w:sz w:val="24"/>
        </w:rPr>
        <w:t xml:space="preserve"> has terminated the Contractor</w:t>
      </w:r>
      <w:r w:rsidR="002350F6" w:rsidRPr="00B0427E">
        <w:rPr>
          <w:rFonts w:ascii="Arial" w:hAnsi="Arial" w:cs="Arial"/>
          <w:sz w:val="24"/>
        </w:rPr>
        <w:t>’</w:t>
      </w:r>
      <w:r w:rsidRPr="00B0427E">
        <w:rPr>
          <w:rFonts w:ascii="Arial" w:hAnsi="Arial" w:cs="Arial"/>
          <w:sz w:val="24"/>
        </w:rPr>
        <w:t xml:space="preserve">s right to complete the Contract, and if the Surety elects to act under </w:t>
      </w:r>
      <w:r w:rsidR="003817B4">
        <w:rPr>
          <w:rFonts w:ascii="Arial" w:hAnsi="Arial" w:cs="Arial"/>
          <w:sz w:val="24"/>
        </w:rPr>
        <w:t>paragraphs</w:t>
      </w:r>
      <w:r w:rsidRPr="00B0427E">
        <w:rPr>
          <w:rFonts w:ascii="Arial" w:hAnsi="Arial" w:cs="Arial"/>
          <w:sz w:val="24"/>
        </w:rPr>
        <w:t xml:space="preserve"> 4.1, 4.2</w:t>
      </w:r>
      <w:r w:rsidR="003817B4">
        <w:rPr>
          <w:rFonts w:ascii="Arial" w:hAnsi="Arial" w:cs="Arial"/>
          <w:sz w:val="24"/>
        </w:rPr>
        <w:t>,</w:t>
      </w:r>
      <w:r w:rsidRPr="00B0427E">
        <w:rPr>
          <w:rFonts w:ascii="Arial" w:hAnsi="Arial" w:cs="Arial"/>
          <w:sz w:val="24"/>
        </w:rPr>
        <w:t xml:space="preserve"> or 4.3 above, then the responsibilities of the Surety to the </w:t>
      </w:r>
      <w:r w:rsidR="00D53EF3">
        <w:rPr>
          <w:rFonts w:ascii="Arial" w:hAnsi="Arial" w:cs="Arial"/>
          <w:sz w:val="24"/>
        </w:rPr>
        <w:t>CRCNV</w:t>
      </w:r>
      <w:r w:rsidRPr="00B0427E">
        <w:rPr>
          <w:rFonts w:ascii="Arial" w:hAnsi="Arial" w:cs="Arial"/>
          <w:sz w:val="24"/>
        </w:rPr>
        <w:t xml:space="preserve"> must not be greater than those of the Contractor under the Contract and the responsibilities of the </w:t>
      </w:r>
      <w:r w:rsidR="00D53EF3">
        <w:rPr>
          <w:rFonts w:ascii="Arial" w:hAnsi="Arial" w:cs="Arial"/>
          <w:sz w:val="24"/>
        </w:rPr>
        <w:t>CRCNV</w:t>
      </w:r>
      <w:r w:rsidRPr="00B0427E">
        <w:rPr>
          <w:rFonts w:ascii="Arial" w:hAnsi="Arial" w:cs="Arial"/>
          <w:sz w:val="24"/>
        </w:rPr>
        <w:t xml:space="preserve"> to the Surety must not be greater than those of the </w:t>
      </w:r>
      <w:r w:rsidR="00D53EF3">
        <w:rPr>
          <w:rFonts w:ascii="Arial" w:hAnsi="Arial" w:cs="Arial"/>
          <w:sz w:val="24"/>
        </w:rPr>
        <w:t>CRCNV</w:t>
      </w:r>
      <w:r w:rsidRPr="00B0427E">
        <w:rPr>
          <w:rFonts w:ascii="Arial" w:hAnsi="Arial" w:cs="Arial"/>
          <w:sz w:val="24"/>
        </w:rPr>
        <w:t xml:space="preserve"> under the Contract.  To the limit of the amount of this Bond, but subject to commitment by the </w:t>
      </w:r>
      <w:r w:rsidR="00D53EF3">
        <w:rPr>
          <w:rFonts w:ascii="Arial" w:hAnsi="Arial" w:cs="Arial"/>
          <w:sz w:val="24"/>
        </w:rPr>
        <w:t>CRCNV</w:t>
      </w:r>
      <w:r w:rsidRPr="00B0427E">
        <w:rPr>
          <w:rFonts w:ascii="Arial" w:hAnsi="Arial" w:cs="Arial"/>
          <w:sz w:val="24"/>
        </w:rPr>
        <w:t xml:space="preserve"> of the Balance of the Contract Price to the mitigation of costs and damages on the Contract, the Surety is obligated without duplication for:</w:t>
      </w:r>
    </w:p>
    <w:p w14:paraId="0932045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EDD9EC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5.1</w:t>
      </w:r>
      <w:r w:rsidRPr="00B0427E">
        <w:rPr>
          <w:rFonts w:ascii="Arial" w:hAnsi="Arial" w:cs="Arial"/>
          <w:szCs w:val="24"/>
        </w:rPr>
        <w:tab/>
        <w:t>The responsibilities of the Contractor for correction of defective work and completion of the Contract;</w:t>
      </w:r>
    </w:p>
    <w:p w14:paraId="772106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915274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5.2</w:t>
      </w:r>
      <w:r w:rsidRPr="00B0427E">
        <w:rPr>
          <w:rFonts w:ascii="Arial" w:hAnsi="Arial" w:cs="Arial"/>
          <w:szCs w:val="24"/>
        </w:rPr>
        <w:tab/>
        <w:t>Additional legal, design professional and delay costs resulting from the Contractor</w:t>
      </w:r>
      <w:r w:rsidR="002350F6" w:rsidRPr="00B0427E">
        <w:rPr>
          <w:rFonts w:ascii="Arial" w:hAnsi="Arial" w:cs="Arial"/>
          <w:szCs w:val="24"/>
        </w:rPr>
        <w:t>’</w:t>
      </w:r>
      <w:r w:rsidRPr="00B0427E">
        <w:rPr>
          <w:rFonts w:ascii="Arial" w:hAnsi="Arial" w:cs="Arial"/>
          <w:szCs w:val="24"/>
        </w:rPr>
        <w:t xml:space="preserve">s Default, and resulting from the action or failure to act of the Surety under </w:t>
      </w:r>
      <w:r w:rsidR="00C4737B" w:rsidRPr="00B0427E">
        <w:rPr>
          <w:rFonts w:ascii="Arial" w:hAnsi="Arial" w:cs="Arial"/>
          <w:szCs w:val="24"/>
        </w:rPr>
        <w:t xml:space="preserve">subsection </w:t>
      </w:r>
      <w:r w:rsidRPr="00B0427E">
        <w:rPr>
          <w:rFonts w:ascii="Arial" w:hAnsi="Arial" w:cs="Arial"/>
          <w:szCs w:val="24"/>
        </w:rPr>
        <w:t>4; and</w:t>
      </w:r>
    </w:p>
    <w:p w14:paraId="4B9141EF"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E9B57E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5.3</w:t>
      </w:r>
      <w:r w:rsidRPr="00B0427E">
        <w:rPr>
          <w:rFonts w:ascii="Arial" w:hAnsi="Arial" w:cs="Arial"/>
          <w:szCs w:val="24"/>
        </w:rPr>
        <w:tab/>
        <w:t>Liquidated damages, or if no liquidated damages are specified in the Contract, actual damages caused by delayed performance or nonperformance of the Contractor.</w:t>
      </w:r>
    </w:p>
    <w:p w14:paraId="4888DA5E" w14:textId="73100AEC"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52E15A0" w14:textId="0682E48B"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The Surety is not liable to the </w:t>
      </w:r>
      <w:r w:rsidR="00D53EF3">
        <w:rPr>
          <w:rFonts w:ascii="Arial" w:hAnsi="Arial" w:cs="Arial"/>
          <w:sz w:val="24"/>
        </w:rPr>
        <w:t>CRCNV</w:t>
      </w:r>
      <w:r w:rsidRPr="00B0427E">
        <w:rPr>
          <w:rFonts w:ascii="Arial" w:hAnsi="Arial" w:cs="Arial"/>
          <w:sz w:val="24"/>
        </w:rPr>
        <w:t xml:space="preserve"> or others for obligations of the Contractor that are unrelated to the Contract, and the Balance of the Contract Price must not be reduced or set off on account of any such unrelated obligations.  No right of action accrues on this Bond to any person or entity other than the </w:t>
      </w:r>
      <w:r w:rsidR="00D53EF3">
        <w:rPr>
          <w:rFonts w:ascii="Arial" w:hAnsi="Arial" w:cs="Arial"/>
          <w:sz w:val="24"/>
        </w:rPr>
        <w:t>CRCNV</w:t>
      </w:r>
      <w:r w:rsidRPr="00B0427E">
        <w:rPr>
          <w:rFonts w:ascii="Arial" w:hAnsi="Arial" w:cs="Arial"/>
          <w:sz w:val="24"/>
        </w:rPr>
        <w:t xml:space="preserve"> or its heirs, executors, administrators</w:t>
      </w:r>
      <w:r w:rsidR="003817B4">
        <w:rPr>
          <w:rFonts w:ascii="Arial" w:hAnsi="Arial" w:cs="Arial"/>
          <w:sz w:val="24"/>
        </w:rPr>
        <w:t>,</w:t>
      </w:r>
      <w:r w:rsidRPr="00B0427E">
        <w:rPr>
          <w:rFonts w:ascii="Arial" w:hAnsi="Arial" w:cs="Arial"/>
          <w:sz w:val="24"/>
        </w:rPr>
        <w:t xml:space="preserve"> or successors.</w:t>
      </w:r>
    </w:p>
    <w:p w14:paraId="14006DEC" w14:textId="77777777" w:rsidR="00DF0748" w:rsidRPr="00B0427E" w:rsidRDefault="00DF0748" w:rsidP="00EA29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Cs w:val="24"/>
        </w:rPr>
      </w:pPr>
    </w:p>
    <w:p w14:paraId="6F85C58E" w14:textId="4A5F4CA8"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The Surety hereby waives notice of any change, including changes of time, to the Contract or to related subcontracts, purchase orders and other obligations.</w:t>
      </w:r>
    </w:p>
    <w:p w14:paraId="450CAB90" w14:textId="77777777" w:rsidR="00CA26C8" w:rsidRPr="00B0427E" w:rsidRDefault="00CA26C8" w:rsidP="00CA26C8">
      <w:pPr>
        <w:pStyle w:val="Level1"/>
        <w:widowControl/>
        <w:numPr>
          <w:ilvl w:val="0"/>
          <w:numId w:val="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rPr>
      </w:pPr>
    </w:p>
    <w:p w14:paraId="5B200970"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Any proceeding, legal or equitable, under this Bond may be instituted in any court of competent jurisdiction in the location in which the work is performed under the Contract and must be initiated within two years after </w:t>
      </w:r>
      <w:r w:rsidR="00C4737B" w:rsidRPr="00B0427E">
        <w:rPr>
          <w:rFonts w:ascii="Arial" w:hAnsi="Arial" w:cs="Arial"/>
          <w:sz w:val="24"/>
        </w:rPr>
        <w:t xml:space="preserve">the </w:t>
      </w:r>
      <w:r w:rsidRPr="00B0427E">
        <w:rPr>
          <w:rFonts w:ascii="Arial" w:hAnsi="Arial" w:cs="Arial"/>
          <w:sz w:val="24"/>
        </w:rPr>
        <w:t>Contractor</w:t>
      </w:r>
      <w:r w:rsidR="002350F6" w:rsidRPr="00B0427E">
        <w:rPr>
          <w:rFonts w:ascii="Arial" w:hAnsi="Arial" w:cs="Arial"/>
          <w:sz w:val="24"/>
        </w:rPr>
        <w:t>’</w:t>
      </w:r>
      <w:r w:rsidRPr="00B0427E">
        <w:rPr>
          <w:rFonts w:ascii="Arial" w:hAnsi="Arial" w:cs="Arial"/>
          <w:sz w:val="24"/>
        </w:rPr>
        <w:t xml:space="preserve">s Default, or within two years after the Contractor ceased working, or within two years after the Surety refuses or fails to perform its obligation under this Bond, whichever occurs first.  If the provisions of this </w:t>
      </w:r>
      <w:r w:rsidR="00C4737B" w:rsidRPr="00B0427E">
        <w:rPr>
          <w:rFonts w:ascii="Arial" w:hAnsi="Arial" w:cs="Arial"/>
          <w:sz w:val="24"/>
        </w:rPr>
        <w:t xml:space="preserve">subsection </w:t>
      </w:r>
      <w:r w:rsidRPr="00B0427E">
        <w:rPr>
          <w:rFonts w:ascii="Arial" w:hAnsi="Arial" w:cs="Arial"/>
          <w:sz w:val="24"/>
        </w:rPr>
        <w:t>are void or prohibited by law, the minimum of limitation available to sureties as a defense in the jurisdiction of the court is applicable.</w:t>
      </w:r>
    </w:p>
    <w:p w14:paraId="7716F89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74C5A3A" w14:textId="66866AF5" w:rsidR="00DF0748" w:rsidRPr="00B0427E" w:rsidRDefault="00DF0748" w:rsidP="00C365E9">
      <w:pPr>
        <w:ind w:left="720" w:hanging="720"/>
        <w:jc w:val="both"/>
        <w:rPr>
          <w:rFonts w:ascii="Arial" w:hAnsi="Arial" w:cs="Arial"/>
        </w:rPr>
      </w:pPr>
      <w:r w:rsidRPr="00B0427E">
        <w:rPr>
          <w:rFonts w:ascii="Arial" w:hAnsi="Arial" w:cs="Arial"/>
        </w:rPr>
        <w:t>9.</w:t>
      </w:r>
      <w:r w:rsidRPr="00B0427E">
        <w:rPr>
          <w:rFonts w:ascii="Arial" w:hAnsi="Arial" w:cs="Arial"/>
        </w:rPr>
        <w:tab/>
        <w:t xml:space="preserve">Notice to the Surety, the </w:t>
      </w:r>
      <w:r w:rsidR="00D53EF3">
        <w:rPr>
          <w:rFonts w:ascii="Arial" w:hAnsi="Arial" w:cs="Arial"/>
        </w:rPr>
        <w:t>CRCNV</w:t>
      </w:r>
      <w:r w:rsidR="003817B4">
        <w:rPr>
          <w:rFonts w:ascii="Arial" w:hAnsi="Arial" w:cs="Arial"/>
        </w:rPr>
        <w:t>,</w:t>
      </w:r>
      <w:r w:rsidRPr="00B0427E">
        <w:rPr>
          <w:rFonts w:ascii="Arial" w:hAnsi="Arial" w:cs="Arial"/>
        </w:rPr>
        <w:t xml:space="preserve"> or the Contractor must be mailed or delivered to the address shown on the signature page of this performance bond.</w:t>
      </w:r>
    </w:p>
    <w:p w14:paraId="572E5017" w14:textId="77777777" w:rsidR="00DF0748" w:rsidRPr="00B0427E" w:rsidRDefault="00DF0748" w:rsidP="00C365E9">
      <w:pPr>
        <w:jc w:val="both"/>
        <w:rPr>
          <w:rFonts w:ascii="Arial" w:hAnsi="Arial" w:cs="Arial"/>
        </w:rPr>
      </w:pPr>
    </w:p>
    <w:p w14:paraId="26C36736"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When this Bond has been furnished to comply with a statutory or other legal requirement in the location where the work is performed any provision of this bond conflicting with such statutory or legal requirement shall be deemed deleted here from and provisions conforming to such statutory or other legal requirement shall be deemed incorporated herein.  The intent is that this Bond shall be construed as a statutory bond and not as a common law bond.</w:t>
      </w:r>
    </w:p>
    <w:p w14:paraId="315B48D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05A810"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Definitions.</w:t>
      </w:r>
    </w:p>
    <w:p w14:paraId="720D266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D865CC2" w14:textId="022658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11.1</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Balance of the Contract Price</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total amount payable by the </w:t>
      </w:r>
      <w:r w:rsidR="00D53EF3">
        <w:rPr>
          <w:rFonts w:ascii="Arial" w:hAnsi="Arial" w:cs="Arial"/>
          <w:szCs w:val="24"/>
        </w:rPr>
        <w:t>CRCNV</w:t>
      </w:r>
      <w:r w:rsidRPr="00B0427E">
        <w:rPr>
          <w:rFonts w:ascii="Arial" w:hAnsi="Arial" w:cs="Arial"/>
          <w:szCs w:val="24"/>
        </w:rPr>
        <w:t xml:space="preserve"> to the Contractor under the Contract after all proper adjustments have been made, including allowances to the Contractor of any amounts received or to be received by the </w:t>
      </w:r>
      <w:r w:rsidR="00D53EF3">
        <w:rPr>
          <w:rFonts w:ascii="Arial" w:hAnsi="Arial" w:cs="Arial"/>
          <w:szCs w:val="24"/>
        </w:rPr>
        <w:t>CRCNV</w:t>
      </w:r>
      <w:r w:rsidRPr="00B0427E">
        <w:rPr>
          <w:rFonts w:ascii="Arial" w:hAnsi="Arial" w:cs="Arial"/>
          <w:szCs w:val="24"/>
        </w:rPr>
        <w:t xml:space="preserve"> in settlement of insurance or other claims for damages to which the Contractor is entitled, reduced by all valid and proper payments made to or on behalf of the Contractor under the Contract.</w:t>
      </w:r>
    </w:p>
    <w:p w14:paraId="26A172B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AB9BFA7" w14:textId="750D9645"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11.2</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Contract</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agreement between the </w:t>
      </w:r>
      <w:r w:rsidR="00D53EF3">
        <w:rPr>
          <w:rFonts w:ascii="Arial" w:hAnsi="Arial" w:cs="Arial"/>
          <w:szCs w:val="24"/>
        </w:rPr>
        <w:t>CRCNV</w:t>
      </w:r>
      <w:r w:rsidRPr="00B0427E">
        <w:rPr>
          <w:rFonts w:ascii="Arial" w:hAnsi="Arial" w:cs="Arial"/>
          <w:szCs w:val="24"/>
        </w:rPr>
        <w:t xml:space="preserve"> and the Contractor identified on the signature page, including all the Contract documents and changes thereto.</w:t>
      </w:r>
    </w:p>
    <w:p w14:paraId="62FA2AD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4AEE73" w14:textId="66792017" w:rsidR="00DF0748" w:rsidRPr="00C15B85" w:rsidRDefault="00CA2FFB" w:rsidP="00C15B85">
      <w:pPr>
        <w:pStyle w:val="ListParagraph"/>
        <w:widowControl/>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r w:rsidRPr="00C15B85">
        <w:rPr>
          <w:rFonts w:ascii="Arial" w:hAnsi="Arial" w:cs="Arial"/>
          <w:szCs w:val="24"/>
        </w:rPr>
        <w:t>“</w:t>
      </w:r>
      <w:r w:rsidR="00DF0748" w:rsidRPr="00C15B85">
        <w:rPr>
          <w:rFonts w:ascii="Arial" w:hAnsi="Arial" w:cs="Arial"/>
          <w:szCs w:val="24"/>
        </w:rPr>
        <w:t>Contractor Default</w:t>
      </w:r>
      <w:r w:rsidRPr="00C15B85">
        <w:rPr>
          <w:rFonts w:ascii="Arial" w:hAnsi="Arial" w:cs="Arial"/>
          <w:szCs w:val="24"/>
        </w:rPr>
        <w:t>”</w:t>
      </w:r>
      <w:r w:rsidR="00DF0748" w:rsidRPr="00C15B85">
        <w:rPr>
          <w:rFonts w:ascii="Arial" w:hAnsi="Arial" w:cs="Arial"/>
          <w:szCs w:val="24"/>
        </w:rPr>
        <w:t xml:space="preserve"> </w:t>
      </w:r>
      <w:r w:rsidRPr="00C15B85">
        <w:rPr>
          <w:rFonts w:ascii="Arial" w:hAnsi="Arial" w:cs="Arial"/>
          <w:szCs w:val="24"/>
        </w:rPr>
        <w:t xml:space="preserve">means a failure </w:t>
      </w:r>
      <w:r w:rsidR="00DF0748" w:rsidRPr="00C15B85">
        <w:rPr>
          <w:rFonts w:ascii="Arial" w:hAnsi="Arial" w:cs="Arial"/>
          <w:szCs w:val="24"/>
        </w:rPr>
        <w:t>of the Contractor, which has neither been remedied nor waived, to perform or otherwise to comply with the terms of the Contract.</w:t>
      </w:r>
    </w:p>
    <w:p w14:paraId="3D1B96E8" w14:textId="77777777" w:rsidR="00C15B85" w:rsidRPr="00C15B85" w:rsidRDefault="00C15B85" w:rsidP="00C15B85">
      <w:pPr>
        <w:pStyle w:val="ListParagraph"/>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Cs w:val="24"/>
        </w:rPr>
      </w:pPr>
    </w:p>
    <w:p w14:paraId="48E10A6E" w14:textId="796B228E"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11.4</w:t>
      </w:r>
      <w:r w:rsidRPr="00B0427E">
        <w:rPr>
          <w:rFonts w:ascii="Arial" w:hAnsi="Arial" w:cs="Arial"/>
          <w:szCs w:val="24"/>
        </w:rPr>
        <w:tab/>
      </w:r>
      <w:r w:rsidR="009C17D2" w:rsidRPr="00B0427E">
        <w:rPr>
          <w:rFonts w:ascii="Arial" w:hAnsi="Arial" w:cs="Arial"/>
          <w:szCs w:val="24"/>
        </w:rPr>
        <w:t>“</w:t>
      </w:r>
      <w:r w:rsidR="00D53EF3">
        <w:rPr>
          <w:rFonts w:ascii="Arial" w:hAnsi="Arial" w:cs="Arial"/>
          <w:szCs w:val="24"/>
        </w:rPr>
        <w:t>CRCNV</w:t>
      </w:r>
      <w:r w:rsidRPr="00B0427E">
        <w:rPr>
          <w:rFonts w:ascii="Arial" w:hAnsi="Arial" w:cs="Arial"/>
          <w:szCs w:val="24"/>
        </w:rPr>
        <w:t xml:space="preserve"> Default</w:t>
      </w:r>
      <w:r w:rsidR="009C17D2" w:rsidRPr="00B0427E">
        <w:rPr>
          <w:rFonts w:ascii="Arial" w:hAnsi="Arial" w:cs="Arial"/>
          <w:szCs w:val="24"/>
        </w:rPr>
        <w:t>”</w:t>
      </w:r>
      <w:r w:rsidRPr="00B0427E">
        <w:rPr>
          <w:rFonts w:ascii="Arial" w:hAnsi="Arial" w:cs="Arial"/>
          <w:szCs w:val="24"/>
        </w:rPr>
        <w:t xml:space="preserve"> </w:t>
      </w:r>
      <w:r w:rsidR="009C17D2" w:rsidRPr="00B0427E">
        <w:rPr>
          <w:rFonts w:ascii="Arial" w:hAnsi="Arial" w:cs="Arial"/>
          <w:szCs w:val="24"/>
        </w:rPr>
        <w:t xml:space="preserve">means a failure </w:t>
      </w:r>
      <w:r w:rsidRPr="00B0427E">
        <w:rPr>
          <w:rFonts w:ascii="Arial" w:hAnsi="Arial" w:cs="Arial"/>
          <w:szCs w:val="24"/>
        </w:rPr>
        <w:t xml:space="preserve">of the </w:t>
      </w:r>
      <w:r w:rsidR="00D53EF3">
        <w:rPr>
          <w:rFonts w:ascii="Arial" w:hAnsi="Arial" w:cs="Arial"/>
          <w:szCs w:val="24"/>
        </w:rPr>
        <w:t>CRCNV</w:t>
      </w:r>
      <w:r w:rsidRPr="00B0427E">
        <w:rPr>
          <w:rFonts w:ascii="Arial" w:hAnsi="Arial" w:cs="Arial"/>
          <w:szCs w:val="24"/>
        </w:rPr>
        <w:t xml:space="preserve">, which has neither been remedied nor waived, to pay the Contractor or to perform in complete or comply with the other terms </w:t>
      </w:r>
      <w:r w:rsidR="001343AA" w:rsidRPr="00B0427E">
        <w:rPr>
          <w:rFonts w:ascii="Arial" w:hAnsi="Arial" w:cs="Arial"/>
          <w:szCs w:val="24"/>
        </w:rPr>
        <w:t>of this Contract</w:t>
      </w:r>
      <w:r w:rsidRPr="00B0427E">
        <w:rPr>
          <w:rFonts w:ascii="Arial" w:hAnsi="Arial" w:cs="Arial"/>
          <w:szCs w:val="24"/>
        </w:rPr>
        <w:t>.</w:t>
      </w:r>
    </w:p>
    <w:p w14:paraId="42B1B5F3" w14:textId="77777777" w:rsidR="00DD0EBF" w:rsidRDefault="00DD0EBF">
      <w:pPr>
        <w:pStyle w:val="Heading1"/>
        <w:rPr>
          <w:rFonts w:ascii="Arial" w:hAnsi="Arial" w:cs="Arial"/>
        </w:rPr>
        <w:sectPr w:rsidR="00DD0EBF" w:rsidSect="00505006">
          <w:footerReference w:type="default" r:id="rId24"/>
          <w:footnotePr>
            <w:pos w:val="sectEnd"/>
          </w:footnotePr>
          <w:endnotePr>
            <w:numFmt w:val="decimal"/>
            <w:numStart w:val="0"/>
          </w:endnotePr>
          <w:pgSz w:w="12240" w:h="15840"/>
          <w:pgMar w:top="1080" w:right="1440" w:bottom="90" w:left="1440" w:header="720" w:footer="760" w:gutter="0"/>
          <w:pgNumType w:start="1"/>
          <w:cols w:space="720"/>
          <w:docGrid w:linePitch="360"/>
        </w:sectPr>
      </w:pPr>
    </w:p>
    <w:p w14:paraId="1842B72B" w14:textId="369DFE13"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600</w:t>
      </w:r>
    </w:p>
    <w:p w14:paraId="5279A950" w14:textId="77777777" w:rsidR="00DF0748" w:rsidRPr="00B0427E" w:rsidRDefault="00DF0748">
      <w:pPr>
        <w:pStyle w:val="Heading1"/>
        <w:rPr>
          <w:rFonts w:ascii="Arial" w:hAnsi="Arial" w:cs="Arial"/>
          <w:szCs w:val="24"/>
        </w:rPr>
      </w:pPr>
      <w:r w:rsidRPr="00B0427E">
        <w:rPr>
          <w:rFonts w:ascii="Arial" w:hAnsi="Arial" w:cs="Arial"/>
          <w:bCs/>
          <w:szCs w:val="24"/>
        </w:rPr>
        <w:t>SUMMARY OF THE WORK</w:t>
      </w:r>
    </w:p>
    <w:p w14:paraId="206140D9" w14:textId="77777777" w:rsidR="00DF0748" w:rsidRPr="00B0427E" w:rsidRDefault="00DF0748">
      <w:pPr>
        <w:pStyle w:val="Header"/>
        <w:tabs>
          <w:tab w:val="clear" w:pos="4320"/>
          <w:tab w:val="clear" w:pos="8640"/>
        </w:tabs>
        <w:jc w:val="both"/>
        <w:rPr>
          <w:rFonts w:ascii="Arial" w:hAnsi="Arial" w:cs="Arial"/>
          <w:szCs w:val="24"/>
        </w:rPr>
      </w:pPr>
    </w:p>
    <w:p w14:paraId="4E01960E" w14:textId="77777777" w:rsidR="00DF0748" w:rsidRPr="00B0427E" w:rsidRDefault="00DF0748">
      <w:pPr>
        <w:rPr>
          <w:rFonts w:ascii="Arial" w:hAnsi="Arial" w:cs="Arial"/>
          <w:szCs w:val="24"/>
        </w:rPr>
      </w:pPr>
    </w:p>
    <w:p w14:paraId="2DE66D08"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szCs w:val="24"/>
        </w:rPr>
        <w:t>P</w:t>
      </w:r>
      <w:r w:rsidRPr="00B0427E">
        <w:rPr>
          <w:rFonts w:ascii="Arial" w:hAnsi="Arial" w:cs="Arial"/>
          <w:b/>
          <w:bCs/>
        </w:rPr>
        <w:t>roject Description.</w:t>
      </w:r>
    </w:p>
    <w:p w14:paraId="7BF18C7E" w14:textId="77777777" w:rsidR="00DF0748" w:rsidRPr="00B0427E" w:rsidRDefault="00DF0748">
      <w:pPr>
        <w:rPr>
          <w:rFonts w:ascii="Arial" w:hAnsi="Arial" w:cs="Arial"/>
        </w:rPr>
      </w:pPr>
    </w:p>
    <w:p w14:paraId="445CFBF2" w14:textId="6AA62C09" w:rsidR="00DF0748" w:rsidRPr="00343F70" w:rsidRDefault="00F17465" w:rsidP="00C365E9">
      <w:pPr>
        <w:widowControl/>
        <w:numPr>
          <w:ilvl w:val="1"/>
          <w:numId w:val="0"/>
        </w:numPr>
        <w:ind w:left="720"/>
        <w:jc w:val="both"/>
        <w:rPr>
          <w:rFonts w:ascii="Arial" w:hAnsi="Arial" w:cs="Arial"/>
        </w:rPr>
      </w:pPr>
      <w:r>
        <w:rPr>
          <w:rFonts w:ascii="Arial" w:hAnsi="Arial" w:cs="Arial"/>
        </w:rPr>
        <w:t>1</w:t>
      </w:r>
      <w:r w:rsidR="00343F70">
        <w:rPr>
          <w:rFonts w:ascii="Arial" w:hAnsi="Arial" w:cs="Arial"/>
        </w:rPr>
        <w:t xml:space="preserve">.1    Monthill Substation is a 69 kV </w:t>
      </w:r>
      <w:r w:rsidR="006B2E34">
        <w:rPr>
          <w:rFonts w:ascii="Arial" w:hAnsi="Arial" w:cs="Arial"/>
        </w:rPr>
        <w:t>facility</w:t>
      </w:r>
      <w:r w:rsidR="00343F70">
        <w:rPr>
          <w:rFonts w:ascii="Arial" w:hAnsi="Arial" w:cs="Arial"/>
        </w:rPr>
        <w:t xml:space="preserve"> that will be constructed </w:t>
      </w:r>
      <w:r w:rsidR="0017111C">
        <w:rPr>
          <w:rFonts w:ascii="Arial" w:hAnsi="Arial" w:cs="Arial"/>
        </w:rPr>
        <w:t>in Southern Nevada.</w:t>
      </w:r>
    </w:p>
    <w:p w14:paraId="3E3A3F0B" w14:textId="77777777" w:rsidR="00DF0748" w:rsidRPr="00B0427E" w:rsidRDefault="00DF0748" w:rsidP="00C365E9">
      <w:pPr>
        <w:ind w:left="900"/>
        <w:jc w:val="both"/>
        <w:rPr>
          <w:rFonts w:ascii="Arial" w:hAnsi="Arial" w:cs="Arial"/>
          <w:szCs w:val="24"/>
        </w:rPr>
      </w:pPr>
    </w:p>
    <w:p w14:paraId="5B915173"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szCs w:val="24"/>
        </w:rPr>
      </w:pPr>
      <w:r w:rsidRPr="00B0427E">
        <w:rPr>
          <w:rFonts w:ascii="Arial" w:hAnsi="Arial" w:cs="Arial"/>
          <w:b/>
          <w:bCs/>
          <w:szCs w:val="24"/>
        </w:rPr>
        <w:t>Work Under This Contract.</w:t>
      </w:r>
    </w:p>
    <w:p w14:paraId="70EE9B6A" w14:textId="77777777" w:rsidR="00DF0748" w:rsidRPr="00B0427E" w:rsidRDefault="00DF0748" w:rsidP="00C365E9">
      <w:pPr>
        <w:ind w:left="720"/>
        <w:jc w:val="both"/>
        <w:rPr>
          <w:rFonts w:ascii="Arial" w:hAnsi="Arial" w:cs="Arial"/>
          <w:szCs w:val="24"/>
        </w:rPr>
      </w:pPr>
    </w:p>
    <w:p w14:paraId="0CCD2E44" w14:textId="54AA8359"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 xml:space="preserve">This Contract is to engineer, manufacture, assemble, test, ship, and provide ancillary services relating to the procurement of </w:t>
      </w:r>
      <w:sdt>
        <w:sdtPr>
          <w:rPr>
            <w:rFonts w:ascii="Arial" w:hAnsi="Arial" w:cs="Arial"/>
          </w:rPr>
          <w:alias w:val="Keywords"/>
          <w:tag w:val=""/>
          <w:id w:val="-69194000"/>
          <w:placeholder>
            <w:docPart w:val="F9B9F575BEDC4919948B8CE3AE6071CB"/>
          </w:placeholder>
          <w:dataBinding w:prefixMappings="xmlns:ns0='http://purl.org/dc/elements/1.1/' xmlns:ns1='http://schemas.openxmlformats.org/package/2006/metadata/core-properties' " w:xpath="/ns1:coreProperties[1]/ns1:keywords[1]" w:storeItemID="{6C3C8BC8-F283-45AE-878A-BAB7291924A1}"/>
          <w:text/>
        </w:sdtPr>
        <w:sdtEndPr/>
        <w:sdtContent>
          <w:r w:rsidR="00743368">
            <w:rPr>
              <w:rFonts w:ascii="Arial" w:hAnsi="Arial" w:cs="Arial"/>
            </w:rPr>
            <w:t>Liquid-Filled Main Power Transformer (MPT)</w:t>
          </w:r>
        </w:sdtContent>
      </w:sdt>
      <w:r w:rsidRPr="00B0427E">
        <w:rPr>
          <w:rFonts w:ascii="Arial" w:hAnsi="Arial" w:cs="Arial"/>
        </w:rPr>
        <w:t xml:space="preserve"> as specified herein.</w:t>
      </w:r>
    </w:p>
    <w:p w14:paraId="3674AAD0" w14:textId="77777777" w:rsidR="00DF0748" w:rsidRPr="00B0427E" w:rsidRDefault="00DF0748" w:rsidP="00C365E9">
      <w:pPr>
        <w:widowControl/>
        <w:numPr>
          <w:ilvl w:val="1"/>
          <w:numId w:val="0"/>
        </w:numPr>
        <w:ind w:left="720"/>
        <w:jc w:val="both"/>
        <w:rPr>
          <w:rFonts w:ascii="Arial" w:hAnsi="Arial" w:cs="Arial"/>
        </w:rPr>
      </w:pPr>
    </w:p>
    <w:p w14:paraId="34C9CBAC"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It is anticipated that no one single supplier can provide a bid for all items, thus the Contract may be awarded in parts.</w:t>
      </w:r>
    </w:p>
    <w:p w14:paraId="3C9764B8" w14:textId="77777777" w:rsidR="00DF0748" w:rsidRPr="00B0427E" w:rsidRDefault="00DF0748" w:rsidP="00C365E9">
      <w:pPr>
        <w:jc w:val="both"/>
        <w:rPr>
          <w:rFonts w:ascii="Arial" w:hAnsi="Arial" w:cs="Arial"/>
          <w:szCs w:val="24"/>
        </w:rPr>
      </w:pPr>
    </w:p>
    <w:p w14:paraId="16FFBB84"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rPr>
      </w:pPr>
      <w:r w:rsidRPr="00B0427E">
        <w:rPr>
          <w:rFonts w:ascii="Arial" w:hAnsi="Arial" w:cs="Arial"/>
          <w:b/>
          <w:bCs/>
        </w:rPr>
        <w:t>Delivery.</w:t>
      </w:r>
    </w:p>
    <w:p w14:paraId="38601907" w14:textId="77777777" w:rsidR="00DF0748" w:rsidRPr="00B0427E" w:rsidRDefault="00DF0748" w:rsidP="00C365E9">
      <w:pPr>
        <w:widowControl/>
        <w:numPr>
          <w:ilvl w:val="1"/>
          <w:numId w:val="0"/>
        </w:numPr>
        <w:ind w:left="720"/>
        <w:jc w:val="both"/>
        <w:rPr>
          <w:rFonts w:ascii="Arial" w:hAnsi="Arial" w:cs="Arial"/>
        </w:rPr>
      </w:pPr>
    </w:p>
    <w:p w14:paraId="5F0DDE10" w14:textId="2E182669" w:rsidR="00C94840" w:rsidRDefault="00DF0748"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1</w:t>
      </w:r>
      <w:r w:rsidR="00155C33" w:rsidRPr="00B0427E">
        <w:rPr>
          <w:rFonts w:ascii="Arial" w:hAnsi="Arial" w:cs="Arial"/>
        </w:rPr>
        <w:tab/>
        <w:t>Bid Item 40</w:t>
      </w:r>
      <w:r w:rsidR="00C94840">
        <w:rPr>
          <w:rFonts w:ascii="Arial" w:hAnsi="Arial" w:cs="Arial"/>
        </w:rPr>
        <w:t>1</w:t>
      </w:r>
      <w:r w:rsidR="00155C33" w:rsidRPr="00B0427E">
        <w:rPr>
          <w:rFonts w:ascii="Arial" w:hAnsi="Arial" w:cs="Arial"/>
        </w:rPr>
        <w:t xml:space="preserve"> shall be shipped F.O.B.</w:t>
      </w:r>
      <w:r w:rsidR="004F718C" w:rsidRPr="00B0427E">
        <w:rPr>
          <w:rFonts w:ascii="Arial" w:hAnsi="Arial" w:cs="Arial"/>
        </w:rPr>
        <w:t xml:space="preserve"> by the Contractor to </w:t>
      </w:r>
      <w:r w:rsidR="00C94840" w:rsidRPr="00B0427E">
        <w:rPr>
          <w:rFonts w:ascii="Arial" w:hAnsi="Arial" w:cs="Arial"/>
        </w:rPr>
        <w:t>Monthill</w:t>
      </w:r>
      <w:r w:rsidR="00C94840" w:rsidRPr="00C94840">
        <w:rPr>
          <w:rFonts w:ascii="Arial" w:hAnsi="Arial" w:cs="Arial"/>
        </w:rPr>
        <w:t xml:space="preserve"> Substation 4095 E. Flamingo, Las Vegas, NV 89121</w:t>
      </w:r>
      <w:r w:rsidR="00C94840">
        <w:rPr>
          <w:rFonts w:ascii="Arial" w:hAnsi="Arial" w:cs="Arial"/>
        </w:rPr>
        <w:t>.</w:t>
      </w:r>
    </w:p>
    <w:p w14:paraId="386214D6" w14:textId="77777777" w:rsidR="00C94840" w:rsidRDefault="00C94840" w:rsidP="00C365E9">
      <w:pPr>
        <w:widowControl/>
        <w:numPr>
          <w:ilvl w:val="1"/>
          <w:numId w:val="0"/>
        </w:numPr>
        <w:ind w:left="720"/>
        <w:jc w:val="both"/>
        <w:rPr>
          <w:rFonts w:ascii="Arial" w:hAnsi="Arial" w:cs="Arial"/>
        </w:rPr>
      </w:pPr>
    </w:p>
    <w:p w14:paraId="19AE3EAE" w14:textId="320D0413" w:rsidR="00DF0748" w:rsidRPr="00B0427E" w:rsidRDefault="00155C33"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2</w:t>
      </w:r>
      <w:r w:rsidR="00DF0748" w:rsidRPr="00B0427E">
        <w:rPr>
          <w:rFonts w:ascii="Arial" w:hAnsi="Arial" w:cs="Arial"/>
        </w:rPr>
        <w:tab/>
      </w:r>
      <w:r w:rsidR="00F63547" w:rsidRPr="00B0427E">
        <w:rPr>
          <w:rFonts w:ascii="Arial" w:hAnsi="Arial" w:cs="Arial"/>
        </w:rPr>
        <w:t xml:space="preserve">The </w:t>
      </w:r>
      <w:r w:rsidR="00DF0748" w:rsidRPr="00B0427E">
        <w:rPr>
          <w:rFonts w:ascii="Arial" w:hAnsi="Arial" w:cs="Arial"/>
        </w:rPr>
        <w:t xml:space="preserve">Contractor shall notify the following designated point of contact at least one (1) week in advance of any delivery date, and shall not make any shipments without prior approval. </w:t>
      </w:r>
    </w:p>
    <w:p w14:paraId="4CA76111" w14:textId="77777777" w:rsidR="00DF0748" w:rsidRPr="00B0427E" w:rsidRDefault="00DF0748">
      <w:pPr>
        <w:tabs>
          <w:tab w:val="num" w:pos="1440"/>
        </w:tabs>
        <w:rPr>
          <w:rFonts w:ascii="Arial" w:hAnsi="Arial" w:cs="Arial"/>
        </w:rPr>
      </w:pPr>
    </w:p>
    <w:p w14:paraId="4C43AA6F" w14:textId="77777777" w:rsidR="00DF0748" w:rsidRPr="00B0427E" w:rsidRDefault="00DF0748">
      <w:pPr>
        <w:ind w:left="720" w:firstLine="720"/>
        <w:rPr>
          <w:rFonts w:ascii="Arial" w:hAnsi="Arial" w:cs="Arial"/>
          <w:szCs w:val="24"/>
        </w:rPr>
      </w:pPr>
      <w:r w:rsidRPr="00B0427E">
        <w:rPr>
          <w:rFonts w:ascii="Arial" w:hAnsi="Arial" w:cs="Arial"/>
          <w:szCs w:val="24"/>
        </w:rPr>
        <w:t>Mr. Robert Reese</w:t>
      </w:r>
    </w:p>
    <w:p w14:paraId="5AEE3552" w14:textId="77777777"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 xml:space="preserve">Colorado River Commission of </w:t>
      </w:r>
      <w:smartTag w:uri="urn:schemas-microsoft-com:office:smarttags" w:element="place">
        <w:smartTag w:uri="urn:schemas-microsoft-com:office:smarttags" w:element="State">
          <w:r w:rsidRPr="00B0427E">
            <w:rPr>
              <w:rFonts w:ascii="Arial" w:hAnsi="Arial" w:cs="Arial"/>
              <w:szCs w:val="24"/>
            </w:rPr>
            <w:t>Nevada</w:t>
          </w:r>
        </w:smartTag>
      </w:smartTag>
    </w:p>
    <w:p w14:paraId="7DA98EC0" w14:textId="58DA6164"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Telephone:</w:t>
      </w:r>
      <w:r w:rsidRPr="00B0427E">
        <w:rPr>
          <w:rFonts w:ascii="Arial" w:hAnsi="Arial" w:cs="Arial"/>
          <w:szCs w:val="24"/>
        </w:rPr>
        <w:tab/>
        <w:t>(702) 856-3611</w:t>
      </w:r>
    </w:p>
    <w:p w14:paraId="6CD64A91" w14:textId="77777777" w:rsidR="00DF0748" w:rsidRPr="00B0427E" w:rsidRDefault="00DF0748">
      <w:pPr>
        <w:ind w:firstLine="720"/>
        <w:rPr>
          <w:rFonts w:ascii="Arial" w:hAnsi="Arial" w:cs="Arial"/>
          <w:szCs w:val="24"/>
        </w:rPr>
      </w:pPr>
      <w:r w:rsidRPr="00B0427E">
        <w:rPr>
          <w:rFonts w:ascii="Arial" w:hAnsi="Arial" w:cs="Arial"/>
          <w:szCs w:val="24"/>
        </w:rPr>
        <w:tab/>
        <w:t xml:space="preserve">Cell Phone: </w:t>
      </w:r>
      <w:r w:rsidRPr="00B0427E">
        <w:rPr>
          <w:rFonts w:ascii="Arial" w:hAnsi="Arial" w:cs="Arial"/>
          <w:szCs w:val="24"/>
        </w:rPr>
        <w:tab/>
        <w:t>(702) 682-6972</w:t>
      </w:r>
    </w:p>
    <w:p w14:paraId="73F78F63" w14:textId="2DD20DF9" w:rsidR="00DF0748" w:rsidRPr="00B0427E" w:rsidRDefault="00DF0748">
      <w:pPr>
        <w:ind w:firstLine="720"/>
        <w:rPr>
          <w:rFonts w:ascii="Arial" w:hAnsi="Arial" w:cs="Arial"/>
          <w:szCs w:val="24"/>
        </w:rPr>
      </w:pPr>
      <w:r w:rsidRPr="00B0427E">
        <w:rPr>
          <w:rFonts w:ascii="Arial" w:hAnsi="Arial" w:cs="Arial"/>
          <w:szCs w:val="24"/>
        </w:rPr>
        <w:tab/>
        <w:t xml:space="preserve">Email: </w:t>
      </w:r>
      <w:r w:rsidRPr="00B0427E">
        <w:rPr>
          <w:rFonts w:ascii="Arial" w:hAnsi="Arial" w:cs="Arial"/>
          <w:szCs w:val="24"/>
        </w:rPr>
        <w:tab/>
      </w:r>
      <w:hyperlink r:id="rId25" w:history="1">
        <w:r w:rsidR="002C101A" w:rsidRPr="00B0427E">
          <w:rPr>
            <w:rStyle w:val="Hyperlink"/>
            <w:rFonts w:ascii="Arial" w:hAnsi="Arial" w:cs="Arial"/>
            <w:szCs w:val="24"/>
          </w:rPr>
          <w:t>breese@crc.nv.gov</w:t>
        </w:r>
      </w:hyperlink>
    </w:p>
    <w:p w14:paraId="7B44CCC3" w14:textId="77777777" w:rsidR="00DF0748" w:rsidRPr="00B0427E" w:rsidRDefault="00DF0748">
      <w:pPr>
        <w:tabs>
          <w:tab w:val="num" w:pos="1440"/>
        </w:tabs>
        <w:rPr>
          <w:rFonts w:ascii="Arial" w:hAnsi="Arial" w:cs="Arial"/>
        </w:rPr>
      </w:pPr>
    </w:p>
    <w:p w14:paraId="1970422A"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3.3</w:t>
      </w:r>
      <w:r w:rsidRPr="00B0427E">
        <w:rPr>
          <w:rFonts w:ascii="Arial" w:hAnsi="Arial" w:cs="Arial"/>
        </w:rPr>
        <w:tab/>
        <w:t xml:space="preserve">No delivery will be approved until proper Submittals pertaining to storage and installation have been received and accepted. </w:t>
      </w:r>
    </w:p>
    <w:p w14:paraId="02A6F956" w14:textId="77777777" w:rsidR="00DF0748" w:rsidRPr="00B0427E" w:rsidRDefault="00DF0748" w:rsidP="00C365E9">
      <w:pPr>
        <w:widowControl/>
        <w:numPr>
          <w:ilvl w:val="1"/>
          <w:numId w:val="0"/>
        </w:numPr>
        <w:ind w:left="720"/>
        <w:jc w:val="both"/>
        <w:rPr>
          <w:rFonts w:ascii="Arial" w:hAnsi="Arial" w:cs="Arial"/>
        </w:rPr>
      </w:pPr>
    </w:p>
    <w:p w14:paraId="5AB814EF" w14:textId="2E01E858"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3.4</w:t>
      </w:r>
      <w:r w:rsidRPr="00B0427E">
        <w:rPr>
          <w:rFonts w:ascii="Arial" w:hAnsi="Arial" w:cs="Arial"/>
        </w:rPr>
        <w:tab/>
        <w:t xml:space="preserve">Any items shipped without prior notification and approval may be returned to the point of origin, or unloaded and stored at a place and in a manner determined by </w:t>
      </w:r>
      <w:r w:rsidR="001E2644"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1E2644" w:rsidRPr="00B0427E">
        <w:rPr>
          <w:rFonts w:ascii="Arial" w:hAnsi="Arial" w:cs="Arial"/>
        </w:rPr>
        <w:t xml:space="preserve">the </w:t>
      </w:r>
      <w:r w:rsidRPr="00B0427E">
        <w:rPr>
          <w:rFonts w:ascii="Arial" w:hAnsi="Arial" w:cs="Arial"/>
        </w:rPr>
        <w:t xml:space="preserve">Contractor will be charged with any additional expense resulting </w:t>
      </w:r>
      <w:r w:rsidR="003817B4">
        <w:rPr>
          <w:rFonts w:ascii="Arial" w:hAnsi="Arial" w:cs="Arial"/>
        </w:rPr>
        <w:t>therefrom</w:t>
      </w:r>
      <w:r w:rsidRPr="00B0427E">
        <w:rPr>
          <w:rFonts w:ascii="Arial" w:hAnsi="Arial" w:cs="Arial"/>
        </w:rPr>
        <w:t xml:space="preserve">. </w:t>
      </w:r>
    </w:p>
    <w:p w14:paraId="6307F39C" w14:textId="301A91A7" w:rsidR="00155C33" w:rsidRPr="00B0427E" w:rsidRDefault="00155C33">
      <w:pPr>
        <w:rPr>
          <w:rFonts w:ascii="Arial" w:hAnsi="Arial" w:cs="Arial"/>
          <w:szCs w:val="24"/>
        </w:rPr>
      </w:pPr>
    </w:p>
    <w:p w14:paraId="06527589" w14:textId="77777777" w:rsidR="00F01378" w:rsidRDefault="00F01378">
      <w:pPr>
        <w:rPr>
          <w:rFonts w:ascii="Arial" w:hAnsi="Arial" w:cs="Arial"/>
          <w:szCs w:val="24"/>
        </w:rPr>
      </w:pPr>
    </w:p>
    <w:p w14:paraId="20F31AD4" w14:textId="77777777" w:rsidR="00F17465" w:rsidRDefault="00F17465">
      <w:pPr>
        <w:rPr>
          <w:rFonts w:ascii="Arial" w:hAnsi="Arial" w:cs="Arial"/>
          <w:szCs w:val="24"/>
        </w:rPr>
      </w:pPr>
    </w:p>
    <w:p w14:paraId="52E0D8AD" w14:textId="77777777" w:rsidR="00F17465" w:rsidRDefault="00F17465">
      <w:pPr>
        <w:rPr>
          <w:rFonts w:ascii="Arial" w:hAnsi="Arial" w:cs="Arial"/>
          <w:szCs w:val="24"/>
        </w:rPr>
      </w:pPr>
    </w:p>
    <w:p w14:paraId="2058E444" w14:textId="77777777" w:rsidR="00C94840" w:rsidRDefault="00C94840">
      <w:pPr>
        <w:rPr>
          <w:rFonts w:ascii="Arial" w:hAnsi="Arial" w:cs="Arial"/>
          <w:szCs w:val="24"/>
        </w:rPr>
      </w:pPr>
    </w:p>
    <w:p w14:paraId="77826AFD" w14:textId="77777777" w:rsidR="00F17465" w:rsidRDefault="00F17465">
      <w:pPr>
        <w:rPr>
          <w:rFonts w:ascii="Arial" w:hAnsi="Arial" w:cs="Arial"/>
          <w:szCs w:val="24"/>
        </w:rPr>
      </w:pPr>
    </w:p>
    <w:p w14:paraId="3E890B24" w14:textId="77777777" w:rsidR="00F17465" w:rsidRPr="00B0427E" w:rsidRDefault="00F17465">
      <w:pPr>
        <w:rPr>
          <w:rFonts w:ascii="Arial" w:hAnsi="Arial" w:cs="Arial"/>
          <w:szCs w:val="24"/>
        </w:rPr>
      </w:pPr>
    </w:p>
    <w:p w14:paraId="43198FE6" w14:textId="1DFD866D" w:rsidR="00DF0748" w:rsidRPr="00B0427E" w:rsidRDefault="00DF0748" w:rsidP="00F94935">
      <w:pPr>
        <w:widowControl/>
        <w:numPr>
          <w:ilvl w:val="0"/>
          <w:numId w:val="3"/>
        </w:numPr>
        <w:tabs>
          <w:tab w:val="clear" w:pos="1080"/>
          <w:tab w:val="num" w:pos="720"/>
        </w:tabs>
        <w:ind w:left="720"/>
        <w:rPr>
          <w:rFonts w:ascii="Arial" w:hAnsi="Arial" w:cs="Arial"/>
          <w:b/>
          <w:bCs/>
          <w:szCs w:val="24"/>
        </w:rPr>
      </w:pPr>
      <w:r w:rsidRPr="00B0427E">
        <w:rPr>
          <w:rFonts w:ascii="Arial" w:hAnsi="Arial" w:cs="Arial"/>
          <w:b/>
          <w:bCs/>
          <w:szCs w:val="24"/>
        </w:rPr>
        <w:lastRenderedPageBreak/>
        <w:t xml:space="preserve">Work by the </w:t>
      </w:r>
      <w:r w:rsidR="00D53EF3">
        <w:rPr>
          <w:rFonts w:ascii="Arial" w:hAnsi="Arial" w:cs="Arial"/>
          <w:b/>
          <w:bCs/>
          <w:szCs w:val="24"/>
        </w:rPr>
        <w:t>CRCNV</w:t>
      </w:r>
      <w:r w:rsidRPr="00B0427E">
        <w:rPr>
          <w:rFonts w:ascii="Arial" w:hAnsi="Arial" w:cs="Arial"/>
          <w:b/>
          <w:bCs/>
          <w:szCs w:val="24"/>
        </w:rPr>
        <w:t>.</w:t>
      </w:r>
    </w:p>
    <w:p w14:paraId="46B2376E" w14:textId="77777777" w:rsidR="00DF0748" w:rsidRPr="00B0427E" w:rsidRDefault="00DF0748">
      <w:pPr>
        <w:ind w:left="360"/>
        <w:rPr>
          <w:rFonts w:ascii="Arial" w:hAnsi="Arial" w:cs="Arial"/>
          <w:szCs w:val="24"/>
        </w:rPr>
      </w:pPr>
    </w:p>
    <w:p w14:paraId="3E055EBD" w14:textId="6E3040E9"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4.1</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t>
      </w:r>
      <w:r w:rsidR="00155C33" w:rsidRPr="00B0427E">
        <w:rPr>
          <w:rFonts w:ascii="Arial" w:hAnsi="Arial" w:cs="Arial"/>
        </w:rPr>
        <w:t xml:space="preserve">or its construction contractor </w:t>
      </w:r>
      <w:r w:rsidRPr="00B0427E">
        <w:rPr>
          <w:rFonts w:ascii="Arial" w:hAnsi="Arial" w:cs="Arial"/>
        </w:rPr>
        <w:t xml:space="preserve">will receive, unload, move, store, place, assemble, and install the </w:t>
      </w:r>
      <w:r w:rsidR="00DE3B48" w:rsidRPr="00B0427E">
        <w:rPr>
          <w:rFonts w:ascii="Arial" w:hAnsi="Arial" w:cs="Arial"/>
        </w:rPr>
        <w:t>Equipment</w:t>
      </w:r>
      <w:r w:rsidRPr="00B0427E">
        <w:rPr>
          <w:rFonts w:ascii="Arial" w:hAnsi="Arial" w:cs="Arial"/>
        </w:rPr>
        <w:t xml:space="preserve"> furnished under this Contract No. </w:t>
      </w:r>
      <w:sdt>
        <w:sdtPr>
          <w:rPr>
            <w:rFonts w:ascii="Arial" w:hAnsi="Arial" w:cs="Arial"/>
          </w:rPr>
          <w:alias w:val="Status"/>
          <w:tag w:val=""/>
          <w:id w:val="423778560"/>
          <w:placeholder>
            <w:docPart w:val="57A1251EACDB41058AD2437C064247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3368">
            <w:rPr>
              <w:rFonts w:ascii="Arial" w:hAnsi="Arial" w:cs="Arial"/>
            </w:rPr>
            <w:t>CRCMH-02</w:t>
          </w:r>
        </w:sdtContent>
      </w:sdt>
      <w:r w:rsidRPr="00B0427E">
        <w:rPr>
          <w:rFonts w:ascii="Arial" w:hAnsi="Arial" w:cs="Arial"/>
        </w:rPr>
        <w:t>.</w:t>
      </w:r>
    </w:p>
    <w:p w14:paraId="6F104216" w14:textId="77777777" w:rsidR="00DF0748" w:rsidRPr="00B0427E" w:rsidRDefault="00DF0748" w:rsidP="00C365E9">
      <w:pPr>
        <w:widowControl/>
        <w:numPr>
          <w:ilvl w:val="1"/>
          <w:numId w:val="0"/>
        </w:numPr>
        <w:ind w:left="720"/>
        <w:jc w:val="both"/>
        <w:rPr>
          <w:rFonts w:ascii="Arial" w:hAnsi="Arial" w:cs="Arial"/>
        </w:rPr>
      </w:pPr>
    </w:p>
    <w:p w14:paraId="5DC4467E" w14:textId="2C008515"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4.2</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test </w:t>
      </w:r>
      <w:r w:rsidR="00DE3B48" w:rsidRPr="00B0427E">
        <w:rPr>
          <w:rFonts w:ascii="Arial" w:hAnsi="Arial" w:cs="Arial"/>
        </w:rPr>
        <w:t>Equipment</w:t>
      </w:r>
      <w:r w:rsidRPr="00B0427E">
        <w:rPr>
          <w:rFonts w:ascii="Arial" w:hAnsi="Arial" w:cs="Arial"/>
        </w:rPr>
        <w:t xml:space="preserve"> supplied under this Contract No. </w:t>
      </w:r>
      <w:sdt>
        <w:sdtPr>
          <w:rPr>
            <w:rFonts w:ascii="Arial" w:hAnsi="Arial" w:cs="Arial"/>
          </w:rPr>
          <w:alias w:val="Status"/>
          <w:tag w:val=""/>
          <w:id w:val="893470065"/>
          <w:placeholder>
            <w:docPart w:val="E4E975977E4D4DEDA9BAC86F1956FAAB"/>
          </w:placeholder>
          <w:dataBinding w:prefixMappings="xmlns:ns0='http://purl.org/dc/elements/1.1/' xmlns:ns1='http://schemas.openxmlformats.org/package/2006/metadata/core-properties' " w:xpath="/ns1:coreProperties[1]/ns1:contentStatus[1]" w:storeItemID="{6C3C8BC8-F283-45AE-878A-BAB7291924A1}"/>
          <w:text/>
        </w:sdtPr>
        <w:sdtEndPr/>
        <w:sdtContent>
          <w:r w:rsidR="00743368">
            <w:rPr>
              <w:rFonts w:ascii="Arial" w:hAnsi="Arial" w:cs="Arial"/>
            </w:rPr>
            <w:t>CRCMH-02</w:t>
          </w:r>
        </w:sdtContent>
      </w:sdt>
      <w:r w:rsidRPr="00B0427E">
        <w:rPr>
          <w:rFonts w:ascii="Arial" w:hAnsi="Arial" w:cs="Arial"/>
        </w:rPr>
        <w:t xml:space="preserve">, and shall perform energization and </w:t>
      </w:r>
      <w:r w:rsidR="00AE5E25" w:rsidRPr="00B0427E">
        <w:rPr>
          <w:rFonts w:ascii="Arial" w:hAnsi="Arial" w:cs="Arial"/>
        </w:rPr>
        <w:t>startup</w:t>
      </w:r>
      <w:r w:rsidRPr="00B0427E">
        <w:rPr>
          <w:rFonts w:ascii="Arial" w:hAnsi="Arial" w:cs="Arial"/>
        </w:rPr>
        <w:t xml:space="preserve"> of the new facilities.</w:t>
      </w:r>
    </w:p>
    <w:p w14:paraId="4DD13D65" w14:textId="77777777" w:rsidR="00DF0748" w:rsidRPr="00B0427E" w:rsidRDefault="00DF0748" w:rsidP="00C365E9">
      <w:pPr>
        <w:jc w:val="both"/>
        <w:rPr>
          <w:rFonts w:ascii="Arial" w:hAnsi="Arial" w:cs="Arial"/>
        </w:rPr>
      </w:pPr>
    </w:p>
    <w:p w14:paraId="6F2D1B90"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Work Schedule.</w:t>
      </w:r>
    </w:p>
    <w:p w14:paraId="30875548" w14:textId="77777777" w:rsidR="00DF0748" w:rsidRPr="00B0427E" w:rsidRDefault="00DF0748">
      <w:pPr>
        <w:ind w:left="432"/>
        <w:rPr>
          <w:rFonts w:ascii="Arial" w:hAnsi="Arial" w:cs="Arial"/>
        </w:rPr>
      </w:pPr>
    </w:p>
    <w:p w14:paraId="52DF6945" w14:textId="77777777" w:rsidR="00DF0748" w:rsidRPr="00B0427E" w:rsidRDefault="00DF0748" w:rsidP="001B15EC">
      <w:pPr>
        <w:widowControl/>
        <w:numPr>
          <w:ilvl w:val="1"/>
          <w:numId w:val="0"/>
        </w:numPr>
        <w:ind w:left="720"/>
        <w:jc w:val="both"/>
        <w:rPr>
          <w:rFonts w:ascii="Arial" w:hAnsi="Arial" w:cs="Arial"/>
        </w:rPr>
      </w:pPr>
      <w:r w:rsidRPr="00B0427E">
        <w:rPr>
          <w:rFonts w:ascii="Arial" w:hAnsi="Arial" w:cs="Arial"/>
        </w:rPr>
        <w:t>5.1</w:t>
      </w:r>
      <w:r w:rsidRPr="00B0427E">
        <w:rPr>
          <w:rFonts w:ascii="Arial" w:hAnsi="Arial" w:cs="Arial"/>
        </w:rPr>
        <w:tab/>
        <w:t>In order to satisfy the engineering information requirements for design and to allow the construction contractor sufficient time for installation, this Contract shall adhere to the following Performance Milestones.</w:t>
      </w:r>
    </w:p>
    <w:p w14:paraId="5FD66C28" w14:textId="77777777" w:rsidR="00DF0748" w:rsidRPr="00B0427E" w:rsidRDefault="00DF0748" w:rsidP="00C365E9">
      <w:pPr>
        <w:ind w:left="1440" w:hanging="720"/>
        <w:jc w:val="both"/>
        <w:rPr>
          <w:rFonts w:ascii="Arial" w:hAnsi="Arial" w:cs="Arial"/>
        </w:rPr>
      </w:pPr>
    </w:p>
    <w:p w14:paraId="4000308B" w14:textId="25B7FEFD" w:rsidR="00DF0748" w:rsidRPr="00B0427E" w:rsidRDefault="00DF0748" w:rsidP="00C365E9">
      <w:pPr>
        <w:tabs>
          <w:tab w:val="num" w:pos="1440"/>
          <w:tab w:val="num" w:pos="2160"/>
          <w:tab w:val="num" w:pos="2880"/>
        </w:tabs>
        <w:jc w:val="both"/>
        <w:rPr>
          <w:rFonts w:ascii="Arial" w:hAnsi="Arial" w:cs="Arial"/>
          <w:szCs w:val="24"/>
        </w:rPr>
      </w:pPr>
      <w:r w:rsidRPr="00B0427E">
        <w:rPr>
          <w:rFonts w:ascii="Arial" w:hAnsi="Arial" w:cs="Arial"/>
        </w:rPr>
        <w:tab/>
      </w:r>
      <w:r w:rsidRPr="00B0427E">
        <w:rPr>
          <w:rFonts w:ascii="Arial" w:hAnsi="Arial" w:cs="Arial"/>
          <w:szCs w:val="24"/>
        </w:rPr>
        <w:t>5.1.1</w:t>
      </w:r>
      <w:r w:rsidRPr="00B0427E">
        <w:rPr>
          <w:rFonts w:ascii="Arial" w:hAnsi="Arial" w:cs="Arial"/>
          <w:szCs w:val="24"/>
        </w:rPr>
        <w:tab/>
      </w:r>
      <w:r w:rsidR="001A49B0" w:rsidRPr="00B0427E">
        <w:rPr>
          <w:rFonts w:ascii="Arial" w:hAnsi="Arial" w:cs="Arial"/>
          <w:szCs w:val="24"/>
        </w:rPr>
        <w:t>Work Schedule</w:t>
      </w:r>
      <w:r w:rsidRPr="00B0427E">
        <w:rPr>
          <w:rFonts w:ascii="Arial" w:hAnsi="Arial" w:cs="Arial"/>
          <w:szCs w:val="24"/>
        </w:rPr>
        <w:t>:</w:t>
      </w:r>
    </w:p>
    <w:p w14:paraId="6253218E" w14:textId="77777777" w:rsidR="003B1AEF" w:rsidRPr="00B0427E" w:rsidRDefault="003B1AEF" w:rsidP="00C365E9">
      <w:pPr>
        <w:tabs>
          <w:tab w:val="num" w:pos="1440"/>
          <w:tab w:val="num" w:pos="2160"/>
          <w:tab w:val="num" w:pos="2880"/>
        </w:tabs>
        <w:jc w:val="both"/>
        <w:rPr>
          <w:rFonts w:ascii="Arial" w:hAnsi="Arial" w:cs="Arial"/>
          <w:szCs w:val="24"/>
        </w:rPr>
      </w:pPr>
    </w:p>
    <w:p w14:paraId="2A3B355B"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5.1.1.1</w:t>
      </w:r>
      <w:r w:rsidR="00DF0748" w:rsidRPr="00B0427E">
        <w:rPr>
          <w:rFonts w:ascii="Arial" w:hAnsi="Arial" w:cs="Arial"/>
          <w:sz w:val="24"/>
          <w:szCs w:val="24"/>
        </w:rPr>
        <w:tab/>
        <w:t xml:space="preserve">Compliance Submittals within forty-five (45) days after notice to proceed (see sections 1000 </w:t>
      </w:r>
      <w:r w:rsidR="004F718C" w:rsidRPr="00B0427E">
        <w:rPr>
          <w:rFonts w:ascii="Arial" w:hAnsi="Arial" w:cs="Arial"/>
          <w:sz w:val="24"/>
          <w:szCs w:val="24"/>
        </w:rPr>
        <w:t xml:space="preserve">and </w:t>
      </w:r>
      <w:r w:rsidR="00DF0748" w:rsidRPr="00B0427E">
        <w:rPr>
          <w:rFonts w:ascii="Arial" w:hAnsi="Arial" w:cs="Arial"/>
          <w:sz w:val="24"/>
          <w:szCs w:val="24"/>
        </w:rPr>
        <w:t>1100 for requirements).</w:t>
      </w:r>
    </w:p>
    <w:p w14:paraId="3C7AA5B2"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48337C00"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5.1.1.2</w:t>
      </w:r>
      <w:r w:rsidR="00DF0748" w:rsidRPr="00B0427E">
        <w:rPr>
          <w:rFonts w:ascii="Arial" w:hAnsi="Arial" w:cs="Arial"/>
          <w:sz w:val="24"/>
          <w:szCs w:val="24"/>
        </w:rPr>
        <w:tab/>
        <w:t>Maintenance and installation instructions within sixty (60) days after notice to proceed.</w:t>
      </w:r>
    </w:p>
    <w:p w14:paraId="7A28D9C6"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0C376F9A" w14:textId="33445C0A"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5.1.1.3</w:t>
      </w:r>
      <w:r w:rsidR="00DF0748" w:rsidRPr="00B0427E">
        <w:rPr>
          <w:rFonts w:ascii="Arial" w:hAnsi="Arial" w:cs="Arial"/>
          <w:sz w:val="24"/>
          <w:szCs w:val="24"/>
        </w:rPr>
        <w:tab/>
      </w:r>
      <w:r w:rsidR="00A63E2F" w:rsidRPr="00A63E2F">
        <w:rPr>
          <w:rFonts w:ascii="Arial" w:hAnsi="Arial" w:cs="Arial"/>
          <w:sz w:val="24"/>
          <w:szCs w:val="24"/>
        </w:rPr>
        <w:t>Delivery beginning on or after January 06, 2026, and ending on or before February 27, 2026</w:t>
      </w:r>
      <w:r w:rsidR="00E351FE">
        <w:rPr>
          <w:rFonts w:ascii="Arial" w:hAnsi="Arial" w:cs="Arial"/>
          <w:sz w:val="24"/>
          <w:szCs w:val="24"/>
        </w:rPr>
        <w:t>.</w:t>
      </w:r>
    </w:p>
    <w:p w14:paraId="4B3F6D7C" w14:textId="77777777" w:rsidR="00A63E2F" w:rsidRPr="00A63E2F" w:rsidRDefault="00A63E2F" w:rsidP="00A63E2F">
      <w:pPr>
        <w:widowControl/>
        <w:rPr>
          <w:rFonts w:ascii="Arial" w:hAnsi="Arial" w:cs="Arial"/>
        </w:rPr>
      </w:pPr>
    </w:p>
    <w:p w14:paraId="3DF61BEC" w14:textId="0A42562F" w:rsidR="00A63E2F" w:rsidRPr="00B0427E" w:rsidRDefault="00A63E2F" w:rsidP="001B15EC">
      <w:pPr>
        <w:widowControl/>
        <w:tabs>
          <w:tab w:val="left" w:pos="720"/>
        </w:tabs>
        <w:ind w:left="1530" w:hanging="810"/>
        <w:jc w:val="both"/>
        <w:rPr>
          <w:rFonts w:ascii="Arial" w:hAnsi="Arial" w:cs="Arial"/>
        </w:rPr>
      </w:pPr>
      <w:r w:rsidRPr="00A63E2F">
        <w:rPr>
          <w:rFonts w:ascii="Arial" w:hAnsi="Arial" w:cs="Arial"/>
        </w:rPr>
        <w:t>5.2</w:t>
      </w:r>
      <w:r w:rsidR="001B15EC">
        <w:rPr>
          <w:rFonts w:ascii="Arial" w:hAnsi="Arial" w:cs="Arial"/>
        </w:rPr>
        <w:tab/>
      </w:r>
      <w:r w:rsidRPr="00A63E2F">
        <w:rPr>
          <w:rFonts w:ascii="Arial" w:hAnsi="Arial" w:cs="Arial"/>
        </w:rPr>
        <w:t>The anticipated Final Acceptance Date for all Equipment is March 31, 2026.</w:t>
      </w:r>
    </w:p>
    <w:p w14:paraId="635170B3" w14:textId="77777777" w:rsidR="00DF0748" w:rsidRPr="00B0427E" w:rsidRDefault="00DF0748">
      <w:pPr>
        <w:rPr>
          <w:rFonts w:ascii="Arial" w:hAnsi="Arial" w:cs="Arial"/>
        </w:rPr>
      </w:pPr>
    </w:p>
    <w:p w14:paraId="465D62DC"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Measurement and Payment.</w:t>
      </w:r>
    </w:p>
    <w:p w14:paraId="07A677FA" w14:textId="77777777" w:rsidR="00DF0748" w:rsidRPr="00B0427E" w:rsidRDefault="00DF0748">
      <w:pPr>
        <w:ind w:left="432"/>
        <w:rPr>
          <w:rFonts w:ascii="Arial" w:hAnsi="Arial" w:cs="Arial"/>
        </w:rPr>
      </w:pPr>
    </w:p>
    <w:p w14:paraId="1855746F" w14:textId="77777777" w:rsidR="00DF0748" w:rsidRPr="00B0427E" w:rsidRDefault="00DF0748" w:rsidP="00C365E9">
      <w:pPr>
        <w:ind w:left="720"/>
        <w:jc w:val="both"/>
        <w:rPr>
          <w:rFonts w:ascii="Arial" w:hAnsi="Arial" w:cs="Arial"/>
        </w:rPr>
      </w:pPr>
      <w:r w:rsidRPr="00B0427E">
        <w:rPr>
          <w:rFonts w:ascii="Arial" w:hAnsi="Arial" w:cs="Arial"/>
        </w:rPr>
        <w:t xml:space="preserve">All </w:t>
      </w:r>
      <w:r w:rsidR="00DE3B48" w:rsidRPr="00B0427E">
        <w:rPr>
          <w:rFonts w:ascii="Arial" w:hAnsi="Arial" w:cs="Arial"/>
        </w:rPr>
        <w:t>Equipment</w:t>
      </w:r>
      <w:r w:rsidRPr="00B0427E">
        <w:rPr>
          <w:rFonts w:ascii="Arial" w:hAnsi="Arial" w:cs="Arial"/>
        </w:rPr>
        <w:t xml:space="preserve"> indicated in the Contract Documents must be included in the unit prices for the applicable Item(s).  </w:t>
      </w:r>
      <w:r w:rsidR="00DE3B48" w:rsidRPr="00B0427E">
        <w:rPr>
          <w:rFonts w:ascii="Arial" w:hAnsi="Arial" w:cs="Arial"/>
        </w:rPr>
        <w:t>Equipment</w:t>
      </w:r>
      <w:r w:rsidRPr="00B0427E">
        <w:rPr>
          <w:rFonts w:ascii="Arial" w:hAnsi="Arial" w:cs="Arial"/>
        </w:rPr>
        <w:t xml:space="preserve"> will be paid on a per unit basis.  Change orders </w:t>
      </w:r>
      <w:r w:rsidR="00ED130E" w:rsidRPr="00B0427E">
        <w:rPr>
          <w:rFonts w:ascii="Arial" w:hAnsi="Arial" w:cs="Arial"/>
        </w:rPr>
        <w:t>will</w:t>
      </w:r>
      <w:r w:rsidRPr="00B0427E">
        <w:rPr>
          <w:rFonts w:ascii="Arial" w:hAnsi="Arial" w:cs="Arial"/>
        </w:rPr>
        <w:t xml:space="preserve"> be paid as stated in the change order.</w:t>
      </w:r>
    </w:p>
    <w:p w14:paraId="1A03B365" w14:textId="77777777" w:rsidR="002C101A" w:rsidRPr="00B0427E" w:rsidRDefault="002C101A">
      <w:pPr>
        <w:tabs>
          <w:tab w:val="left" w:pos="720"/>
        </w:tabs>
        <w:rPr>
          <w:rFonts w:ascii="Arial" w:hAnsi="Arial" w:cs="Arial"/>
          <w:b/>
          <w:bCs/>
          <w:szCs w:val="24"/>
        </w:rPr>
      </w:pPr>
    </w:p>
    <w:p w14:paraId="3D534BDE" w14:textId="4033B06A" w:rsidR="00DF0748" w:rsidRPr="00B0427E" w:rsidRDefault="00DF0748">
      <w:pPr>
        <w:tabs>
          <w:tab w:val="left" w:pos="720"/>
        </w:tabs>
        <w:rPr>
          <w:rFonts w:ascii="Arial" w:hAnsi="Arial" w:cs="Arial"/>
          <w:b/>
          <w:bCs/>
          <w:szCs w:val="24"/>
        </w:rPr>
      </w:pPr>
      <w:r w:rsidRPr="00B0427E">
        <w:rPr>
          <w:rFonts w:ascii="Arial" w:hAnsi="Arial" w:cs="Arial"/>
          <w:b/>
          <w:bCs/>
          <w:szCs w:val="24"/>
        </w:rPr>
        <w:t>7.</w:t>
      </w:r>
      <w:r w:rsidRPr="00B0427E">
        <w:rPr>
          <w:rFonts w:ascii="Arial" w:hAnsi="Arial" w:cs="Arial"/>
          <w:b/>
          <w:bCs/>
          <w:szCs w:val="24"/>
        </w:rPr>
        <w:tab/>
        <w:t>Copies Of Documents.</w:t>
      </w:r>
    </w:p>
    <w:p w14:paraId="3F92631C" w14:textId="77777777" w:rsidR="00DF0748" w:rsidRPr="00B0427E" w:rsidRDefault="00DF0748">
      <w:pPr>
        <w:rPr>
          <w:rFonts w:ascii="Arial" w:hAnsi="Arial" w:cs="Arial"/>
          <w:szCs w:val="24"/>
        </w:rPr>
      </w:pPr>
    </w:p>
    <w:p w14:paraId="6DF0EC61"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7.1</w:t>
      </w:r>
      <w:r w:rsidRPr="00B0427E">
        <w:rPr>
          <w:rFonts w:ascii="Arial" w:hAnsi="Arial" w:cs="Arial"/>
        </w:rPr>
        <w:tab/>
        <w:t xml:space="preserve">After execution of the Contract, </w:t>
      </w:r>
      <w:r w:rsidR="00892FB5" w:rsidRPr="00B0427E">
        <w:rPr>
          <w:rFonts w:ascii="Arial" w:hAnsi="Arial" w:cs="Arial"/>
        </w:rPr>
        <w:t xml:space="preserve">the </w:t>
      </w:r>
      <w:r w:rsidRPr="00B0427E">
        <w:rPr>
          <w:rFonts w:ascii="Arial" w:hAnsi="Arial" w:cs="Arial"/>
        </w:rPr>
        <w:t>Contractor will be provided at no cost one (1) set of fully executed Contract Documents.</w:t>
      </w:r>
    </w:p>
    <w:p w14:paraId="57CFC976" w14:textId="77777777" w:rsidR="002C101A" w:rsidRPr="00B0427E" w:rsidRDefault="002C101A" w:rsidP="002C101A">
      <w:pPr>
        <w:widowControl/>
        <w:numPr>
          <w:ilvl w:val="1"/>
          <w:numId w:val="0"/>
        </w:numPr>
        <w:jc w:val="both"/>
        <w:rPr>
          <w:rFonts w:ascii="Arial" w:hAnsi="Arial" w:cs="Arial"/>
        </w:rPr>
      </w:pPr>
    </w:p>
    <w:p w14:paraId="4E753640" w14:textId="6571BF96" w:rsidR="00DF0748" w:rsidRPr="00B0427E" w:rsidRDefault="00DF0748" w:rsidP="00CA26C8">
      <w:pPr>
        <w:widowControl/>
        <w:numPr>
          <w:ilvl w:val="1"/>
          <w:numId w:val="0"/>
        </w:numPr>
        <w:ind w:left="720"/>
        <w:jc w:val="both"/>
        <w:rPr>
          <w:rFonts w:ascii="Arial" w:hAnsi="Arial" w:cs="Arial"/>
        </w:rPr>
      </w:pPr>
      <w:r w:rsidRPr="00B0427E">
        <w:rPr>
          <w:rFonts w:ascii="Arial" w:hAnsi="Arial" w:cs="Arial"/>
        </w:rPr>
        <w:t>7.2</w:t>
      </w:r>
      <w:r w:rsidRPr="00B0427E">
        <w:rPr>
          <w:rFonts w:ascii="Arial" w:hAnsi="Arial" w:cs="Arial"/>
        </w:rPr>
        <w:tab/>
        <w:t>Additional copies of above documents will be supplied upon request at the cost of printing and delivery.</w:t>
      </w:r>
    </w:p>
    <w:p w14:paraId="01AF056D" w14:textId="77777777" w:rsidR="00DF0748" w:rsidRPr="00B0427E" w:rsidRDefault="00DF0748" w:rsidP="00C365E9">
      <w:pPr>
        <w:pStyle w:val="Heading1"/>
        <w:jc w:val="both"/>
        <w:rPr>
          <w:rFonts w:ascii="Arial" w:hAnsi="Arial" w:cs="Arial"/>
          <w:b w:val="0"/>
          <w:szCs w:val="24"/>
        </w:rPr>
      </w:pPr>
    </w:p>
    <w:p w14:paraId="21C885DC" w14:textId="77777777" w:rsidR="00DD0EBF" w:rsidRDefault="00DD0EBF">
      <w:pPr>
        <w:pStyle w:val="Heading1"/>
        <w:rPr>
          <w:rFonts w:ascii="Arial" w:hAnsi="Arial" w:cs="Arial"/>
        </w:rPr>
        <w:sectPr w:rsidR="00DD0EBF" w:rsidSect="00DD0EBF">
          <w:footerReference w:type="default" r:id="rId26"/>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326FE7B6" w14:textId="24C3FEF2"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700</w:t>
      </w:r>
    </w:p>
    <w:p w14:paraId="0A19050B" w14:textId="77777777" w:rsidR="00DF0748" w:rsidRPr="00B0427E" w:rsidRDefault="00DF0748">
      <w:pPr>
        <w:pStyle w:val="Heading1"/>
        <w:rPr>
          <w:rFonts w:ascii="Arial" w:hAnsi="Arial" w:cs="Arial"/>
          <w:szCs w:val="24"/>
        </w:rPr>
      </w:pPr>
      <w:r w:rsidRPr="00B0427E">
        <w:rPr>
          <w:rFonts w:ascii="Arial" w:hAnsi="Arial" w:cs="Arial"/>
          <w:bCs/>
          <w:szCs w:val="24"/>
        </w:rPr>
        <w:t>SUBMITTALS</w:t>
      </w:r>
    </w:p>
    <w:p w14:paraId="7CE32BE4" w14:textId="77777777" w:rsidR="00DF0748" w:rsidRPr="00B0427E" w:rsidRDefault="00DF0748">
      <w:pPr>
        <w:jc w:val="both"/>
        <w:rPr>
          <w:rFonts w:ascii="Arial" w:hAnsi="Arial" w:cs="Arial"/>
          <w:szCs w:val="24"/>
        </w:rPr>
      </w:pPr>
    </w:p>
    <w:p w14:paraId="570D16E0" w14:textId="77777777" w:rsidR="00DF0748" w:rsidRPr="00B0427E" w:rsidRDefault="00DF0748">
      <w:pPr>
        <w:tabs>
          <w:tab w:val="left" w:pos="720"/>
        </w:tabs>
        <w:ind w:left="900" w:hanging="900"/>
        <w:rPr>
          <w:rFonts w:ascii="Arial" w:hAnsi="Arial" w:cs="Arial"/>
          <w:b/>
          <w:bCs/>
          <w:szCs w:val="24"/>
        </w:rPr>
      </w:pPr>
      <w:r w:rsidRPr="00B0427E">
        <w:rPr>
          <w:rFonts w:ascii="Arial" w:hAnsi="Arial" w:cs="Arial"/>
          <w:b/>
          <w:bCs/>
          <w:szCs w:val="24"/>
        </w:rPr>
        <w:t>1.</w:t>
      </w:r>
      <w:r w:rsidRPr="00B0427E">
        <w:rPr>
          <w:rFonts w:ascii="Arial" w:hAnsi="Arial" w:cs="Arial"/>
          <w:b/>
          <w:bCs/>
          <w:szCs w:val="24"/>
        </w:rPr>
        <w:tab/>
        <w:t>General Information.</w:t>
      </w:r>
    </w:p>
    <w:p w14:paraId="2C336BB0" w14:textId="77777777" w:rsidR="00DF0748" w:rsidRPr="00B0427E" w:rsidRDefault="00DF0748">
      <w:pPr>
        <w:tabs>
          <w:tab w:val="left" w:pos="180"/>
          <w:tab w:val="left" w:pos="900"/>
        </w:tabs>
        <w:ind w:left="900" w:hanging="180"/>
        <w:rPr>
          <w:rFonts w:ascii="Arial" w:hAnsi="Arial" w:cs="Arial"/>
          <w:szCs w:val="24"/>
        </w:rPr>
      </w:pPr>
    </w:p>
    <w:p w14:paraId="4BB71062"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 xml:space="preserve">Submittals to be provided by the Contractor for the </w:t>
      </w:r>
      <w:r w:rsidR="00DE3B48" w:rsidRPr="00B0427E">
        <w:rPr>
          <w:rFonts w:ascii="Arial" w:hAnsi="Arial" w:cs="Arial"/>
        </w:rPr>
        <w:t>Equipment</w:t>
      </w:r>
      <w:r w:rsidRPr="00B0427E">
        <w:rPr>
          <w:rFonts w:ascii="Arial" w:hAnsi="Arial" w:cs="Arial"/>
        </w:rPr>
        <w:t xml:space="preserve"> to be furnished are identified in this </w:t>
      </w:r>
      <w:r w:rsidR="00EE2D46" w:rsidRPr="00B0427E">
        <w:rPr>
          <w:rFonts w:ascii="Arial" w:hAnsi="Arial" w:cs="Arial"/>
        </w:rPr>
        <w:t xml:space="preserve">section </w:t>
      </w:r>
      <w:r w:rsidRPr="00B0427E">
        <w:rPr>
          <w:rFonts w:ascii="Arial" w:hAnsi="Arial" w:cs="Arial"/>
        </w:rPr>
        <w:t>700 of the Contract Documents.</w:t>
      </w:r>
    </w:p>
    <w:p w14:paraId="48FC6A73" w14:textId="77777777" w:rsidR="00DF0748" w:rsidRPr="00B0427E" w:rsidRDefault="00DF0748" w:rsidP="00C365E9">
      <w:pPr>
        <w:ind w:left="900"/>
        <w:jc w:val="both"/>
        <w:rPr>
          <w:rFonts w:ascii="Arial" w:hAnsi="Arial" w:cs="Arial"/>
          <w:szCs w:val="24"/>
        </w:rPr>
      </w:pPr>
    </w:p>
    <w:p w14:paraId="168C985E" w14:textId="77777777" w:rsidR="00DF0748" w:rsidRPr="00B0427E" w:rsidRDefault="00DF0748" w:rsidP="00C365E9">
      <w:pPr>
        <w:widowControl/>
        <w:tabs>
          <w:tab w:val="left" w:pos="1800"/>
        </w:tabs>
        <w:ind w:left="1440" w:hanging="720"/>
        <w:jc w:val="both"/>
        <w:rPr>
          <w:rFonts w:ascii="Arial" w:hAnsi="Arial" w:cs="Arial"/>
          <w:szCs w:val="24"/>
        </w:rPr>
      </w:pPr>
      <w:r w:rsidRPr="00B0427E">
        <w:rPr>
          <w:rFonts w:ascii="Arial" w:hAnsi="Arial" w:cs="Arial"/>
          <w:szCs w:val="24"/>
        </w:rPr>
        <w:t>1.2</w:t>
      </w:r>
      <w:r w:rsidRPr="00B0427E">
        <w:rPr>
          <w:rFonts w:ascii="Arial" w:hAnsi="Arial" w:cs="Arial"/>
          <w:szCs w:val="24"/>
        </w:rPr>
        <w:tab/>
        <w:t>Submittal Types:</w:t>
      </w:r>
    </w:p>
    <w:p w14:paraId="2ABE18C7" w14:textId="77777777" w:rsidR="00DF0748" w:rsidRPr="00B0427E" w:rsidRDefault="00DF0748" w:rsidP="00C365E9">
      <w:pPr>
        <w:widowControl/>
        <w:tabs>
          <w:tab w:val="num" w:pos="1800"/>
        </w:tabs>
        <w:ind w:left="864"/>
        <w:jc w:val="both"/>
        <w:rPr>
          <w:rFonts w:ascii="Arial" w:hAnsi="Arial" w:cs="Arial"/>
          <w:szCs w:val="24"/>
        </w:rPr>
      </w:pPr>
    </w:p>
    <w:p w14:paraId="59C960D5" w14:textId="039DE400" w:rsidR="00DF0748" w:rsidRPr="00B0427E" w:rsidRDefault="00DF0748" w:rsidP="00C365E9">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Compliance Submittals are shop drawings, product data, and samples that are prepared by the Contractor and submitted by the Contractor to the </w:t>
      </w:r>
      <w:r w:rsidR="00D53EF3">
        <w:rPr>
          <w:rFonts w:ascii="Arial" w:hAnsi="Arial" w:cs="Arial"/>
          <w:szCs w:val="24"/>
        </w:rPr>
        <w:t>CRCNV</w:t>
      </w:r>
      <w:r w:rsidRPr="00B0427E">
        <w:rPr>
          <w:rFonts w:ascii="Arial" w:hAnsi="Arial" w:cs="Arial"/>
          <w:szCs w:val="24"/>
        </w:rPr>
        <w:t xml:space="preserve"> as a basis for approval.  The Contractor must not proceed with the Work affected by or related to a Compliance Submittal until the </w:t>
      </w:r>
      <w:r w:rsidR="00D53EF3">
        <w:rPr>
          <w:rFonts w:ascii="Arial" w:hAnsi="Arial" w:cs="Arial"/>
          <w:szCs w:val="24"/>
        </w:rPr>
        <w:t>CRCNV</w:t>
      </w:r>
      <w:r w:rsidRPr="00B0427E">
        <w:rPr>
          <w:rFonts w:ascii="Arial" w:hAnsi="Arial" w:cs="Arial"/>
          <w:szCs w:val="24"/>
        </w:rPr>
        <w:t xml:space="preserve"> has approved such submittal.</w:t>
      </w:r>
    </w:p>
    <w:p w14:paraId="1D94C3B7" w14:textId="77777777" w:rsidR="005600E8" w:rsidRPr="00B0427E" w:rsidRDefault="005600E8" w:rsidP="00C365E9">
      <w:pPr>
        <w:widowControl/>
        <w:ind w:left="2160" w:hanging="720"/>
        <w:jc w:val="both"/>
        <w:rPr>
          <w:rFonts w:ascii="Arial" w:hAnsi="Arial" w:cs="Arial"/>
          <w:szCs w:val="24"/>
        </w:rPr>
      </w:pPr>
    </w:p>
    <w:p w14:paraId="6F251261" w14:textId="77777777" w:rsidR="00DF0748" w:rsidRPr="00B0427E" w:rsidRDefault="005600E8" w:rsidP="00C365E9">
      <w:pPr>
        <w:widowControl/>
        <w:tabs>
          <w:tab w:val="num" w:pos="2160"/>
          <w:tab w:val="left" w:pos="3420"/>
        </w:tabs>
        <w:ind w:left="2160"/>
        <w:jc w:val="both"/>
        <w:rPr>
          <w:rFonts w:ascii="Arial" w:hAnsi="Arial" w:cs="Arial"/>
          <w:szCs w:val="24"/>
        </w:rPr>
      </w:pPr>
      <w:r w:rsidRPr="00B0427E">
        <w:rPr>
          <w:rFonts w:ascii="Arial" w:hAnsi="Arial" w:cs="Arial"/>
          <w:szCs w:val="24"/>
        </w:rPr>
        <w:t>1.2.1.1</w:t>
      </w:r>
      <w:r w:rsidR="00DF0748" w:rsidRPr="00B0427E">
        <w:rPr>
          <w:rFonts w:ascii="Arial" w:hAnsi="Arial" w:cs="Arial"/>
          <w:szCs w:val="24"/>
        </w:rPr>
        <w:tab/>
        <w:t xml:space="preserve">Shop drawings include custom-prepared data of all types including drawings, diagrams, performance curves, material schedules, templates, installation and maintenance instructions, and similar information applicable to the </w:t>
      </w:r>
      <w:r w:rsidR="00DE3B48" w:rsidRPr="00B0427E">
        <w:rPr>
          <w:rFonts w:ascii="Arial" w:hAnsi="Arial" w:cs="Arial"/>
          <w:szCs w:val="24"/>
        </w:rPr>
        <w:t>Equipment</w:t>
      </w:r>
      <w:r w:rsidR="00DF0748" w:rsidRPr="00B0427E">
        <w:rPr>
          <w:rFonts w:ascii="Arial" w:hAnsi="Arial" w:cs="Arial"/>
          <w:szCs w:val="24"/>
        </w:rPr>
        <w:t>.</w:t>
      </w:r>
    </w:p>
    <w:p w14:paraId="7C3EF757" w14:textId="77777777" w:rsidR="005600E8" w:rsidRPr="00B0427E" w:rsidRDefault="005600E8" w:rsidP="00C365E9">
      <w:pPr>
        <w:widowControl/>
        <w:tabs>
          <w:tab w:val="num" w:pos="2160"/>
        </w:tabs>
        <w:ind w:left="2880" w:hanging="720"/>
        <w:jc w:val="both"/>
        <w:rPr>
          <w:rFonts w:ascii="Arial" w:hAnsi="Arial" w:cs="Arial"/>
          <w:szCs w:val="24"/>
        </w:rPr>
      </w:pPr>
    </w:p>
    <w:p w14:paraId="16A3B839"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1.2.1.2</w:t>
      </w:r>
      <w:r w:rsidR="00DF0748" w:rsidRPr="00B0427E">
        <w:rPr>
          <w:rFonts w:ascii="Arial" w:hAnsi="Arial" w:cs="Arial"/>
          <w:szCs w:val="24"/>
        </w:rPr>
        <w:tab/>
        <w:t>Product data includes standard printed information on materials, products and systems; not custom-prepared for this Project, other than the designation of selections from available choices.</w:t>
      </w:r>
    </w:p>
    <w:p w14:paraId="21DF20AD" w14:textId="77777777" w:rsidR="005600E8" w:rsidRPr="00B0427E" w:rsidRDefault="005600E8" w:rsidP="00C365E9">
      <w:pPr>
        <w:widowControl/>
        <w:tabs>
          <w:tab w:val="num" w:pos="2160"/>
          <w:tab w:val="left" w:pos="3420"/>
        </w:tabs>
        <w:ind w:left="2160"/>
        <w:jc w:val="both"/>
        <w:rPr>
          <w:rFonts w:ascii="Arial" w:hAnsi="Arial" w:cs="Arial"/>
          <w:szCs w:val="24"/>
        </w:rPr>
      </w:pPr>
    </w:p>
    <w:p w14:paraId="07F548A5"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1.2.1.3</w:t>
      </w:r>
      <w:r w:rsidR="00DF0748" w:rsidRPr="00B0427E">
        <w:rPr>
          <w:rFonts w:ascii="Arial" w:hAnsi="Arial" w:cs="Arial"/>
          <w:szCs w:val="24"/>
        </w:rPr>
        <w:tab/>
        <w:t>Samples include both fabricated and unfabricated physical examples of materials, and products; both as complete units and as smaller portions of units of testing and analysis.</w:t>
      </w:r>
    </w:p>
    <w:p w14:paraId="67F09378" w14:textId="77777777" w:rsidR="00DF0748" w:rsidRPr="00B0427E" w:rsidRDefault="00DF0748" w:rsidP="00C365E9">
      <w:pPr>
        <w:widowControl/>
        <w:ind w:left="2160"/>
        <w:jc w:val="both"/>
        <w:rPr>
          <w:rFonts w:ascii="Arial" w:hAnsi="Arial" w:cs="Arial"/>
          <w:szCs w:val="24"/>
        </w:rPr>
      </w:pPr>
    </w:p>
    <w:p w14:paraId="13563EE9" w14:textId="53AE9B1B" w:rsidR="00DF0748" w:rsidRPr="00B0427E" w:rsidRDefault="00DF0748" w:rsidP="00C365E9">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Procedure Submittals are narrative descriptions and/or drawings provided by the Contractor describing the methods, techniques, </w:t>
      </w:r>
      <w:r w:rsidR="00DE3B48" w:rsidRPr="00B0427E">
        <w:rPr>
          <w:rFonts w:ascii="Arial" w:hAnsi="Arial" w:cs="Arial"/>
          <w:szCs w:val="24"/>
        </w:rPr>
        <w:t>Equipment</w:t>
      </w:r>
      <w:r w:rsidRPr="00B0427E">
        <w:rPr>
          <w:rFonts w:ascii="Arial" w:hAnsi="Arial" w:cs="Arial"/>
          <w:szCs w:val="24"/>
        </w:rPr>
        <w:t xml:space="preserve"> and processes to be used to complete all or some portion of the work.  The </w:t>
      </w:r>
      <w:r w:rsidR="00D53EF3">
        <w:rPr>
          <w:rFonts w:ascii="Arial" w:hAnsi="Arial" w:cs="Arial"/>
          <w:szCs w:val="24"/>
        </w:rPr>
        <w:t>CRCNV</w:t>
      </w:r>
      <w:r w:rsidRPr="00B0427E">
        <w:rPr>
          <w:rFonts w:ascii="Arial" w:hAnsi="Arial" w:cs="Arial"/>
          <w:szCs w:val="24"/>
        </w:rPr>
        <w:t xml:space="preserve"> must review Procedure Submittals, but such review does not relieve the Contractor of its responsibility to determine its own means and methods for the Work.</w:t>
      </w:r>
    </w:p>
    <w:p w14:paraId="6EB81BBA" w14:textId="77777777" w:rsidR="00DF0748" w:rsidRPr="00B0427E" w:rsidRDefault="00DF0748" w:rsidP="00C365E9">
      <w:pPr>
        <w:tabs>
          <w:tab w:val="num" w:pos="1620"/>
        </w:tabs>
        <w:ind w:left="1620" w:hanging="360"/>
        <w:jc w:val="both"/>
        <w:rPr>
          <w:rFonts w:ascii="Arial" w:hAnsi="Arial" w:cs="Arial"/>
          <w:szCs w:val="24"/>
        </w:rPr>
      </w:pPr>
    </w:p>
    <w:p w14:paraId="280C996B" w14:textId="1449D9D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Submittals must be of the quality for legibility and reproduction purposes.  Every line, character and letter must be clearly legible.  Drawings such as </w:t>
      </w:r>
      <w:proofErr w:type="spellStart"/>
      <w:r w:rsidR="0017111C" w:rsidRPr="00B0427E">
        <w:rPr>
          <w:rFonts w:ascii="Arial" w:hAnsi="Arial" w:cs="Arial"/>
        </w:rPr>
        <w:t>reproducible</w:t>
      </w:r>
      <w:r w:rsidR="0017111C">
        <w:rPr>
          <w:rFonts w:ascii="Arial" w:hAnsi="Arial" w:cs="Arial"/>
        </w:rPr>
        <w:t>’s</w:t>
      </w:r>
      <w:proofErr w:type="spellEnd"/>
      <w:r w:rsidRPr="00B0427E">
        <w:rPr>
          <w:rFonts w:ascii="Arial" w:hAnsi="Arial" w:cs="Arial"/>
        </w:rPr>
        <w:t xml:space="preserve"> must be useable for further reproduction to yield legible hard copies. </w:t>
      </w:r>
    </w:p>
    <w:p w14:paraId="0666789D" w14:textId="77777777" w:rsidR="00DF0748" w:rsidRPr="00B0427E" w:rsidRDefault="00DF0748" w:rsidP="00C365E9">
      <w:pPr>
        <w:widowControl/>
        <w:numPr>
          <w:ilvl w:val="1"/>
          <w:numId w:val="0"/>
        </w:numPr>
        <w:ind w:left="720"/>
        <w:jc w:val="both"/>
        <w:rPr>
          <w:rFonts w:ascii="Arial" w:hAnsi="Arial" w:cs="Arial"/>
        </w:rPr>
      </w:pPr>
    </w:p>
    <w:p w14:paraId="242DD13D" w14:textId="4CDCE0C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All words and dimensional units must be in the English language.</w:t>
      </w:r>
    </w:p>
    <w:p w14:paraId="50A6FD31" w14:textId="77777777" w:rsidR="00AE5E25" w:rsidRPr="00B0427E" w:rsidRDefault="00AE5E25" w:rsidP="00C365E9">
      <w:pPr>
        <w:widowControl/>
        <w:numPr>
          <w:ilvl w:val="1"/>
          <w:numId w:val="0"/>
        </w:numPr>
        <w:ind w:left="720"/>
        <w:jc w:val="both"/>
        <w:rPr>
          <w:rFonts w:ascii="Arial" w:hAnsi="Arial" w:cs="Arial"/>
        </w:rPr>
      </w:pPr>
    </w:p>
    <w:p w14:paraId="5E498496" w14:textId="35DB9E5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1.5</w:t>
      </w:r>
      <w:r w:rsidRPr="00B0427E">
        <w:rPr>
          <w:rFonts w:ascii="Arial" w:hAnsi="Arial" w:cs="Arial"/>
        </w:rPr>
        <w:tab/>
        <w:t xml:space="preserve">Submittals must be complete with respect to dimensions, design criteria, materials of construction, and other information specified to enable the </w:t>
      </w:r>
      <w:r w:rsidR="00D53EF3">
        <w:rPr>
          <w:rFonts w:ascii="Arial" w:hAnsi="Arial" w:cs="Arial"/>
        </w:rPr>
        <w:t>CRCNV</w:t>
      </w:r>
      <w:r w:rsidRPr="00B0427E">
        <w:rPr>
          <w:rFonts w:ascii="Arial" w:hAnsi="Arial" w:cs="Arial"/>
        </w:rPr>
        <w:t xml:space="preserve"> to review the information effectively.</w:t>
      </w:r>
    </w:p>
    <w:p w14:paraId="45705CB6" w14:textId="77777777" w:rsidR="00DF0748" w:rsidRDefault="00DF0748" w:rsidP="00C365E9">
      <w:pPr>
        <w:widowControl/>
        <w:numPr>
          <w:ilvl w:val="1"/>
          <w:numId w:val="0"/>
        </w:numPr>
        <w:ind w:left="720"/>
        <w:jc w:val="both"/>
        <w:rPr>
          <w:rFonts w:ascii="Arial" w:hAnsi="Arial" w:cs="Arial"/>
        </w:rPr>
      </w:pPr>
    </w:p>
    <w:p w14:paraId="47CBE916" w14:textId="77777777" w:rsidR="0078233C" w:rsidRDefault="0078233C" w:rsidP="00C365E9">
      <w:pPr>
        <w:widowControl/>
        <w:numPr>
          <w:ilvl w:val="1"/>
          <w:numId w:val="0"/>
        </w:numPr>
        <w:ind w:left="720"/>
        <w:jc w:val="both"/>
        <w:rPr>
          <w:rFonts w:ascii="Arial" w:hAnsi="Arial" w:cs="Arial"/>
        </w:rPr>
      </w:pPr>
    </w:p>
    <w:p w14:paraId="390785FC" w14:textId="77777777" w:rsidR="0078233C" w:rsidRPr="00B0427E" w:rsidRDefault="0078233C" w:rsidP="00C365E9">
      <w:pPr>
        <w:widowControl/>
        <w:numPr>
          <w:ilvl w:val="1"/>
          <w:numId w:val="0"/>
        </w:numPr>
        <w:ind w:left="720"/>
        <w:jc w:val="both"/>
        <w:rPr>
          <w:rFonts w:ascii="Arial" w:hAnsi="Arial" w:cs="Arial"/>
        </w:rPr>
      </w:pPr>
    </w:p>
    <w:p w14:paraId="02A19361" w14:textId="67AA02BF"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1.6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may copy and use for internal operations and staff training purposes any and all submittals required by this Contract and approved for final distribution, whether or not such documents are copyrighted, at no additional cost to the </w:t>
      </w:r>
      <w:r w:rsidR="00D53EF3">
        <w:rPr>
          <w:rFonts w:ascii="Arial" w:hAnsi="Arial" w:cs="Arial"/>
        </w:rPr>
        <w:t>CRCNV</w:t>
      </w:r>
      <w:r w:rsidRPr="00B0427E">
        <w:rPr>
          <w:rFonts w:ascii="Arial" w:hAnsi="Arial" w:cs="Arial"/>
        </w:rPr>
        <w:t xml:space="preserve">.  If permission to copy any such submittal for the purposes stated is unreasonably withheld from the </w:t>
      </w:r>
      <w:r w:rsidR="00D53EF3">
        <w:rPr>
          <w:rFonts w:ascii="Arial" w:hAnsi="Arial" w:cs="Arial"/>
        </w:rPr>
        <w:t>CRCNV</w:t>
      </w:r>
      <w:r w:rsidRPr="00B0427E">
        <w:rPr>
          <w:rFonts w:ascii="Arial" w:hAnsi="Arial" w:cs="Arial"/>
        </w:rPr>
        <w:t xml:space="preserve"> by the Contractor or any Subcontractor, manufacturer, or Supplier, the Contractor shall provide fifty (50) copies plus the number of copies required in the following subsection to be submitted for approval.</w:t>
      </w:r>
    </w:p>
    <w:p w14:paraId="0B9F9AE0" w14:textId="77777777" w:rsidR="00DF0748" w:rsidRPr="00B0427E" w:rsidRDefault="00DF0748" w:rsidP="00C365E9">
      <w:pPr>
        <w:widowControl/>
        <w:tabs>
          <w:tab w:val="left" w:pos="1800"/>
        </w:tabs>
        <w:ind w:left="1440" w:hanging="720"/>
        <w:jc w:val="both"/>
        <w:rPr>
          <w:rFonts w:ascii="Arial" w:hAnsi="Arial" w:cs="Arial"/>
          <w:szCs w:val="24"/>
        </w:rPr>
      </w:pPr>
    </w:p>
    <w:p w14:paraId="0505446B" w14:textId="77777777" w:rsidR="00DF0748" w:rsidRPr="00B0427E" w:rsidRDefault="00DF0748" w:rsidP="00C365E9">
      <w:pPr>
        <w:widowControl/>
        <w:numPr>
          <w:ilvl w:val="0"/>
          <w:numId w:val="4"/>
        </w:numPr>
        <w:ind w:hanging="720"/>
        <w:jc w:val="both"/>
        <w:rPr>
          <w:rFonts w:ascii="Arial" w:hAnsi="Arial" w:cs="Arial"/>
          <w:b/>
          <w:bCs/>
          <w:szCs w:val="24"/>
        </w:rPr>
      </w:pPr>
      <w:r w:rsidRPr="00B0427E">
        <w:rPr>
          <w:rFonts w:ascii="Arial" w:hAnsi="Arial" w:cs="Arial"/>
          <w:b/>
          <w:bCs/>
          <w:szCs w:val="24"/>
        </w:rPr>
        <w:t>Compliance Submittals.</w:t>
      </w:r>
    </w:p>
    <w:p w14:paraId="361E7A74" w14:textId="77777777" w:rsidR="00DF0748" w:rsidRPr="00B0427E" w:rsidRDefault="00DF0748" w:rsidP="00C365E9">
      <w:pPr>
        <w:ind w:left="864" w:hanging="504"/>
        <w:jc w:val="both"/>
        <w:rPr>
          <w:rFonts w:ascii="Arial" w:hAnsi="Arial" w:cs="Arial"/>
          <w:szCs w:val="24"/>
        </w:rPr>
      </w:pPr>
    </w:p>
    <w:p w14:paraId="4A4C8A90"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When Compliance Submittals are required for a Bid Item they shall include but not be limited to, the following:</w:t>
      </w:r>
    </w:p>
    <w:p w14:paraId="756C81C3" w14:textId="77777777" w:rsidR="00DF0748" w:rsidRPr="00B0427E" w:rsidRDefault="00DF0748" w:rsidP="00C365E9">
      <w:pPr>
        <w:widowControl/>
        <w:jc w:val="both"/>
        <w:rPr>
          <w:rFonts w:ascii="Arial" w:hAnsi="Arial" w:cs="Arial"/>
          <w:szCs w:val="24"/>
        </w:rPr>
      </w:pPr>
    </w:p>
    <w:p w14:paraId="5EBB12A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w:t>
      </w:r>
      <w:r w:rsidRPr="00B0427E">
        <w:rPr>
          <w:rFonts w:ascii="Arial" w:hAnsi="Arial" w:cs="Arial"/>
          <w:szCs w:val="24"/>
        </w:rPr>
        <w:tab/>
        <w:t>Manufacturer</w:t>
      </w:r>
      <w:r w:rsidR="002350F6" w:rsidRPr="00B0427E">
        <w:rPr>
          <w:rFonts w:ascii="Arial" w:hAnsi="Arial" w:cs="Arial"/>
          <w:szCs w:val="24"/>
        </w:rPr>
        <w:t>’</w:t>
      </w:r>
      <w:r w:rsidRPr="00B0427E">
        <w:rPr>
          <w:rFonts w:ascii="Arial" w:hAnsi="Arial" w:cs="Arial"/>
          <w:szCs w:val="24"/>
        </w:rPr>
        <w:t>s specifications.</w:t>
      </w:r>
    </w:p>
    <w:p w14:paraId="49C81BA3" w14:textId="77777777" w:rsidR="00DF0748" w:rsidRPr="00B0427E" w:rsidRDefault="00DF0748" w:rsidP="00C365E9">
      <w:pPr>
        <w:widowControl/>
        <w:ind w:left="1440"/>
        <w:jc w:val="both"/>
        <w:rPr>
          <w:rFonts w:ascii="Arial" w:hAnsi="Arial" w:cs="Arial"/>
          <w:szCs w:val="24"/>
        </w:rPr>
      </w:pPr>
    </w:p>
    <w:p w14:paraId="1CD91D2D"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2.1.2</w:t>
      </w:r>
      <w:r w:rsidRPr="00B0427E">
        <w:rPr>
          <w:rFonts w:ascii="Arial" w:hAnsi="Arial" w:cs="Arial"/>
          <w:szCs w:val="24"/>
        </w:rPr>
        <w:tab/>
        <w:t xml:space="preserve">Catalog cut sheets, or parts thereof, of manufactured </w:t>
      </w:r>
      <w:r w:rsidR="00DE3B48" w:rsidRPr="00B0427E">
        <w:rPr>
          <w:rFonts w:ascii="Arial" w:hAnsi="Arial" w:cs="Arial"/>
          <w:szCs w:val="24"/>
        </w:rPr>
        <w:t>Equipment</w:t>
      </w:r>
      <w:r w:rsidRPr="00B0427E">
        <w:rPr>
          <w:rFonts w:ascii="Arial" w:hAnsi="Arial" w:cs="Arial"/>
          <w:szCs w:val="24"/>
        </w:rPr>
        <w:t>.</w:t>
      </w:r>
    </w:p>
    <w:p w14:paraId="5040FC79" w14:textId="77777777" w:rsidR="00DF0748" w:rsidRPr="00B0427E" w:rsidRDefault="00DF0748" w:rsidP="00C365E9">
      <w:pPr>
        <w:widowControl/>
        <w:ind w:left="1440"/>
        <w:jc w:val="both"/>
        <w:rPr>
          <w:rFonts w:ascii="Arial" w:hAnsi="Arial" w:cs="Arial"/>
          <w:szCs w:val="24"/>
        </w:rPr>
      </w:pPr>
    </w:p>
    <w:p w14:paraId="68227F7A"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2.1.3</w:t>
      </w:r>
      <w:r w:rsidRPr="00B0427E">
        <w:rPr>
          <w:rFonts w:ascii="Arial" w:hAnsi="Arial" w:cs="Arial"/>
          <w:szCs w:val="24"/>
        </w:rPr>
        <w:tab/>
        <w:t>Shop fabrication and erection drawings.</w:t>
      </w:r>
    </w:p>
    <w:p w14:paraId="0E815D24" w14:textId="77777777" w:rsidR="00DF0748" w:rsidRPr="00B0427E" w:rsidRDefault="00DF0748" w:rsidP="00C365E9">
      <w:pPr>
        <w:widowControl/>
        <w:ind w:left="1440"/>
        <w:jc w:val="both"/>
        <w:rPr>
          <w:rFonts w:ascii="Arial" w:hAnsi="Arial" w:cs="Arial"/>
          <w:szCs w:val="24"/>
        </w:rPr>
      </w:pPr>
    </w:p>
    <w:p w14:paraId="13DEDE2F"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2.1.4</w:t>
      </w:r>
      <w:r w:rsidRPr="00B0427E">
        <w:rPr>
          <w:rFonts w:ascii="Arial" w:hAnsi="Arial" w:cs="Arial"/>
          <w:szCs w:val="24"/>
        </w:rPr>
        <w:tab/>
        <w:t xml:space="preserve">General outline drawings of </w:t>
      </w:r>
      <w:r w:rsidR="00DE3B48" w:rsidRPr="00B0427E">
        <w:rPr>
          <w:rFonts w:ascii="Arial" w:hAnsi="Arial" w:cs="Arial"/>
          <w:szCs w:val="24"/>
        </w:rPr>
        <w:t>Equipment</w:t>
      </w:r>
      <w:r w:rsidRPr="00B0427E">
        <w:rPr>
          <w:rFonts w:ascii="Arial" w:hAnsi="Arial" w:cs="Arial"/>
          <w:szCs w:val="24"/>
        </w:rPr>
        <w:t xml:space="preserve"> showing overall dimensions, location of major components, weights, and center of gravity, and location of required building openings and floor plates.</w:t>
      </w:r>
    </w:p>
    <w:p w14:paraId="67FE7C13" w14:textId="77777777" w:rsidR="00DF0748" w:rsidRPr="00B0427E" w:rsidRDefault="00DF0748" w:rsidP="00C365E9">
      <w:pPr>
        <w:widowControl/>
        <w:ind w:left="1440"/>
        <w:jc w:val="both"/>
        <w:rPr>
          <w:rFonts w:ascii="Arial" w:hAnsi="Arial" w:cs="Arial"/>
          <w:szCs w:val="24"/>
        </w:rPr>
      </w:pPr>
    </w:p>
    <w:p w14:paraId="28EADE4A" w14:textId="09E94907" w:rsidR="00DF0748" w:rsidRPr="00B0427E" w:rsidRDefault="00DF0748" w:rsidP="00C365E9">
      <w:pPr>
        <w:widowControl/>
        <w:ind w:left="1440"/>
        <w:jc w:val="both"/>
        <w:rPr>
          <w:rFonts w:ascii="Arial" w:hAnsi="Arial" w:cs="Arial"/>
          <w:szCs w:val="24"/>
        </w:rPr>
      </w:pPr>
      <w:r w:rsidRPr="00B0427E">
        <w:rPr>
          <w:rFonts w:ascii="Arial" w:hAnsi="Arial" w:cs="Arial"/>
          <w:szCs w:val="24"/>
        </w:rPr>
        <w:t>2.1.5</w:t>
      </w:r>
      <w:r w:rsidRPr="00B0427E">
        <w:rPr>
          <w:rFonts w:ascii="Arial" w:hAnsi="Arial" w:cs="Arial"/>
          <w:szCs w:val="24"/>
        </w:rPr>
        <w:tab/>
        <w:t xml:space="preserve">Detailed </w:t>
      </w:r>
      <w:r w:rsidR="00DE3B48" w:rsidRPr="00B0427E">
        <w:rPr>
          <w:rFonts w:ascii="Arial" w:hAnsi="Arial" w:cs="Arial"/>
          <w:szCs w:val="24"/>
        </w:rPr>
        <w:t>Equipment</w:t>
      </w:r>
      <w:r w:rsidRPr="00B0427E">
        <w:rPr>
          <w:rFonts w:ascii="Arial" w:hAnsi="Arial" w:cs="Arial"/>
          <w:szCs w:val="24"/>
        </w:rPr>
        <w:t xml:space="preserve"> installation drawings, showing foundation details, anchor bolt sizes and locations, base plate sizes, location of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connections, and all clearances required for erection, operation, and disassembly for maintenance.</w:t>
      </w:r>
    </w:p>
    <w:p w14:paraId="555E7A40" w14:textId="77777777" w:rsidR="00DF0748" w:rsidRPr="00B0427E" w:rsidRDefault="00DF0748" w:rsidP="00C365E9">
      <w:pPr>
        <w:widowControl/>
        <w:ind w:left="1440"/>
        <w:jc w:val="both"/>
        <w:rPr>
          <w:rFonts w:ascii="Arial" w:hAnsi="Arial" w:cs="Arial"/>
          <w:szCs w:val="24"/>
        </w:rPr>
      </w:pPr>
    </w:p>
    <w:p w14:paraId="2484BA06"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2.1.6</w:t>
      </w:r>
      <w:r w:rsidRPr="00B0427E">
        <w:rPr>
          <w:rFonts w:ascii="Arial" w:hAnsi="Arial" w:cs="Arial"/>
          <w:szCs w:val="24"/>
        </w:rPr>
        <w:tab/>
        <w:t>Schematic diagrams for electrical items, showing external connections, terminal block numbers, internal wiring diagrams, and one-line diagrams.</w:t>
      </w:r>
    </w:p>
    <w:p w14:paraId="12E14AAE" w14:textId="77777777" w:rsidR="00DF0748" w:rsidRPr="00B0427E" w:rsidRDefault="00DF0748" w:rsidP="00C365E9">
      <w:pPr>
        <w:widowControl/>
        <w:ind w:left="1440"/>
        <w:jc w:val="both"/>
        <w:rPr>
          <w:rFonts w:ascii="Arial" w:hAnsi="Arial" w:cs="Arial"/>
          <w:szCs w:val="24"/>
        </w:rPr>
      </w:pPr>
    </w:p>
    <w:p w14:paraId="67FAA829"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2.1.7</w:t>
      </w:r>
      <w:r w:rsidRPr="00B0427E">
        <w:rPr>
          <w:rFonts w:ascii="Arial" w:hAnsi="Arial" w:cs="Arial"/>
          <w:szCs w:val="24"/>
        </w:rPr>
        <w:tab/>
        <w:t>Bills of material and spare parts lists.</w:t>
      </w:r>
    </w:p>
    <w:p w14:paraId="16121A84" w14:textId="77777777" w:rsidR="00DF0748" w:rsidRPr="00B0427E" w:rsidRDefault="00DF0748" w:rsidP="00C365E9">
      <w:pPr>
        <w:widowControl/>
        <w:ind w:left="1440"/>
        <w:jc w:val="both"/>
        <w:rPr>
          <w:rFonts w:ascii="Arial" w:hAnsi="Arial" w:cs="Arial"/>
          <w:szCs w:val="24"/>
        </w:rPr>
      </w:pPr>
    </w:p>
    <w:p w14:paraId="4F9009D3"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2.1.8</w:t>
      </w:r>
      <w:r w:rsidRPr="00B0427E">
        <w:rPr>
          <w:rFonts w:ascii="Arial" w:hAnsi="Arial" w:cs="Arial"/>
          <w:szCs w:val="24"/>
        </w:rPr>
        <w:tab/>
        <w:t>Instruction books and operating manuals.</w:t>
      </w:r>
    </w:p>
    <w:p w14:paraId="63D5D59E" w14:textId="77777777" w:rsidR="00DF0748" w:rsidRPr="00B0427E" w:rsidRDefault="00DF0748" w:rsidP="00C365E9">
      <w:pPr>
        <w:widowControl/>
        <w:ind w:left="1440"/>
        <w:jc w:val="both"/>
        <w:rPr>
          <w:rFonts w:ascii="Arial" w:hAnsi="Arial" w:cs="Arial"/>
          <w:szCs w:val="24"/>
        </w:rPr>
      </w:pPr>
    </w:p>
    <w:p w14:paraId="1D70F2C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2.1.9</w:t>
      </w:r>
      <w:r w:rsidRPr="00B0427E">
        <w:rPr>
          <w:rFonts w:ascii="Arial" w:hAnsi="Arial" w:cs="Arial"/>
          <w:szCs w:val="24"/>
        </w:rPr>
        <w:tab/>
        <w:t>Material lists or schedules.</w:t>
      </w:r>
    </w:p>
    <w:p w14:paraId="111F8B9A" w14:textId="77777777" w:rsidR="00DF0748" w:rsidRPr="00B0427E" w:rsidRDefault="00DF0748" w:rsidP="00C365E9">
      <w:pPr>
        <w:widowControl/>
        <w:ind w:left="1440"/>
        <w:jc w:val="both"/>
        <w:rPr>
          <w:rFonts w:ascii="Arial" w:hAnsi="Arial" w:cs="Arial"/>
          <w:szCs w:val="24"/>
        </w:rPr>
      </w:pPr>
    </w:p>
    <w:p w14:paraId="023B405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2.1.10</w:t>
      </w:r>
      <w:r w:rsidRPr="00B0427E">
        <w:rPr>
          <w:rFonts w:ascii="Arial" w:hAnsi="Arial" w:cs="Arial"/>
          <w:szCs w:val="24"/>
        </w:rPr>
        <w:tab/>
        <w:t>Performance tests on equipment by manufacturers.</w:t>
      </w:r>
    </w:p>
    <w:p w14:paraId="36209962" w14:textId="77777777" w:rsidR="00DF0748" w:rsidRPr="00B0427E" w:rsidRDefault="00DF0748" w:rsidP="00C365E9">
      <w:pPr>
        <w:widowControl/>
        <w:ind w:left="1440"/>
        <w:jc w:val="both"/>
        <w:rPr>
          <w:rFonts w:ascii="Arial" w:hAnsi="Arial" w:cs="Arial"/>
          <w:szCs w:val="24"/>
        </w:rPr>
      </w:pPr>
    </w:p>
    <w:p w14:paraId="1BA91288"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2.1.11</w:t>
      </w:r>
      <w:r w:rsidRPr="00B0427E">
        <w:rPr>
          <w:rFonts w:ascii="Arial" w:hAnsi="Arial" w:cs="Arial"/>
          <w:szCs w:val="24"/>
        </w:rPr>
        <w:tab/>
        <w:t>Samples and color charts.</w:t>
      </w:r>
    </w:p>
    <w:p w14:paraId="0FE23F5A" w14:textId="77777777" w:rsidR="0078233C" w:rsidRPr="00B0427E" w:rsidRDefault="0078233C" w:rsidP="00BB6492">
      <w:pPr>
        <w:widowControl/>
        <w:ind w:left="1440"/>
        <w:rPr>
          <w:rFonts w:ascii="Arial" w:hAnsi="Arial" w:cs="Arial"/>
          <w:szCs w:val="24"/>
        </w:rPr>
      </w:pPr>
    </w:p>
    <w:p w14:paraId="5A1C9447"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2.1.12</w:t>
      </w:r>
      <w:r w:rsidRPr="00B0427E">
        <w:rPr>
          <w:rFonts w:ascii="Arial" w:hAnsi="Arial" w:cs="Arial"/>
          <w:szCs w:val="24"/>
        </w:rPr>
        <w:tab/>
        <w:t>All drawings, catalogs, or parts thereof, manufacturer</w:t>
      </w:r>
      <w:r w:rsidR="002350F6" w:rsidRPr="00B0427E">
        <w:rPr>
          <w:rFonts w:ascii="Arial" w:hAnsi="Arial" w:cs="Arial"/>
          <w:szCs w:val="24"/>
        </w:rPr>
        <w:t>’</w:t>
      </w:r>
      <w:r w:rsidRPr="00B0427E">
        <w:rPr>
          <w:rFonts w:ascii="Arial" w:hAnsi="Arial" w:cs="Arial"/>
          <w:szCs w:val="24"/>
        </w:rPr>
        <w:t>s specifications and data, samples, instructions, and other information specified or necessary:</w:t>
      </w:r>
    </w:p>
    <w:p w14:paraId="15714801" w14:textId="77777777" w:rsidR="00BB6492" w:rsidRPr="00B0427E" w:rsidRDefault="00BB6492" w:rsidP="00C365E9">
      <w:pPr>
        <w:widowControl/>
        <w:ind w:left="1440"/>
        <w:jc w:val="both"/>
        <w:rPr>
          <w:rFonts w:ascii="Arial" w:hAnsi="Arial" w:cs="Arial"/>
          <w:szCs w:val="24"/>
        </w:rPr>
      </w:pPr>
    </w:p>
    <w:p w14:paraId="35E40A88" w14:textId="7284DD68"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2.1.12.1</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that the </w:t>
      </w:r>
      <w:r w:rsidR="0009272D" w:rsidRPr="00B0427E">
        <w:rPr>
          <w:rFonts w:ascii="Arial" w:hAnsi="Arial" w:cs="Arial"/>
          <w:szCs w:val="24"/>
        </w:rPr>
        <w:t>Equipment</w:t>
      </w:r>
      <w:r w:rsidR="00DF0748" w:rsidRPr="00B0427E">
        <w:rPr>
          <w:rFonts w:ascii="Arial" w:hAnsi="Arial" w:cs="Arial"/>
          <w:szCs w:val="24"/>
        </w:rPr>
        <w:t xml:space="preserve"> conform</w:t>
      </w:r>
      <w:r w:rsidR="00ED130E" w:rsidRPr="00B0427E">
        <w:rPr>
          <w:rFonts w:ascii="Arial" w:hAnsi="Arial" w:cs="Arial"/>
          <w:szCs w:val="24"/>
        </w:rPr>
        <w:t>s</w:t>
      </w:r>
      <w:r w:rsidR="00DF0748" w:rsidRPr="00B0427E">
        <w:rPr>
          <w:rFonts w:ascii="Arial" w:hAnsi="Arial" w:cs="Arial"/>
          <w:szCs w:val="24"/>
        </w:rPr>
        <w:t xml:space="preserve"> </w:t>
      </w:r>
      <w:r w:rsidR="00670A70" w:rsidRPr="00B0427E">
        <w:rPr>
          <w:rFonts w:ascii="Arial" w:hAnsi="Arial" w:cs="Arial"/>
          <w:szCs w:val="24"/>
        </w:rPr>
        <w:t>to</w:t>
      </w:r>
      <w:r w:rsidR="00DF0748" w:rsidRPr="00B0427E">
        <w:rPr>
          <w:rFonts w:ascii="Arial" w:hAnsi="Arial" w:cs="Arial"/>
          <w:szCs w:val="24"/>
        </w:rPr>
        <w:t xml:space="preserve"> the design concept and comply with the intent of the Contract Documents.</w:t>
      </w:r>
    </w:p>
    <w:p w14:paraId="0874D7C7" w14:textId="77777777" w:rsidR="00BB6492" w:rsidRPr="00B0427E" w:rsidRDefault="00BB6492" w:rsidP="00C365E9">
      <w:pPr>
        <w:widowControl/>
        <w:ind w:left="2160"/>
        <w:jc w:val="both"/>
        <w:rPr>
          <w:rFonts w:ascii="Arial" w:hAnsi="Arial" w:cs="Arial"/>
          <w:szCs w:val="24"/>
        </w:rPr>
      </w:pPr>
    </w:p>
    <w:p w14:paraId="0586B501" w14:textId="1683A2DA"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lastRenderedPageBreak/>
        <w:t>2.1.12.2</w:t>
      </w:r>
      <w:r w:rsidRPr="00B0427E">
        <w:rPr>
          <w:rFonts w:ascii="Arial" w:hAnsi="Arial" w:cs="Arial"/>
          <w:szCs w:val="24"/>
        </w:rPr>
        <w:tab/>
      </w:r>
      <w:r w:rsidR="00DF0748" w:rsidRPr="00B0427E">
        <w:rPr>
          <w:rFonts w:ascii="Arial" w:hAnsi="Arial" w:cs="Arial"/>
          <w:szCs w:val="24"/>
        </w:rPr>
        <w:t xml:space="preserve">For the proper erection, installation, operation and maintenance of the </w:t>
      </w:r>
      <w:r w:rsidR="0009272D" w:rsidRPr="00B0427E">
        <w:rPr>
          <w:rFonts w:ascii="Arial" w:hAnsi="Arial" w:cs="Arial"/>
          <w:szCs w:val="24"/>
        </w:rPr>
        <w:t xml:space="preserve">Equipment </w:t>
      </w:r>
      <w:r w:rsidR="00DF0748" w:rsidRPr="00B0427E">
        <w:rPr>
          <w:rFonts w:ascii="Arial" w:hAnsi="Arial" w:cs="Arial"/>
          <w:szCs w:val="24"/>
        </w:rPr>
        <w:t xml:space="preserve">which </w:t>
      </w:r>
      <w:r w:rsidR="00D53EF3">
        <w:rPr>
          <w:rFonts w:ascii="Arial" w:hAnsi="Arial" w:cs="Arial"/>
          <w:szCs w:val="24"/>
        </w:rPr>
        <w:t>CRCNV</w:t>
      </w:r>
      <w:r w:rsidR="00DF0748" w:rsidRPr="00B0427E">
        <w:rPr>
          <w:rFonts w:ascii="Arial" w:hAnsi="Arial" w:cs="Arial"/>
          <w:szCs w:val="24"/>
        </w:rPr>
        <w:t xml:space="preserve"> will review for general content but not for substance.</w:t>
      </w:r>
    </w:p>
    <w:p w14:paraId="1BDA9453" w14:textId="77777777" w:rsidR="00BB6492" w:rsidRPr="00B0427E" w:rsidRDefault="00BB6492" w:rsidP="00C365E9">
      <w:pPr>
        <w:widowControl/>
        <w:tabs>
          <w:tab w:val="left" w:pos="3240"/>
        </w:tabs>
        <w:ind w:left="1944"/>
        <w:jc w:val="both"/>
        <w:rPr>
          <w:rFonts w:ascii="Arial" w:hAnsi="Arial" w:cs="Arial"/>
          <w:szCs w:val="24"/>
        </w:rPr>
      </w:pPr>
    </w:p>
    <w:p w14:paraId="2B78E708" w14:textId="726CDA6D"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2.1.12.3</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what supports, anchorages, structural details, connections, and services are required for the </w:t>
      </w:r>
      <w:r w:rsidR="0009272D" w:rsidRPr="00B0427E">
        <w:rPr>
          <w:rFonts w:ascii="Arial" w:hAnsi="Arial" w:cs="Arial"/>
          <w:szCs w:val="24"/>
        </w:rPr>
        <w:t>Equipment</w:t>
      </w:r>
      <w:r w:rsidR="00DF0748" w:rsidRPr="00B0427E">
        <w:rPr>
          <w:rFonts w:ascii="Arial" w:hAnsi="Arial" w:cs="Arial"/>
          <w:szCs w:val="24"/>
        </w:rPr>
        <w:t>, and the effects on contiguous or related structures, equipment, and materials.</w:t>
      </w:r>
    </w:p>
    <w:p w14:paraId="5843DE32" w14:textId="77777777" w:rsidR="00DF0748" w:rsidRPr="00B0427E" w:rsidRDefault="00DF0748" w:rsidP="00C365E9">
      <w:pPr>
        <w:tabs>
          <w:tab w:val="num" w:pos="3960"/>
        </w:tabs>
        <w:ind w:left="1260"/>
        <w:jc w:val="both"/>
        <w:rPr>
          <w:rFonts w:ascii="Arial" w:hAnsi="Arial" w:cs="Arial"/>
          <w:szCs w:val="24"/>
        </w:rPr>
      </w:pPr>
    </w:p>
    <w:p w14:paraId="3EAFF829" w14:textId="2984591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 xml:space="preserve">At the time of each Compliance Submittal submission, call to the attention of </w:t>
      </w:r>
      <w:r w:rsidR="00D53EF3">
        <w:rPr>
          <w:rFonts w:ascii="Arial" w:hAnsi="Arial" w:cs="Arial"/>
        </w:rPr>
        <w:t>CRCNV</w:t>
      </w:r>
      <w:r w:rsidRPr="00B0427E">
        <w:rPr>
          <w:rFonts w:ascii="Arial" w:hAnsi="Arial" w:cs="Arial"/>
        </w:rPr>
        <w:t xml:space="preserve"> in the letter of transmittal any deviations from the requirements of the Contract Documents.</w:t>
      </w:r>
    </w:p>
    <w:p w14:paraId="7FD0081E" w14:textId="77777777" w:rsidR="00DF0748" w:rsidRPr="00B0427E" w:rsidRDefault="00DF0748" w:rsidP="00C365E9">
      <w:pPr>
        <w:widowControl/>
        <w:numPr>
          <w:ilvl w:val="1"/>
          <w:numId w:val="0"/>
        </w:numPr>
        <w:ind w:left="720"/>
        <w:jc w:val="both"/>
        <w:rPr>
          <w:rFonts w:ascii="Arial" w:hAnsi="Arial" w:cs="Arial"/>
        </w:rPr>
      </w:pPr>
    </w:p>
    <w:p w14:paraId="6AD4752F" w14:textId="4B4339F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2.3</w:t>
      </w:r>
      <w:r w:rsidRPr="00B0427E">
        <w:rPr>
          <w:rFonts w:ascii="Arial" w:hAnsi="Arial" w:cs="Arial"/>
        </w:rPr>
        <w:tab/>
        <w:t xml:space="preserve">Make all modifications noted or indicated by </w:t>
      </w:r>
      <w:r w:rsidR="00D53EF3">
        <w:rPr>
          <w:rFonts w:ascii="Arial" w:hAnsi="Arial" w:cs="Arial"/>
        </w:rPr>
        <w:t>CRCNV</w:t>
      </w:r>
      <w:r w:rsidRPr="00B0427E">
        <w:rPr>
          <w:rFonts w:ascii="Arial" w:hAnsi="Arial" w:cs="Arial"/>
        </w:rPr>
        <w:t xml:space="preserve"> and return revised prints, copies, or samples until accepted. Direct specific attention in writing on revised Submittals, to changes other than the modifications called for by </w:t>
      </w:r>
      <w:r w:rsidR="00D53EF3">
        <w:rPr>
          <w:rFonts w:ascii="Arial" w:hAnsi="Arial" w:cs="Arial"/>
        </w:rPr>
        <w:t>CRCNV</w:t>
      </w:r>
      <w:r w:rsidRPr="00B0427E">
        <w:rPr>
          <w:rFonts w:ascii="Arial" w:hAnsi="Arial" w:cs="Arial"/>
        </w:rPr>
        <w:t xml:space="preserve"> on previous Submittals. After Submittals have been accepted, submit copies thereof for final distribution. Prints of accepted drawings transmitted for final distribution will not be further reviewed and are not to be revised. If errors are discovered during manufacture or fabrication, correct the Submittal and resubmit for review.</w:t>
      </w:r>
    </w:p>
    <w:p w14:paraId="73A089E0" w14:textId="77777777" w:rsidR="00DF0748" w:rsidRPr="00B0427E" w:rsidRDefault="00DF0748" w:rsidP="00C365E9">
      <w:pPr>
        <w:widowControl/>
        <w:numPr>
          <w:ilvl w:val="1"/>
          <w:numId w:val="0"/>
        </w:numPr>
        <w:ind w:left="720"/>
        <w:jc w:val="both"/>
        <w:rPr>
          <w:rFonts w:ascii="Arial" w:hAnsi="Arial" w:cs="Arial"/>
        </w:rPr>
      </w:pPr>
    </w:p>
    <w:p w14:paraId="70D655AD" w14:textId="23F610B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2.4</w:t>
      </w:r>
      <w:r w:rsidRPr="00B0427E">
        <w:rPr>
          <w:rFonts w:ascii="Arial" w:hAnsi="Arial" w:cs="Arial"/>
        </w:rPr>
        <w:tab/>
      </w:r>
      <w:r w:rsidR="00DE3B48" w:rsidRPr="00B0427E">
        <w:rPr>
          <w:rFonts w:ascii="Arial" w:hAnsi="Arial" w:cs="Arial"/>
        </w:rPr>
        <w:t>Equipment</w:t>
      </w:r>
      <w:r w:rsidRPr="00B0427E">
        <w:rPr>
          <w:rFonts w:ascii="Arial" w:hAnsi="Arial" w:cs="Arial"/>
        </w:rPr>
        <w:t xml:space="preserve"> requiring a Compliance Submittal shall not be shipped until the Submittal has been stamped </w:t>
      </w:r>
      <w:r w:rsidR="002350F6" w:rsidRPr="00B0427E">
        <w:rPr>
          <w:rFonts w:ascii="Arial" w:hAnsi="Arial" w:cs="Arial"/>
        </w:rPr>
        <w:t>“</w:t>
      </w:r>
      <w:r w:rsidRPr="00B0427E">
        <w:rPr>
          <w:rFonts w:ascii="Arial" w:hAnsi="Arial" w:cs="Arial"/>
        </w:rPr>
        <w:t>Submittal Accepted</w:t>
      </w:r>
      <w:r w:rsidR="002350F6" w:rsidRPr="00B0427E">
        <w:rPr>
          <w:rFonts w:ascii="Arial" w:hAnsi="Arial" w:cs="Arial"/>
        </w:rPr>
        <w:t>”</w:t>
      </w:r>
      <w:r w:rsidRPr="00B0427E">
        <w:rPr>
          <w:rFonts w:ascii="Arial" w:hAnsi="Arial" w:cs="Arial"/>
        </w:rPr>
        <w:t xml:space="preserve"> by </w:t>
      </w:r>
      <w:r w:rsidR="00D53EF3">
        <w:rPr>
          <w:rFonts w:ascii="Arial" w:hAnsi="Arial" w:cs="Arial"/>
        </w:rPr>
        <w:t>CRCNV</w:t>
      </w:r>
      <w:r w:rsidRPr="00B0427E">
        <w:rPr>
          <w:rFonts w:ascii="Arial" w:hAnsi="Arial" w:cs="Arial"/>
        </w:rPr>
        <w:t>.</w:t>
      </w:r>
    </w:p>
    <w:p w14:paraId="69A1BF10" w14:textId="77777777" w:rsidR="00DF0748" w:rsidRPr="00B0427E" w:rsidRDefault="00DF0748" w:rsidP="00C365E9">
      <w:pPr>
        <w:widowControl/>
        <w:numPr>
          <w:ilvl w:val="1"/>
          <w:numId w:val="0"/>
        </w:numPr>
        <w:ind w:left="720"/>
        <w:jc w:val="both"/>
        <w:rPr>
          <w:rFonts w:ascii="Arial" w:hAnsi="Arial" w:cs="Arial"/>
        </w:rPr>
      </w:pPr>
    </w:p>
    <w:p w14:paraId="7D2BB45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2.5</w:t>
      </w:r>
      <w:r w:rsidRPr="00B0427E">
        <w:rPr>
          <w:rFonts w:ascii="Arial" w:hAnsi="Arial" w:cs="Arial"/>
        </w:rPr>
        <w:tab/>
        <w:t>Except as otherwise specified, transmit all Compliance Submittals in the quantity as follows:</w:t>
      </w:r>
    </w:p>
    <w:p w14:paraId="10B213D2" w14:textId="77777777" w:rsidR="00DF0748" w:rsidRPr="00B0427E" w:rsidRDefault="00DF0748" w:rsidP="00C365E9">
      <w:pPr>
        <w:tabs>
          <w:tab w:val="num" w:pos="1440"/>
        </w:tabs>
        <w:ind w:left="1440" w:hanging="720"/>
        <w:jc w:val="both"/>
        <w:rPr>
          <w:rFonts w:ascii="Arial" w:hAnsi="Arial" w:cs="Arial"/>
          <w:szCs w:val="24"/>
        </w:rPr>
      </w:pPr>
    </w:p>
    <w:p w14:paraId="1AAF2B58" w14:textId="1B232B2F" w:rsidR="00DF0748" w:rsidRPr="00B0427E" w:rsidRDefault="00DF0748" w:rsidP="00C365E9">
      <w:pPr>
        <w:widowControl/>
        <w:ind w:left="1440"/>
        <w:jc w:val="both"/>
        <w:rPr>
          <w:rFonts w:ascii="Arial" w:hAnsi="Arial" w:cs="Arial"/>
          <w:szCs w:val="24"/>
        </w:rPr>
      </w:pPr>
      <w:r w:rsidRPr="00B0427E">
        <w:rPr>
          <w:rFonts w:ascii="Arial" w:hAnsi="Arial" w:cs="Arial"/>
          <w:szCs w:val="24"/>
        </w:rPr>
        <w:t>2.5.1</w:t>
      </w:r>
      <w:r w:rsidRPr="00B0427E">
        <w:rPr>
          <w:rFonts w:ascii="Arial" w:hAnsi="Arial" w:cs="Arial"/>
          <w:szCs w:val="24"/>
        </w:rPr>
        <w:tab/>
        <w:t xml:space="preserve">Initial Submittal – Four (4) copies to the </w:t>
      </w:r>
      <w:r w:rsidR="00D53EF3">
        <w:rPr>
          <w:rFonts w:ascii="Arial" w:hAnsi="Arial" w:cs="Arial"/>
          <w:szCs w:val="24"/>
        </w:rPr>
        <w:t>CRCNV</w:t>
      </w:r>
      <w:r w:rsidRPr="00B0427E">
        <w:rPr>
          <w:rFonts w:ascii="Arial" w:hAnsi="Arial" w:cs="Arial"/>
          <w:szCs w:val="24"/>
        </w:rPr>
        <w:t>.  One (1) copy will be returned to the Contractor.</w:t>
      </w:r>
    </w:p>
    <w:p w14:paraId="4D1E9075" w14:textId="77777777" w:rsidR="00DF0748" w:rsidRPr="00B0427E" w:rsidRDefault="00DF0748" w:rsidP="00C365E9">
      <w:pPr>
        <w:widowControl/>
        <w:ind w:left="1440"/>
        <w:jc w:val="both"/>
        <w:rPr>
          <w:rFonts w:ascii="Arial" w:hAnsi="Arial" w:cs="Arial"/>
          <w:szCs w:val="24"/>
        </w:rPr>
      </w:pPr>
    </w:p>
    <w:p w14:paraId="2898A8E7" w14:textId="39CC7CAC" w:rsidR="00DF0748" w:rsidRPr="00B0427E" w:rsidRDefault="00DF0748" w:rsidP="00C365E9">
      <w:pPr>
        <w:widowControl/>
        <w:ind w:left="1440"/>
        <w:jc w:val="both"/>
        <w:rPr>
          <w:rFonts w:ascii="Arial" w:hAnsi="Arial" w:cs="Arial"/>
          <w:szCs w:val="24"/>
        </w:rPr>
      </w:pPr>
      <w:r w:rsidRPr="00B0427E">
        <w:rPr>
          <w:rFonts w:ascii="Arial" w:hAnsi="Arial" w:cs="Arial"/>
          <w:szCs w:val="24"/>
        </w:rPr>
        <w:t>2.5.2</w:t>
      </w:r>
      <w:r w:rsidRPr="00B0427E">
        <w:rPr>
          <w:rFonts w:ascii="Arial" w:hAnsi="Arial" w:cs="Arial"/>
          <w:szCs w:val="24"/>
        </w:rPr>
        <w:tab/>
        <w:t xml:space="preserve">Resubmittals – Four (4) copies to </w:t>
      </w:r>
      <w:r w:rsidR="00D53EF3">
        <w:rPr>
          <w:rFonts w:ascii="Arial" w:hAnsi="Arial" w:cs="Arial"/>
          <w:szCs w:val="24"/>
        </w:rPr>
        <w:t>CRCNV</w:t>
      </w:r>
      <w:r w:rsidRPr="00B0427E">
        <w:rPr>
          <w:rFonts w:ascii="Arial" w:hAnsi="Arial" w:cs="Arial"/>
          <w:szCs w:val="24"/>
        </w:rPr>
        <w:t xml:space="preserve">.  One (1) copy will be returned to the Contractor. </w:t>
      </w:r>
    </w:p>
    <w:p w14:paraId="03947BF1" w14:textId="77777777" w:rsidR="00DF0748" w:rsidRPr="00B0427E" w:rsidRDefault="00DF0748" w:rsidP="00C365E9">
      <w:pPr>
        <w:widowControl/>
        <w:ind w:left="1440"/>
        <w:jc w:val="both"/>
        <w:rPr>
          <w:rFonts w:ascii="Arial" w:hAnsi="Arial" w:cs="Arial"/>
          <w:szCs w:val="24"/>
        </w:rPr>
      </w:pPr>
    </w:p>
    <w:p w14:paraId="72636DB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2.5.3</w:t>
      </w:r>
      <w:r w:rsidRPr="00B0427E">
        <w:rPr>
          <w:rFonts w:ascii="Arial" w:hAnsi="Arial" w:cs="Arial"/>
          <w:szCs w:val="24"/>
        </w:rPr>
        <w:tab/>
        <w:t>Samples must be of sufficient size and quantity to clearly illustrate the functional characteristics of the product and its full range of color, texture, and pattern.</w:t>
      </w:r>
    </w:p>
    <w:p w14:paraId="0B231148" w14:textId="77777777" w:rsidR="0078233C" w:rsidRDefault="0078233C" w:rsidP="00C365E9">
      <w:pPr>
        <w:tabs>
          <w:tab w:val="num" w:pos="1260"/>
        </w:tabs>
        <w:ind w:left="1260" w:hanging="540"/>
        <w:jc w:val="both"/>
        <w:rPr>
          <w:rFonts w:ascii="Arial" w:hAnsi="Arial" w:cs="Arial"/>
          <w:szCs w:val="24"/>
        </w:rPr>
      </w:pPr>
    </w:p>
    <w:p w14:paraId="0E2E5386" w14:textId="77777777" w:rsidR="0078233C" w:rsidRPr="00B0427E" w:rsidRDefault="0078233C" w:rsidP="00C365E9">
      <w:pPr>
        <w:tabs>
          <w:tab w:val="num" w:pos="1260"/>
        </w:tabs>
        <w:ind w:left="1260" w:hanging="540"/>
        <w:jc w:val="both"/>
        <w:rPr>
          <w:rFonts w:ascii="Arial" w:hAnsi="Arial" w:cs="Arial"/>
          <w:szCs w:val="24"/>
        </w:rPr>
      </w:pPr>
    </w:p>
    <w:p w14:paraId="28955033" w14:textId="2209721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review and return Compliance Submittals with appropriate notations.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the Contractor when returned by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s acceptance of Compliance Submittals will not relieve the Contractor from his responsibility as stated in the Contract.</w:t>
      </w:r>
    </w:p>
    <w:p w14:paraId="03328215" w14:textId="77777777" w:rsidR="00DF0748" w:rsidRDefault="00DF0748" w:rsidP="00C365E9">
      <w:pPr>
        <w:widowControl/>
        <w:numPr>
          <w:ilvl w:val="1"/>
          <w:numId w:val="0"/>
        </w:numPr>
        <w:ind w:left="720"/>
        <w:jc w:val="both"/>
        <w:rPr>
          <w:rFonts w:ascii="Arial" w:hAnsi="Arial" w:cs="Arial"/>
        </w:rPr>
      </w:pPr>
    </w:p>
    <w:p w14:paraId="3A3A042C" w14:textId="77777777" w:rsidR="0078233C" w:rsidRDefault="0078233C" w:rsidP="00C365E9">
      <w:pPr>
        <w:widowControl/>
        <w:numPr>
          <w:ilvl w:val="1"/>
          <w:numId w:val="0"/>
        </w:numPr>
        <w:ind w:left="720"/>
        <w:jc w:val="both"/>
        <w:rPr>
          <w:rFonts w:ascii="Arial" w:hAnsi="Arial" w:cs="Arial"/>
        </w:rPr>
      </w:pPr>
    </w:p>
    <w:p w14:paraId="0D703E17" w14:textId="77777777" w:rsidR="0078233C" w:rsidRDefault="0078233C" w:rsidP="00C365E9">
      <w:pPr>
        <w:widowControl/>
        <w:numPr>
          <w:ilvl w:val="1"/>
          <w:numId w:val="0"/>
        </w:numPr>
        <w:ind w:left="720"/>
        <w:jc w:val="both"/>
        <w:rPr>
          <w:rFonts w:ascii="Arial" w:hAnsi="Arial" w:cs="Arial"/>
        </w:rPr>
      </w:pPr>
    </w:p>
    <w:p w14:paraId="639F125C" w14:textId="77777777" w:rsidR="0078233C" w:rsidRDefault="0078233C" w:rsidP="00C365E9">
      <w:pPr>
        <w:widowControl/>
        <w:numPr>
          <w:ilvl w:val="1"/>
          <w:numId w:val="0"/>
        </w:numPr>
        <w:ind w:left="720"/>
        <w:jc w:val="both"/>
        <w:rPr>
          <w:rFonts w:ascii="Arial" w:hAnsi="Arial" w:cs="Arial"/>
        </w:rPr>
      </w:pPr>
    </w:p>
    <w:p w14:paraId="2E78B77E" w14:textId="77777777" w:rsidR="0078233C" w:rsidRPr="00B0427E" w:rsidRDefault="0078233C" w:rsidP="00C365E9">
      <w:pPr>
        <w:widowControl/>
        <w:numPr>
          <w:ilvl w:val="1"/>
          <w:numId w:val="0"/>
        </w:numPr>
        <w:ind w:left="720"/>
        <w:jc w:val="both"/>
        <w:rPr>
          <w:rFonts w:ascii="Arial" w:hAnsi="Arial" w:cs="Arial"/>
        </w:rPr>
      </w:pPr>
    </w:p>
    <w:p w14:paraId="43B51308" w14:textId="7555929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2.7</w:t>
      </w:r>
      <w:r w:rsidRPr="00B0427E">
        <w:rPr>
          <w:rFonts w:ascii="Arial" w:hAnsi="Arial" w:cs="Arial"/>
        </w:rPr>
        <w:tab/>
        <w:t xml:space="preserve">Compliance Submittal Action Stamp.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Contractor when returned by </w:t>
      </w:r>
      <w:r w:rsidR="00D53EF3">
        <w:rPr>
          <w:rFonts w:ascii="Arial" w:hAnsi="Arial" w:cs="Arial"/>
        </w:rPr>
        <w:t>CRCNV</w:t>
      </w:r>
      <w:r w:rsidRPr="00B0427E">
        <w:rPr>
          <w:rFonts w:ascii="Arial" w:hAnsi="Arial" w:cs="Arial"/>
        </w:rPr>
        <w:t xml:space="preserve">. Review status designations listed on </w:t>
      </w:r>
      <w:r w:rsidR="00D53EF3">
        <w:rPr>
          <w:rFonts w:ascii="Arial" w:hAnsi="Arial" w:cs="Arial"/>
        </w:rPr>
        <w:t>CRCNV</w:t>
      </w:r>
      <w:r w:rsidR="002350F6" w:rsidRPr="00B0427E">
        <w:rPr>
          <w:rFonts w:ascii="Arial" w:hAnsi="Arial" w:cs="Arial"/>
        </w:rPr>
        <w:t>’</w:t>
      </w:r>
      <w:r w:rsidRPr="00B0427E">
        <w:rPr>
          <w:rFonts w:ascii="Arial" w:hAnsi="Arial" w:cs="Arial"/>
        </w:rPr>
        <w:t>s action stamp are defined as follows:</w:t>
      </w:r>
    </w:p>
    <w:p w14:paraId="14A7E49D" w14:textId="77777777" w:rsidR="00DF0748" w:rsidRPr="00B0427E" w:rsidRDefault="00DF0748" w:rsidP="00C365E9">
      <w:pPr>
        <w:jc w:val="both"/>
        <w:rPr>
          <w:rFonts w:ascii="Arial" w:hAnsi="Arial" w:cs="Arial"/>
          <w:szCs w:val="24"/>
        </w:rPr>
      </w:pPr>
    </w:p>
    <w:p w14:paraId="07FA2930" w14:textId="5F18DB95" w:rsidR="00DF0748" w:rsidRPr="00B0427E" w:rsidRDefault="00886A35" w:rsidP="00C365E9">
      <w:pPr>
        <w:widowControl/>
        <w:ind w:left="1440"/>
        <w:jc w:val="both"/>
        <w:rPr>
          <w:rFonts w:ascii="Arial" w:hAnsi="Arial" w:cs="Arial"/>
          <w:szCs w:val="24"/>
        </w:rPr>
      </w:pPr>
      <w:r w:rsidRPr="00B0427E">
        <w:rPr>
          <w:rFonts w:ascii="Arial" w:hAnsi="Arial" w:cs="Arial"/>
          <w:szCs w:val="24"/>
        </w:rPr>
        <w:t>2.7.1</w:t>
      </w:r>
      <w:r w:rsidRPr="00B0427E">
        <w:rPr>
          <w:rFonts w:ascii="Arial" w:hAnsi="Arial" w:cs="Arial"/>
          <w:szCs w:val="24"/>
        </w:rPr>
        <w:tab/>
      </w:r>
      <w:r w:rsidR="00DF0748" w:rsidRPr="00B0427E">
        <w:rPr>
          <w:rFonts w:ascii="Arial" w:hAnsi="Arial" w:cs="Arial"/>
          <w:szCs w:val="24"/>
        </w:rPr>
        <w:t xml:space="preserve">SUBMITTAL ACCEPTED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conforms to the design concept and complies with the intent of the Contract Documents. Copies of the Submittal are to be transmitted to </w:t>
      </w:r>
      <w:r w:rsidR="00D53EF3">
        <w:rPr>
          <w:rFonts w:ascii="Arial" w:hAnsi="Arial" w:cs="Arial"/>
          <w:szCs w:val="24"/>
        </w:rPr>
        <w:t>CRCNV</w:t>
      </w:r>
      <w:r w:rsidR="00DF0748" w:rsidRPr="00B0427E">
        <w:rPr>
          <w:rFonts w:ascii="Arial" w:hAnsi="Arial" w:cs="Arial"/>
          <w:szCs w:val="24"/>
        </w:rPr>
        <w:t xml:space="preserve"> for final distribution.</w:t>
      </w:r>
    </w:p>
    <w:p w14:paraId="230ADB39" w14:textId="77777777" w:rsidR="00DF0748" w:rsidRPr="00B0427E" w:rsidRDefault="00DF0748" w:rsidP="00C365E9">
      <w:pPr>
        <w:widowControl/>
        <w:ind w:left="1440"/>
        <w:jc w:val="both"/>
        <w:rPr>
          <w:rFonts w:ascii="Arial" w:hAnsi="Arial" w:cs="Arial"/>
          <w:szCs w:val="24"/>
        </w:rPr>
      </w:pPr>
    </w:p>
    <w:p w14:paraId="7288E9CD" w14:textId="1AA63313" w:rsidR="00DF0748" w:rsidRPr="00B0427E" w:rsidRDefault="00886A35" w:rsidP="00C365E9">
      <w:pPr>
        <w:widowControl/>
        <w:ind w:left="1440"/>
        <w:jc w:val="both"/>
        <w:rPr>
          <w:rFonts w:ascii="Arial" w:hAnsi="Arial" w:cs="Arial"/>
          <w:szCs w:val="24"/>
        </w:rPr>
      </w:pPr>
      <w:r w:rsidRPr="00B0427E">
        <w:rPr>
          <w:rFonts w:ascii="Arial" w:hAnsi="Arial" w:cs="Arial"/>
          <w:szCs w:val="24"/>
        </w:rPr>
        <w:t>2.7.2</w:t>
      </w:r>
      <w:r w:rsidRPr="00B0427E">
        <w:rPr>
          <w:rFonts w:ascii="Arial" w:hAnsi="Arial" w:cs="Arial"/>
          <w:szCs w:val="24"/>
        </w:rPr>
        <w:tab/>
      </w:r>
      <w:r w:rsidR="00DF0748" w:rsidRPr="00B0427E">
        <w:rPr>
          <w:rFonts w:ascii="Arial" w:hAnsi="Arial" w:cs="Arial"/>
          <w:szCs w:val="24"/>
        </w:rPr>
        <w:t xml:space="preserve">SUBMITTAL ACCEPTABLE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as noted conforms </w:t>
      </w:r>
      <w:r w:rsidR="00670A70" w:rsidRPr="00B0427E">
        <w:rPr>
          <w:rFonts w:ascii="Arial" w:hAnsi="Arial" w:cs="Arial"/>
          <w:szCs w:val="24"/>
        </w:rPr>
        <w:t>to</w:t>
      </w:r>
      <w:r w:rsidR="00DF0748" w:rsidRPr="00B0427E">
        <w:rPr>
          <w:rFonts w:ascii="Arial" w:hAnsi="Arial" w:cs="Arial"/>
          <w:szCs w:val="24"/>
        </w:rPr>
        <w:t xml:space="preserve"> the design concept and complies with the intent of the Contract Documents. Contractor is to proceed with fabrication or procurement of the items and with related work in accordance with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notations and is to submit a revised Submittal responsive to notations marked on the returned Submittal or written in the letter of transmittal.</w:t>
      </w:r>
    </w:p>
    <w:p w14:paraId="097E6459" w14:textId="77777777" w:rsidR="00DF0748" w:rsidRPr="00B0427E" w:rsidRDefault="00DF0748" w:rsidP="00C365E9">
      <w:pPr>
        <w:widowControl/>
        <w:ind w:left="1440"/>
        <w:jc w:val="both"/>
        <w:rPr>
          <w:rFonts w:ascii="Arial" w:hAnsi="Arial" w:cs="Arial"/>
          <w:szCs w:val="24"/>
        </w:rPr>
      </w:pPr>
    </w:p>
    <w:p w14:paraId="50DC5C02" w14:textId="0B86D7B5" w:rsidR="00DF0748" w:rsidRPr="00B0427E" w:rsidRDefault="00886A35" w:rsidP="00C365E9">
      <w:pPr>
        <w:widowControl/>
        <w:ind w:left="1440"/>
        <w:jc w:val="both"/>
        <w:rPr>
          <w:rFonts w:ascii="Arial" w:hAnsi="Arial" w:cs="Arial"/>
          <w:szCs w:val="24"/>
        </w:rPr>
      </w:pPr>
      <w:r w:rsidRPr="00B0427E">
        <w:rPr>
          <w:rFonts w:ascii="Arial" w:hAnsi="Arial" w:cs="Arial"/>
          <w:szCs w:val="24"/>
        </w:rPr>
        <w:t>2.7.3</w:t>
      </w:r>
      <w:r w:rsidRPr="00B0427E">
        <w:rPr>
          <w:rFonts w:ascii="Arial" w:hAnsi="Arial" w:cs="Arial"/>
          <w:szCs w:val="24"/>
        </w:rPr>
        <w:tab/>
      </w:r>
      <w:r w:rsidR="00DF0748" w:rsidRPr="00B0427E">
        <w:rPr>
          <w:rFonts w:ascii="Arial" w:hAnsi="Arial" w:cs="Arial"/>
          <w:szCs w:val="24"/>
        </w:rPr>
        <w:t xml:space="preserve">SUBMITTAL NOT ACCEPTED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appears to conform with the design concept and comply with the intent of the Contract Documents but information is either insufficient in detail or contains discrepancies which prevent </w:t>
      </w:r>
      <w:r w:rsidR="00D53EF3">
        <w:rPr>
          <w:rFonts w:ascii="Arial" w:hAnsi="Arial" w:cs="Arial"/>
          <w:szCs w:val="24"/>
        </w:rPr>
        <w:t>CRCNV</w:t>
      </w:r>
      <w:r w:rsidR="00DF0748" w:rsidRPr="00B0427E">
        <w:rPr>
          <w:rFonts w:ascii="Arial" w:hAnsi="Arial" w:cs="Arial"/>
          <w:szCs w:val="24"/>
        </w:rPr>
        <w:t xml:space="preserve"> from completing his review. Contractor is to resubmit revised information responsive to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annotations on the returned Submittal or written in the letter of transmittal. Fabrication or procurement of items represented by the Submittal and related Work is not to proceed until the Submittal is acceptable.</w:t>
      </w:r>
    </w:p>
    <w:p w14:paraId="30C2A2FA" w14:textId="77777777" w:rsidR="00DF0748" w:rsidRPr="00B0427E" w:rsidRDefault="00DF0748" w:rsidP="00C365E9">
      <w:pPr>
        <w:widowControl/>
        <w:ind w:left="1440"/>
        <w:jc w:val="both"/>
        <w:rPr>
          <w:rFonts w:ascii="Arial" w:hAnsi="Arial" w:cs="Arial"/>
          <w:szCs w:val="24"/>
        </w:rPr>
      </w:pPr>
    </w:p>
    <w:p w14:paraId="35F31A07" w14:textId="77777777" w:rsidR="00DF0748" w:rsidRPr="00B0427E" w:rsidRDefault="00886A35" w:rsidP="00C365E9">
      <w:pPr>
        <w:widowControl/>
        <w:ind w:left="1440"/>
        <w:jc w:val="both"/>
        <w:rPr>
          <w:rFonts w:ascii="Arial" w:hAnsi="Arial" w:cs="Arial"/>
          <w:szCs w:val="24"/>
        </w:rPr>
      </w:pPr>
      <w:r w:rsidRPr="00B0427E">
        <w:rPr>
          <w:rFonts w:ascii="Arial" w:hAnsi="Arial" w:cs="Arial"/>
          <w:szCs w:val="24"/>
        </w:rPr>
        <w:t>2.7.4</w:t>
      </w:r>
      <w:r w:rsidRPr="00B0427E">
        <w:rPr>
          <w:rFonts w:ascii="Arial" w:hAnsi="Arial" w:cs="Arial"/>
          <w:szCs w:val="24"/>
        </w:rPr>
        <w:tab/>
      </w:r>
      <w:r w:rsidR="00DF0748" w:rsidRPr="00B0427E">
        <w:rPr>
          <w:rFonts w:ascii="Arial" w:hAnsi="Arial" w:cs="Arial"/>
          <w:szCs w:val="24"/>
        </w:rPr>
        <w:t xml:space="preserve">SUBMITTAL NOT ACCEPTABLE (SUBMIT ANEW)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does not conform </w:t>
      </w:r>
      <w:r w:rsidR="00670A70" w:rsidRPr="00B0427E">
        <w:rPr>
          <w:rFonts w:ascii="Arial" w:hAnsi="Arial" w:cs="Arial"/>
          <w:szCs w:val="24"/>
        </w:rPr>
        <w:t>to</w:t>
      </w:r>
      <w:r w:rsidR="00DF0748" w:rsidRPr="00B0427E">
        <w:rPr>
          <w:rFonts w:ascii="Arial" w:hAnsi="Arial" w:cs="Arial"/>
          <w:szCs w:val="24"/>
        </w:rPr>
        <w:t xml:space="preserve"> the design concept or comply with the intent of the Contract Documents and is disapproved. Contractor is to submit Compliance Submittals responsive to the Contract Documents.</w:t>
      </w:r>
    </w:p>
    <w:p w14:paraId="4A36757A" w14:textId="77777777" w:rsidR="002C101A" w:rsidRPr="00B0427E" w:rsidRDefault="002C101A" w:rsidP="00055232">
      <w:pPr>
        <w:ind w:left="1080"/>
        <w:jc w:val="both"/>
        <w:rPr>
          <w:rFonts w:ascii="Arial" w:hAnsi="Arial" w:cs="Arial"/>
          <w:szCs w:val="24"/>
        </w:rPr>
      </w:pPr>
    </w:p>
    <w:p w14:paraId="3846FCD7" w14:textId="77777777" w:rsidR="00DF0748" w:rsidRPr="00B0427E" w:rsidRDefault="00DF0748" w:rsidP="00055232">
      <w:pPr>
        <w:widowControl/>
        <w:numPr>
          <w:ilvl w:val="0"/>
          <w:numId w:val="4"/>
        </w:numPr>
        <w:ind w:hanging="720"/>
        <w:jc w:val="both"/>
        <w:rPr>
          <w:rFonts w:ascii="Arial" w:hAnsi="Arial" w:cs="Arial"/>
          <w:b/>
          <w:bCs/>
          <w:szCs w:val="24"/>
        </w:rPr>
      </w:pPr>
      <w:r w:rsidRPr="00B0427E">
        <w:rPr>
          <w:rFonts w:ascii="Arial" w:hAnsi="Arial" w:cs="Arial"/>
          <w:b/>
          <w:bCs/>
          <w:szCs w:val="24"/>
        </w:rPr>
        <w:t>Procedure Submittals.</w:t>
      </w:r>
    </w:p>
    <w:p w14:paraId="165E8BE4" w14:textId="77777777" w:rsidR="00DF0748" w:rsidRPr="00B0427E" w:rsidRDefault="00DF0748" w:rsidP="00055232">
      <w:pPr>
        <w:ind w:left="360"/>
        <w:jc w:val="both"/>
        <w:rPr>
          <w:rFonts w:ascii="Arial" w:hAnsi="Arial" w:cs="Arial"/>
          <w:szCs w:val="24"/>
        </w:rPr>
      </w:pPr>
    </w:p>
    <w:p w14:paraId="44295DC1" w14:textId="77777777" w:rsidR="00DF0748" w:rsidRPr="00B0427E" w:rsidRDefault="00DF0748" w:rsidP="00055232">
      <w:pPr>
        <w:pStyle w:val="BodyTextIndent3"/>
        <w:tabs>
          <w:tab w:val="left" w:pos="1440"/>
        </w:tabs>
        <w:ind w:left="1440" w:hanging="720"/>
        <w:jc w:val="both"/>
        <w:rPr>
          <w:rFonts w:ascii="Arial" w:hAnsi="Arial" w:cs="Arial"/>
          <w:sz w:val="24"/>
          <w:szCs w:val="24"/>
        </w:rPr>
      </w:pPr>
      <w:r w:rsidRPr="00B0427E">
        <w:rPr>
          <w:rFonts w:ascii="Arial" w:hAnsi="Arial" w:cs="Arial"/>
          <w:sz w:val="24"/>
          <w:szCs w:val="24"/>
        </w:rPr>
        <w:t>3.1</w:t>
      </w:r>
      <w:r w:rsidRPr="00B0427E">
        <w:rPr>
          <w:rFonts w:ascii="Arial" w:hAnsi="Arial" w:cs="Arial"/>
          <w:sz w:val="24"/>
          <w:szCs w:val="24"/>
        </w:rPr>
        <w:tab/>
        <w:t>When required, transmit all Procedure Submittals in the quantity as follows:</w:t>
      </w:r>
    </w:p>
    <w:p w14:paraId="01FE8A3C" w14:textId="77777777" w:rsidR="00DF0748" w:rsidRPr="00B0427E" w:rsidRDefault="00DF0748" w:rsidP="00055232">
      <w:pPr>
        <w:pStyle w:val="BodyTextIndent2"/>
        <w:tabs>
          <w:tab w:val="left" w:pos="1440"/>
        </w:tabs>
        <w:spacing w:after="0" w:line="240" w:lineRule="auto"/>
        <w:ind w:left="1440" w:hanging="720"/>
        <w:jc w:val="both"/>
        <w:rPr>
          <w:rFonts w:ascii="Arial" w:hAnsi="Arial" w:cs="Arial"/>
          <w:szCs w:val="24"/>
        </w:rPr>
      </w:pPr>
    </w:p>
    <w:p w14:paraId="1D09E076" w14:textId="657EB356" w:rsidR="00DF0748" w:rsidRPr="00B0427E" w:rsidRDefault="00DF0748" w:rsidP="00055232">
      <w:pPr>
        <w:widowControl/>
        <w:ind w:left="1440"/>
        <w:jc w:val="both"/>
        <w:rPr>
          <w:rFonts w:ascii="Arial" w:hAnsi="Arial" w:cs="Arial"/>
          <w:szCs w:val="24"/>
        </w:rPr>
      </w:pPr>
      <w:r w:rsidRPr="00B0427E">
        <w:rPr>
          <w:rFonts w:ascii="Arial" w:hAnsi="Arial" w:cs="Arial"/>
          <w:szCs w:val="24"/>
        </w:rPr>
        <w:t>3.2.1</w:t>
      </w:r>
      <w:r w:rsidRPr="00B0427E">
        <w:rPr>
          <w:rFonts w:ascii="Arial" w:hAnsi="Arial" w:cs="Arial"/>
          <w:szCs w:val="24"/>
        </w:rPr>
        <w:tab/>
        <w:t>Initial Submittal</w:t>
      </w:r>
      <w:r w:rsidR="0041746D" w:rsidRPr="00B0427E">
        <w:rPr>
          <w:rFonts w:ascii="Arial" w:hAnsi="Arial" w:cs="Arial"/>
          <w:szCs w:val="24"/>
        </w:rPr>
        <w:t>:</w:t>
      </w:r>
      <w:r w:rsidRPr="00B0427E">
        <w:rPr>
          <w:rFonts w:ascii="Arial" w:hAnsi="Arial" w:cs="Arial"/>
          <w:szCs w:val="24"/>
        </w:rPr>
        <w:t xml:space="preserve"> Four (4) copies to the </w:t>
      </w:r>
      <w:r w:rsidR="00D53EF3">
        <w:rPr>
          <w:rFonts w:ascii="Arial" w:hAnsi="Arial" w:cs="Arial"/>
          <w:szCs w:val="24"/>
        </w:rPr>
        <w:t>CRCNV</w:t>
      </w:r>
      <w:r w:rsidRPr="00B0427E">
        <w:rPr>
          <w:rFonts w:ascii="Arial" w:hAnsi="Arial" w:cs="Arial"/>
          <w:szCs w:val="24"/>
        </w:rPr>
        <w:t xml:space="preserve">.  One (1) copy will be returned to the Contractor.  </w:t>
      </w:r>
    </w:p>
    <w:p w14:paraId="1EF4DF58" w14:textId="77777777" w:rsidR="00DF0748" w:rsidRPr="00B0427E" w:rsidRDefault="00DF0748" w:rsidP="00055232">
      <w:pPr>
        <w:widowControl/>
        <w:ind w:left="1440"/>
        <w:jc w:val="both"/>
        <w:rPr>
          <w:rFonts w:ascii="Arial" w:hAnsi="Arial" w:cs="Arial"/>
          <w:szCs w:val="24"/>
        </w:rPr>
      </w:pPr>
    </w:p>
    <w:p w14:paraId="77862B28" w14:textId="77777777" w:rsidR="0078233C" w:rsidRDefault="00DF0748" w:rsidP="00055232">
      <w:pPr>
        <w:widowControl/>
        <w:ind w:left="1440"/>
        <w:jc w:val="both"/>
        <w:rPr>
          <w:rFonts w:ascii="Arial" w:hAnsi="Arial" w:cs="Arial"/>
          <w:szCs w:val="24"/>
        </w:rPr>
        <w:sectPr w:rsidR="0078233C" w:rsidSect="0078233C">
          <w:footerReference w:type="default" r:id="rId27"/>
          <w:footnotePr>
            <w:pos w:val="sectEnd"/>
          </w:footnotePr>
          <w:endnotePr>
            <w:numFmt w:val="decimal"/>
            <w:numStart w:val="0"/>
          </w:endnotePr>
          <w:pgSz w:w="12240" w:h="15840"/>
          <w:pgMar w:top="1080" w:right="1440" w:bottom="90" w:left="1440" w:header="720" w:footer="240" w:gutter="0"/>
          <w:pgNumType w:start="1"/>
          <w:cols w:space="720"/>
          <w:docGrid w:linePitch="360"/>
        </w:sectPr>
      </w:pPr>
      <w:r w:rsidRPr="00B0427E">
        <w:rPr>
          <w:rFonts w:ascii="Arial" w:hAnsi="Arial" w:cs="Arial"/>
          <w:szCs w:val="24"/>
        </w:rPr>
        <w:t>3.2.2</w:t>
      </w:r>
      <w:r w:rsidRPr="00B0427E">
        <w:rPr>
          <w:rFonts w:ascii="Arial" w:hAnsi="Arial" w:cs="Arial"/>
          <w:szCs w:val="24"/>
        </w:rPr>
        <w:tab/>
        <w:t>Resubmittals</w:t>
      </w:r>
      <w:r w:rsidR="0041746D" w:rsidRPr="00B0427E">
        <w:rPr>
          <w:rFonts w:ascii="Arial" w:hAnsi="Arial" w:cs="Arial"/>
          <w:szCs w:val="24"/>
        </w:rPr>
        <w:t>:</w:t>
      </w:r>
      <w:r w:rsidRPr="00B0427E">
        <w:rPr>
          <w:rFonts w:ascii="Arial" w:hAnsi="Arial" w:cs="Arial"/>
          <w:szCs w:val="24"/>
        </w:rPr>
        <w:t xml:space="preserve"> Four (4) copies to </w:t>
      </w:r>
      <w:r w:rsidR="0041746D"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One (1) copy will be returned to the Contractor.</w:t>
      </w:r>
      <w:r w:rsidR="0078233C">
        <w:rPr>
          <w:rFonts w:ascii="Arial" w:hAnsi="Arial" w:cs="Arial"/>
          <w:szCs w:val="24"/>
        </w:rPr>
        <w:t xml:space="preserve"> </w:t>
      </w:r>
    </w:p>
    <w:p w14:paraId="32200239" w14:textId="2F19113A" w:rsidR="00DF0748" w:rsidRPr="00B0427E" w:rsidRDefault="00DF0748" w:rsidP="0078233C">
      <w:pPr>
        <w:tabs>
          <w:tab w:val="left" w:pos="3000"/>
        </w:tabs>
        <w:jc w:val="center"/>
        <w:rPr>
          <w:rFonts w:ascii="Arial" w:hAnsi="Arial" w:cs="Arial"/>
        </w:rPr>
      </w:pPr>
      <w:r w:rsidRPr="00B0427E">
        <w:rPr>
          <w:rFonts w:ascii="Arial" w:hAnsi="Arial" w:cs="Arial"/>
        </w:rPr>
        <w:lastRenderedPageBreak/>
        <w:t>SECTION 800</w:t>
      </w:r>
    </w:p>
    <w:p w14:paraId="11022298" w14:textId="77777777" w:rsidR="00DF0748" w:rsidRPr="00B0427E" w:rsidRDefault="00ED130E">
      <w:pPr>
        <w:pStyle w:val="Heading2"/>
        <w:spacing w:before="0" w:after="0"/>
        <w:jc w:val="center"/>
        <w:rPr>
          <w:i w:val="0"/>
          <w:sz w:val="24"/>
          <w:szCs w:val="24"/>
        </w:rPr>
      </w:pPr>
      <w:r w:rsidRPr="00B0427E">
        <w:rPr>
          <w:i w:val="0"/>
          <w:sz w:val="24"/>
          <w:szCs w:val="24"/>
        </w:rPr>
        <w:t>EQUIPMENT</w:t>
      </w:r>
    </w:p>
    <w:p w14:paraId="19F5EB8D" w14:textId="77777777" w:rsidR="00DF0748" w:rsidRPr="00B0427E" w:rsidRDefault="00DF0748">
      <w:pPr>
        <w:rPr>
          <w:rFonts w:ascii="Arial" w:hAnsi="Arial" w:cs="Arial"/>
          <w:szCs w:val="24"/>
        </w:rPr>
      </w:pPr>
    </w:p>
    <w:p w14:paraId="0A5A3AE5" w14:textId="77777777" w:rsidR="00DF0748" w:rsidRPr="00B0427E" w:rsidRDefault="00DF0748">
      <w:pPr>
        <w:ind w:left="1224"/>
        <w:rPr>
          <w:rFonts w:ascii="Arial" w:hAnsi="Arial" w:cs="Arial"/>
          <w:szCs w:val="24"/>
        </w:rPr>
      </w:pPr>
    </w:p>
    <w:p w14:paraId="42921F49" w14:textId="77777777" w:rsidR="00DF0748" w:rsidRPr="00B0427E" w:rsidRDefault="00DF0748">
      <w:pPr>
        <w:widowControl/>
        <w:rPr>
          <w:rFonts w:ascii="Arial" w:hAnsi="Arial" w:cs="Arial"/>
          <w:b/>
          <w:bCs/>
          <w:szCs w:val="24"/>
        </w:rPr>
      </w:pPr>
      <w:r w:rsidRPr="00B0427E">
        <w:rPr>
          <w:rFonts w:ascii="Arial" w:hAnsi="Arial" w:cs="Arial"/>
          <w:b/>
          <w:bCs/>
          <w:szCs w:val="24"/>
        </w:rPr>
        <w:t>1.</w:t>
      </w:r>
      <w:r w:rsidRPr="00B0427E">
        <w:rPr>
          <w:rFonts w:ascii="Arial" w:hAnsi="Arial" w:cs="Arial"/>
          <w:b/>
          <w:bCs/>
          <w:szCs w:val="24"/>
        </w:rPr>
        <w:tab/>
        <w:t>Quality Assurance.</w:t>
      </w:r>
    </w:p>
    <w:p w14:paraId="7AC700EB" w14:textId="77777777" w:rsidR="00DF0748" w:rsidRPr="00B0427E" w:rsidRDefault="00DF0748">
      <w:pPr>
        <w:rPr>
          <w:rFonts w:ascii="Arial" w:hAnsi="Arial" w:cs="Arial"/>
          <w:szCs w:val="24"/>
        </w:rPr>
      </w:pPr>
    </w:p>
    <w:p w14:paraId="3F7B2990"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Conform to applicable specifications, codes, standards, and requirements of regulatory agencies.</w:t>
      </w:r>
    </w:p>
    <w:p w14:paraId="72F64C41" w14:textId="77777777" w:rsidR="00DF0748" w:rsidRPr="00B0427E" w:rsidRDefault="00DF0748" w:rsidP="00055232">
      <w:pPr>
        <w:widowControl/>
        <w:numPr>
          <w:ilvl w:val="1"/>
          <w:numId w:val="0"/>
        </w:numPr>
        <w:ind w:left="720"/>
        <w:jc w:val="both"/>
        <w:rPr>
          <w:rFonts w:ascii="Arial" w:hAnsi="Arial" w:cs="Arial"/>
        </w:rPr>
      </w:pPr>
    </w:p>
    <w:p w14:paraId="6DD85CBC"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1.2</w:t>
      </w:r>
      <w:r w:rsidRPr="00B0427E">
        <w:rPr>
          <w:rFonts w:ascii="Arial" w:hAnsi="Arial" w:cs="Arial"/>
        </w:rPr>
        <w:tab/>
        <w:t xml:space="preserve">Provide equipment or material that comply with the requirements of the Contract Documents, undamaged, and, unless otherwise indicated, new and unused at the time of installation. </w:t>
      </w:r>
      <w:r w:rsidR="00984123" w:rsidRPr="00B0427E">
        <w:rPr>
          <w:rFonts w:ascii="Arial" w:hAnsi="Arial" w:cs="Arial"/>
        </w:rPr>
        <w:t xml:space="preserve"> </w:t>
      </w:r>
      <w:r w:rsidRPr="00B0427E">
        <w:rPr>
          <w:rFonts w:ascii="Arial" w:hAnsi="Arial" w:cs="Arial"/>
        </w:rPr>
        <w:t>Provide equipment or material that are complete with all accessories, trim, finish, safety guards, and other devices and details needed for a complete installation and for the intended use and effect.</w:t>
      </w:r>
    </w:p>
    <w:p w14:paraId="206A93B5" w14:textId="77777777" w:rsidR="00DF0748" w:rsidRPr="00B0427E" w:rsidRDefault="00DF0748" w:rsidP="00055232">
      <w:pPr>
        <w:widowControl/>
        <w:jc w:val="both"/>
        <w:rPr>
          <w:rFonts w:ascii="Arial" w:hAnsi="Arial" w:cs="Arial"/>
          <w:szCs w:val="24"/>
        </w:rPr>
      </w:pPr>
    </w:p>
    <w:p w14:paraId="33B14086"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Where they are available and if they comply with the Contract Documents, provide </w:t>
      </w:r>
      <w:r w:rsidR="00ED130E" w:rsidRPr="00B0427E">
        <w:rPr>
          <w:rFonts w:ascii="Arial" w:hAnsi="Arial" w:cs="Arial"/>
          <w:szCs w:val="24"/>
        </w:rPr>
        <w:t>Equipment</w:t>
      </w:r>
      <w:r w:rsidRPr="00B0427E">
        <w:rPr>
          <w:rFonts w:ascii="Arial" w:hAnsi="Arial" w:cs="Arial"/>
          <w:szCs w:val="24"/>
        </w:rPr>
        <w:t xml:space="preserve"> of types that have been produced and used successfully in similar situations on other projects.</w:t>
      </w:r>
    </w:p>
    <w:p w14:paraId="3205303E" w14:textId="77777777" w:rsidR="00DF0748" w:rsidRPr="00B0427E" w:rsidRDefault="00DF0748" w:rsidP="00055232">
      <w:pPr>
        <w:widowControl/>
        <w:ind w:left="1440"/>
        <w:jc w:val="both"/>
        <w:rPr>
          <w:rFonts w:ascii="Arial" w:hAnsi="Arial" w:cs="Arial"/>
          <w:szCs w:val="24"/>
        </w:rPr>
      </w:pPr>
    </w:p>
    <w:p w14:paraId="0C189304" w14:textId="61AB653F" w:rsidR="00DF0748" w:rsidRPr="00B0427E" w:rsidRDefault="00DF0748" w:rsidP="00055232">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Where, because of the nature of its application, </w:t>
      </w:r>
      <w:r w:rsidR="00D53EF3">
        <w:rPr>
          <w:rFonts w:ascii="Arial" w:hAnsi="Arial" w:cs="Arial"/>
          <w:szCs w:val="24"/>
        </w:rPr>
        <w:t>CRCNV</w:t>
      </w:r>
      <w:r w:rsidRPr="00B0427E">
        <w:rPr>
          <w:rFonts w:ascii="Arial" w:hAnsi="Arial" w:cs="Arial"/>
          <w:szCs w:val="24"/>
        </w:rPr>
        <w:t xml:space="preserve"> is likely to need replacement parts or additional amounts of the </w:t>
      </w:r>
      <w:r w:rsidR="000457A8" w:rsidRPr="00B0427E">
        <w:rPr>
          <w:rFonts w:ascii="Arial" w:hAnsi="Arial" w:cs="Arial"/>
          <w:szCs w:val="24"/>
        </w:rPr>
        <w:t>Equipment</w:t>
      </w:r>
      <w:r w:rsidRPr="00B0427E">
        <w:rPr>
          <w:rFonts w:ascii="Arial" w:hAnsi="Arial" w:cs="Arial"/>
          <w:szCs w:val="24"/>
        </w:rPr>
        <w:t xml:space="preserve"> at a later date, either for maintenance and repair or replacement, provide standard products for which the manufacturer has published assurances that the </w:t>
      </w:r>
      <w:r w:rsidR="00ED130E" w:rsidRPr="00B0427E">
        <w:rPr>
          <w:rFonts w:ascii="Arial" w:hAnsi="Arial" w:cs="Arial"/>
          <w:szCs w:val="24"/>
        </w:rPr>
        <w:t>Equipment</w:t>
      </w:r>
      <w:r w:rsidRPr="00B0427E">
        <w:rPr>
          <w:rFonts w:ascii="Arial" w:hAnsi="Arial" w:cs="Arial"/>
          <w:szCs w:val="24"/>
        </w:rPr>
        <w:t xml:space="preserve"> and its parts are likely to be available to </w:t>
      </w:r>
      <w:r w:rsidR="00984123"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at a later date.</w:t>
      </w:r>
    </w:p>
    <w:p w14:paraId="25CCC7C9" w14:textId="77777777" w:rsidR="00DF0748" w:rsidRPr="00B0427E" w:rsidRDefault="00DF0748" w:rsidP="00055232">
      <w:pPr>
        <w:widowControl/>
        <w:ind w:left="1224"/>
        <w:jc w:val="both"/>
        <w:rPr>
          <w:rFonts w:ascii="Arial" w:hAnsi="Arial" w:cs="Arial"/>
          <w:szCs w:val="24"/>
        </w:rPr>
      </w:pPr>
    </w:p>
    <w:p w14:paraId="3C1940DD" w14:textId="58495EBF"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Comply with size, make, type, and quality specified, or as specifically approved in writing by </w:t>
      </w:r>
      <w:r w:rsidR="00984123" w:rsidRPr="00B0427E">
        <w:rPr>
          <w:rFonts w:ascii="Arial" w:hAnsi="Arial" w:cs="Arial"/>
        </w:rPr>
        <w:t xml:space="preserve">the </w:t>
      </w:r>
      <w:r w:rsidR="00D53EF3">
        <w:rPr>
          <w:rFonts w:ascii="Arial" w:hAnsi="Arial" w:cs="Arial"/>
        </w:rPr>
        <w:t>CRCNV</w:t>
      </w:r>
      <w:r w:rsidRPr="00B0427E">
        <w:rPr>
          <w:rFonts w:ascii="Arial" w:hAnsi="Arial" w:cs="Arial"/>
        </w:rPr>
        <w:t>.</w:t>
      </w:r>
    </w:p>
    <w:p w14:paraId="2FDA25C5" w14:textId="77777777" w:rsidR="00DF0748" w:rsidRPr="00B0427E" w:rsidRDefault="00DF0748" w:rsidP="00055232">
      <w:pPr>
        <w:widowControl/>
        <w:numPr>
          <w:ilvl w:val="1"/>
          <w:numId w:val="0"/>
        </w:numPr>
        <w:ind w:left="720"/>
        <w:jc w:val="both"/>
        <w:rPr>
          <w:rFonts w:ascii="Arial" w:hAnsi="Arial" w:cs="Arial"/>
        </w:rPr>
      </w:pPr>
    </w:p>
    <w:p w14:paraId="5EE7B4FB"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 xml:space="preserve">If the </w:t>
      </w:r>
      <w:r w:rsidR="00ED130E" w:rsidRPr="00B0427E">
        <w:rPr>
          <w:rFonts w:ascii="Arial" w:hAnsi="Arial" w:cs="Arial"/>
        </w:rPr>
        <w:t>Equipment</w:t>
      </w:r>
      <w:r w:rsidRPr="00B0427E">
        <w:rPr>
          <w:rFonts w:ascii="Arial" w:hAnsi="Arial" w:cs="Arial"/>
        </w:rPr>
        <w:t xml:space="preserve"> is manufactured or fabricated:</w:t>
      </w:r>
    </w:p>
    <w:p w14:paraId="7A16E6C8" w14:textId="77777777" w:rsidR="00DF0748" w:rsidRPr="00B0427E" w:rsidRDefault="00DF0748" w:rsidP="00055232">
      <w:pPr>
        <w:widowControl/>
        <w:ind w:left="1584"/>
        <w:jc w:val="both"/>
        <w:rPr>
          <w:rFonts w:ascii="Arial" w:hAnsi="Arial" w:cs="Arial"/>
          <w:szCs w:val="24"/>
        </w:rPr>
      </w:pPr>
    </w:p>
    <w:p w14:paraId="5BA0928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1.4.1</w:t>
      </w:r>
      <w:r w:rsidRPr="00B0427E">
        <w:rPr>
          <w:rFonts w:ascii="Arial" w:hAnsi="Arial" w:cs="Arial"/>
          <w:szCs w:val="24"/>
        </w:rPr>
        <w:tab/>
        <w:t>Design, fabricate and assemble in accordance with the best engineering and shop practices.</w:t>
      </w:r>
    </w:p>
    <w:p w14:paraId="3A22E37F" w14:textId="77777777" w:rsidR="00DF0748" w:rsidRPr="00B0427E" w:rsidRDefault="00DF0748" w:rsidP="00055232">
      <w:pPr>
        <w:widowControl/>
        <w:ind w:left="1440"/>
        <w:jc w:val="both"/>
        <w:rPr>
          <w:rFonts w:ascii="Arial" w:hAnsi="Arial" w:cs="Arial"/>
          <w:szCs w:val="24"/>
        </w:rPr>
      </w:pPr>
    </w:p>
    <w:p w14:paraId="677E426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1.4.2</w:t>
      </w:r>
      <w:r w:rsidRPr="00B0427E">
        <w:rPr>
          <w:rFonts w:ascii="Arial" w:hAnsi="Arial" w:cs="Arial"/>
          <w:szCs w:val="24"/>
        </w:rPr>
        <w:tab/>
        <w:t>Manufacture like parts of duplicate units to standard sizes and gauges, to be interchangeable.</w:t>
      </w:r>
    </w:p>
    <w:p w14:paraId="71C7076B" w14:textId="77777777" w:rsidR="00DF0748" w:rsidRPr="00B0427E" w:rsidRDefault="00DF0748" w:rsidP="00055232">
      <w:pPr>
        <w:widowControl/>
        <w:ind w:left="1440"/>
        <w:jc w:val="both"/>
        <w:rPr>
          <w:rFonts w:ascii="Arial" w:hAnsi="Arial" w:cs="Arial"/>
          <w:szCs w:val="24"/>
        </w:rPr>
      </w:pPr>
    </w:p>
    <w:p w14:paraId="7B747A12"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1.4.3</w:t>
      </w:r>
      <w:r w:rsidRPr="00B0427E">
        <w:rPr>
          <w:rFonts w:ascii="Arial" w:hAnsi="Arial" w:cs="Arial"/>
          <w:szCs w:val="24"/>
        </w:rPr>
        <w:tab/>
        <w:t xml:space="preserve">Two or more items of the same kind </w:t>
      </w:r>
      <w:r w:rsidR="00984123" w:rsidRPr="00B0427E">
        <w:rPr>
          <w:rFonts w:ascii="Arial" w:hAnsi="Arial" w:cs="Arial"/>
          <w:szCs w:val="24"/>
        </w:rPr>
        <w:t xml:space="preserve">and by the same manufacturer must </w:t>
      </w:r>
      <w:r w:rsidRPr="00B0427E">
        <w:rPr>
          <w:rFonts w:ascii="Arial" w:hAnsi="Arial" w:cs="Arial"/>
          <w:szCs w:val="24"/>
        </w:rPr>
        <w:t>be identical.</w:t>
      </w:r>
    </w:p>
    <w:p w14:paraId="3E7BFB73" w14:textId="77777777" w:rsidR="00DF0748" w:rsidRPr="00B0427E" w:rsidRDefault="00DF0748" w:rsidP="00055232">
      <w:pPr>
        <w:widowControl/>
        <w:ind w:left="1440"/>
        <w:jc w:val="both"/>
        <w:rPr>
          <w:rFonts w:ascii="Arial" w:hAnsi="Arial" w:cs="Arial"/>
          <w:szCs w:val="24"/>
        </w:rPr>
      </w:pPr>
    </w:p>
    <w:p w14:paraId="356A4ECF"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1.4.4</w:t>
      </w:r>
      <w:r w:rsidRPr="00B0427E">
        <w:rPr>
          <w:rFonts w:ascii="Arial" w:hAnsi="Arial" w:cs="Arial"/>
          <w:szCs w:val="24"/>
        </w:rPr>
        <w:tab/>
      </w:r>
      <w:r w:rsidR="00ED130E" w:rsidRPr="00B0427E">
        <w:rPr>
          <w:rFonts w:ascii="Arial" w:hAnsi="Arial" w:cs="Arial"/>
          <w:szCs w:val="24"/>
        </w:rPr>
        <w:t xml:space="preserve">Equipment </w:t>
      </w:r>
      <w:r w:rsidR="002B3DF7" w:rsidRPr="00B0427E">
        <w:rPr>
          <w:rFonts w:ascii="Arial" w:hAnsi="Arial" w:cs="Arial"/>
          <w:szCs w:val="24"/>
        </w:rPr>
        <w:t xml:space="preserve">must </w:t>
      </w:r>
      <w:r w:rsidRPr="00B0427E">
        <w:rPr>
          <w:rFonts w:ascii="Arial" w:hAnsi="Arial" w:cs="Arial"/>
          <w:szCs w:val="24"/>
        </w:rPr>
        <w:t xml:space="preserve">be suitable for </w:t>
      </w:r>
      <w:r w:rsidR="002B3DF7" w:rsidRPr="00B0427E">
        <w:rPr>
          <w:rFonts w:ascii="Arial" w:hAnsi="Arial" w:cs="Arial"/>
          <w:szCs w:val="24"/>
        </w:rPr>
        <w:t xml:space="preserve">the </w:t>
      </w:r>
      <w:r w:rsidRPr="00B0427E">
        <w:rPr>
          <w:rFonts w:ascii="Arial" w:hAnsi="Arial" w:cs="Arial"/>
          <w:szCs w:val="24"/>
        </w:rPr>
        <w:t>service conditions intended.</w:t>
      </w:r>
    </w:p>
    <w:p w14:paraId="4A5E217B" w14:textId="77777777" w:rsidR="00DF0748" w:rsidRPr="00B0427E" w:rsidRDefault="00DF0748" w:rsidP="00055232">
      <w:pPr>
        <w:widowControl/>
        <w:ind w:left="1440"/>
        <w:jc w:val="both"/>
        <w:rPr>
          <w:rFonts w:ascii="Arial" w:hAnsi="Arial" w:cs="Arial"/>
          <w:szCs w:val="24"/>
        </w:rPr>
      </w:pPr>
    </w:p>
    <w:p w14:paraId="18375410" w14:textId="3D3C3D6D" w:rsidR="00DF0748" w:rsidRPr="00B0427E" w:rsidRDefault="00DF0748" w:rsidP="00055232">
      <w:pPr>
        <w:widowControl/>
        <w:ind w:left="1440"/>
        <w:jc w:val="both"/>
        <w:rPr>
          <w:rFonts w:ascii="Arial" w:hAnsi="Arial" w:cs="Arial"/>
          <w:szCs w:val="24"/>
        </w:rPr>
      </w:pPr>
      <w:r w:rsidRPr="00B0427E">
        <w:rPr>
          <w:rFonts w:ascii="Arial" w:hAnsi="Arial" w:cs="Arial"/>
          <w:szCs w:val="24"/>
        </w:rPr>
        <w:t>1.4.5</w:t>
      </w:r>
      <w:r w:rsidRPr="00B0427E">
        <w:rPr>
          <w:rFonts w:ascii="Arial" w:hAnsi="Arial" w:cs="Arial"/>
          <w:szCs w:val="24"/>
        </w:rPr>
        <w:tab/>
        <w:t xml:space="preserve">Capacities, sizes and dimensions shown or specified </w:t>
      </w:r>
      <w:r w:rsidR="002B3DF7" w:rsidRPr="00B0427E">
        <w:rPr>
          <w:rFonts w:ascii="Arial" w:hAnsi="Arial" w:cs="Arial"/>
          <w:szCs w:val="24"/>
        </w:rPr>
        <w:t xml:space="preserve">must </w:t>
      </w:r>
      <w:r w:rsidRPr="00B0427E">
        <w:rPr>
          <w:rFonts w:ascii="Arial" w:hAnsi="Arial" w:cs="Arial"/>
          <w:szCs w:val="24"/>
        </w:rPr>
        <w:t>be adhered to unless variations are specifically approved in writing.</w:t>
      </w:r>
    </w:p>
    <w:p w14:paraId="7CEBFF80" w14:textId="7528965A" w:rsidR="00CA26C8" w:rsidRPr="00B0427E" w:rsidRDefault="00CA26C8" w:rsidP="00055232">
      <w:pPr>
        <w:widowControl/>
        <w:ind w:left="1440"/>
        <w:jc w:val="both"/>
        <w:rPr>
          <w:rFonts w:ascii="Arial" w:hAnsi="Arial" w:cs="Arial"/>
          <w:szCs w:val="24"/>
        </w:rPr>
      </w:pPr>
    </w:p>
    <w:p w14:paraId="311CF2A8" w14:textId="3E95E987" w:rsidR="00F01378" w:rsidRPr="00B0427E" w:rsidRDefault="00F01378" w:rsidP="00055232">
      <w:pPr>
        <w:widowControl/>
        <w:ind w:left="1440"/>
        <w:jc w:val="both"/>
        <w:rPr>
          <w:rFonts w:ascii="Arial" w:hAnsi="Arial" w:cs="Arial"/>
          <w:szCs w:val="24"/>
        </w:rPr>
      </w:pPr>
    </w:p>
    <w:p w14:paraId="182CB95C" w14:textId="77777777" w:rsidR="00F01378" w:rsidRPr="00B0427E" w:rsidRDefault="00F01378" w:rsidP="00055232">
      <w:pPr>
        <w:widowControl/>
        <w:ind w:left="1440"/>
        <w:jc w:val="both"/>
        <w:rPr>
          <w:rFonts w:ascii="Arial" w:hAnsi="Arial" w:cs="Arial"/>
          <w:szCs w:val="24"/>
        </w:rPr>
      </w:pPr>
    </w:p>
    <w:p w14:paraId="2C1030AF" w14:textId="77777777" w:rsidR="00DF0748" w:rsidRPr="00B0427E" w:rsidRDefault="00DF0748" w:rsidP="00055232">
      <w:pPr>
        <w:widowControl/>
        <w:jc w:val="both"/>
        <w:rPr>
          <w:rFonts w:ascii="Arial" w:hAnsi="Arial" w:cs="Arial"/>
          <w:b/>
          <w:bCs/>
          <w:szCs w:val="24"/>
        </w:rPr>
      </w:pPr>
      <w:r w:rsidRPr="00B0427E">
        <w:rPr>
          <w:rFonts w:ascii="Arial" w:hAnsi="Arial" w:cs="Arial"/>
          <w:b/>
          <w:bCs/>
          <w:szCs w:val="24"/>
        </w:rPr>
        <w:lastRenderedPageBreak/>
        <w:t>2.</w:t>
      </w:r>
      <w:r w:rsidRPr="00B0427E">
        <w:rPr>
          <w:rFonts w:ascii="Arial" w:hAnsi="Arial" w:cs="Arial"/>
          <w:b/>
          <w:bCs/>
          <w:szCs w:val="24"/>
        </w:rPr>
        <w:tab/>
        <w:t xml:space="preserve">Transportation </w:t>
      </w:r>
      <w:r w:rsidR="002B3DF7" w:rsidRPr="00B0427E">
        <w:rPr>
          <w:rFonts w:ascii="Arial" w:hAnsi="Arial" w:cs="Arial"/>
          <w:b/>
          <w:bCs/>
          <w:szCs w:val="24"/>
        </w:rPr>
        <w:t xml:space="preserve">and </w:t>
      </w:r>
      <w:r w:rsidRPr="00B0427E">
        <w:rPr>
          <w:rFonts w:ascii="Arial" w:hAnsi="Arial" w:cs="Arial"/>
          <w:b/>
          <w:bCs/>
          <w:szCs w:val="24"/>
        </w:rPr>
        <w:t>Handling.</w:t>
      </w:r>
    </w:p>
    <w:p w14:paraId="04286DEA" w14:textId="77777777" w:rsidR="00DF0748" w:rsidRPr="00B0427E" w:rsidRDefault="00DF0748" w:rsidP="00055232">
      <w:pPr>
        <w:ind w:left="864"/>
        <w:jc w:val="both"/>
        <w:rPr>
          <w:rFonts w:ascii="Arial" w:hAnsi="Arial" w:cs="Arial"/>
          <w:szCs w:val="24"/>
        </w:rPr>
      </w:pPr>
    </w:p>
    <w:p w14:paraId="1E0D504C" w14:textId="77777777" w:rsidR="00DF0748" w:rsidRPr="00C66678" w:rsidRDefault="00DF0748" w:rsidP="00055232">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r>
      <w:r w:rsidR="002B3DF7" w:rsidRPr="00B0427E">
        <w:rPr>
          <w:rFonts w:ascii="Arial" w:hAnsi="Arial" w:cs="Arial"/>
        </w:rPr>
        <w:t xml:space="preserve">The </w:t>
      </w:r>
      <w:r w:rsidRPr="00B0427E">
        <w:rPr>
          <w:rFonts w:ascii="Arial" w:hAnsi="Arial" w:cs="Arial"/>
        </w:rPr>
        <w:t xml:space="preserve">Contractor shall prepare </w:t>
      </w:r>
      <w:r w:rsidR="00ED130E" w:rsidRPr="00B0427E">
        <w:rPr>
          <w:rFonts w:ascii="Arial" w:hAnsi="Arial" w:cs="Arial"/>
        </w:rPr>
        <w:t>Equipment</w:t>
      </w:r>
      <w:r w:rsidRPr="00B0427E">
        <w:rPr>
          <w:rFonts w:ascii="Arial" w:hAnsi="Arial" w:cs="Arial"/>
        </w:rPr>
        <w:t xml:space="preserve"> for shipment in a manner to facilitate unloading and handling, and to protect against damage or unnecessary exposure in transit and storage. </w:t>
      </w:r>
      <w:r w:rsidR="002B3DF7" w:rsidRPr="00B0427E">
        <w:rPr>
          <w:rFonts w:ascii="Arial" w:hAnsi="Arial" w:cs="Arial"/>
        </w:rPr>
        <w:t xml:space="preserve"> </w:t>
      </w:r>
      <w:r w:rsidRPr="00B0427E">
        <w:rPr>
          <w:rFonts w:ascii="Arial" w:hAnsi="Arial" w:cs="Arial"/>
        </w:rPr>
        <w:t xml:space="preserve">Provisions for protection </w:t>
      </w:r>
      <w:r w:rsidR="002B3DF7" w:rsidRPr="00B0427E">
        <w:rPr>
          <w:rFonts w:ascii="Arial" w:hAnsi="Arial" w:cs="Arial"/>
        </w:rPr>
        <w:t xml:space="preserve">must </w:t>
      </w:r>
      <w:r w:rsidRPr="00B0427E">
        <w:rPr>
          <w:rFonts w:ascii="Arial" w:hAnsi="Arial" w:cs="Arial"/>
        </w:rPr>
        <w:t>include the following:</w:t>
      </w:r>
    </w:p>
    <w:p w14:paraId="7FCE467A" w14:textId="77777777" w:rsidR="00DF0748" w:rsidRPr="00C66678" w:rsidRDefault="00DF0748" w:rsidP="00055232">
      <w:pPr>
        <w:widowControl/>
        <w:numPr>
          <w:ilvl w:val="1"/>
          <w:numId w:val="0"/>
        </w:numPr>
        <w:ind w:left="720"/>
        <w:jc w:val="both"/>
        <w:rPr>
          <w:rFonts w:ascii="Arial" w:hAnsi="Arial" w:cs="Arial"/>
        </w:rPr>
      </w:pPr>
    </w:p>
    <w:p w14:paraId="2772B27A"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2.1.1</w:t>
      </w:r>
      <w:r w:rsidRPr="00C66678">
        <w:rPr>
          <w:rFonts w:ascii="Arial" w:hAnsi="Arial" w:cs="Arial"/>
          <w:szCs w:val="24"/>
        </w:rPr>
        <w:tab/>
        <w:t>Crates or other suitable packaging materials.</w:t>
      </w:r>
    </w:p>
    <w:p w14:paraId="7635CB68" w14:textId="77777777" w:rsidR="00DF0748" w:rsidRPr="00C66678" w:rsidRDefault="00DF0748" w:rsidP="00055232">
      <w:pPr>
        <w:widowControl/>
        <w:ind w:left="1440"/>
        <w:jc w:val="both"/>
        <w:rPr>
          <w:rFonts w:ascii="Arial" w:hAnsi="Arial" w:cs="Arial"/>
          <w:szCs w:val="24"/>
        </w:rPr>
      </w:pPr>
    </w:p>
    <w:p w14:paraId="08C953D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2.1.2</w:t>
      </w:r>
      <w:r w:rsidRPr="00C66678">
        <w:rPr>
          <w:rFonts w:ascii="Arial" w:hAnsi="Arial" w:cs="Arial"/>
          <w:szCs w:val="24"/>
        </w:rPr>
        <w:tab/>
        <w:t>Covers and other means to prevent corrosion, moisture damage, mechanical injury, and accumulation of dirt in motors, electrical equipment, and machinery.</w:t>
      </w:r>
    </w:p>
    <w:p w14:paraId="2EA2FB29" w14:textId="77777777" w:rsidR="00DF0748" w:rsidRPr="00C66678" w:rsidRDefault="00DF0748" w:rsidP="00055232">
      <w:pPr>
        <w:widowControl/>
        <w:ind w:left="1440"/>
        <w:jc w:val="both"/>
        <w:rPr>
          <w:rFonts w:ascii="Arial" w:hAnsi="Arial" w:cs="Arial"/>
          <w:szCs w:val="24"/>
        </w:rPr>
      </w:pPr>
    </w:p>
    <w:p w14:paraId="3D8A1E6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2.1.3</w:t>
      </w:r>
      <w:r w:rsidRPr="00C66678">
        <w:rPr>
          <w:rFonts w:ascii="Arial" w:hAnsi="Arial" w:cs="Arial"/>
          <w:szCs w:val="24"/>
        </w:rPr>
        <w:tab/>
        <w:t>Suitable rust-preventative compound on exposed machined surfaces and unpainted iron and steel.</w:t>
      </w:r>
    </w:p>
    <w:p w14:paraId="76BC117A" w14:textId="77777777" w:rsidR="00DF0748" w:rsidRPr="00C66678" w:rsidRDefault="00DF0748" w:rsidP="00055232">
      <w:pPr>
        <w:widowControl/>
        <w:ind w:left="1440"/>
        <w:jc w:val="both"/>
        <w:rPr>
          <w:rFonts w:ascii="Arial" w:hAnsi="Arial" w:cs="Arial"/>
          <w:szCs w:val="24"/>
        </w:rPr>
      </w:pPr>
    </w:p>
    <w:p w14:paraId="27F775E6"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2.1.4</w:t>
      </w:r>
      <w:r w:rsidRPr="00C66678">
        <w:rPr>
          <w:rFonts w:ascii="Arial" w:hAnsi="Arial" w:cs="Arial"/>
          <w:szCs w:val="24"/>
        </w:rPr>
        <w:tab/>
        <w:t>Grease packing or oil lubrication in all bearings and similar items.</w:t>
      </w:r>
    </w:p>
    <w:p w14:paraId="5B72C6B4" w14:textId="77777777" w:rsidR="00DF0748" w:rsidRPr="00C66678" w:rsidRDefault="00DF0748" w:rsidP="00055232">
      <w:pPr>
        <w:widowControl/>
        <w:ind w:left="1440"/>
        <w:jc w:val="both"/>
        <w:rPr>
          <w:rFonts w:ascii="Arial" w:hAnsi="Arial" w:cs="Arial"/>
          <w:szCs w:val="24"/>
        </w:rPr>
      </w:pPr>
    </w:p>
    <w:p w14:paraId="5D3DD289"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2.1.5</w:t>
      </w:r>
      <w:r w:rsidRPr="00C66678">
        <w:rPr>
          <w:rFonts w:ascii="Arial" w:hAnsi="Arial" w:cs="Arial"/>
          <w:szCs w:val="24"/>
        </w:rPr>
        <w:tab/>
        <w:t>Moisture absorbing media in cabinets and electrical enclosures.</w:t>
      </w:r>
    </w:p>
    <w:p w14:paraId="27C2C83C" w14:textId="77777777" w:rsidR="00DF0748" w:rsidRPr="00C66678" w:rsidRDefault="00DF0748" w:rsidP="00055232">
      <w:pPr>
        <w:jc w:val="both"/>
        <w:rPr>
          <w:rFonts w:ascii="Arial" w:hAnsi="Arial" w:cs="Arial"/>
          <w:szCs w:val="24"/>
        </w:rPr>
      </w:pPr>
    </w:p>
    <w:p w14:paraId="76885FF0"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2.2</w:t>
      </w:r>
      <w:r w:rsidRPr="00C66678">
        <w:rPr>
          <w:rFonts w:ascii="Arial" w:hAnsi="Arial" w:cs="Arial"/>
        </w:rPr>
        <w:tab/>
        <w:t xml:space="preserve">Tag or mark each item of </w:t>
      </w:r>
      <w:r w:rsidR="00ED130E" w:rsidRPr="00C66678">
        <w:rPr>
          <w:rFonts w:ascii="Arial" w:hAnsi="Arial" w:cs="Arial"/>
        </w:rPr>
        <w:t>Equipment</w:t>
      </w:r>
      <w:r w:rsidRPr="00C66678">
        <w:rPr>
          <w:rFonts w:ascii="Arial" w:hAnsi="Arial" w:cs="Arial"/>
        </w:rPr>
        <w:t xml:space="preserve"> with the </w:t>
      </w:r>
      <w:r w:rsidR="00ED130E" w:rsidRPr="00C66678">
        <w:rPr>
          <w:rFonts w:ascii="Arial" w:hAnsi="Arial" w:cs="Arial"/>
        </w:rPr>
        <w:t>C</w:t>
      </w:r>
      <w:r w:rsidRPr="00C66678">
        <w:rPr>
          <w:rFonts w:ascii="Arial" w:hAnsi="Arial" w:cs="Arial"/>
        </w:rPr>
        <w:t xml:space="preserve">ontract </w:t>
      </w:r>
      <w:r w:rsidR="00ED130E" w:rsidRPr="00C66678">
        <w:rPr>
          <w:rFonts w:ascii="Arial" w:hAnsi="Arial" w:cs="Arial"/>
        </w:rPr>
        <w:t>N</w:t>
      </w:r>
      <w:r w:rsidRPr="00C66678">
        <w:rPr>
          <w:rFonts w:ascii="Arial" w:hAnsi="Arial" w:cs="Arial"/>
        </w:rPr>
        <w:t xml:space="preserve">umber and Bid Item number as identified in the Contract Documents or on Compliance Submittals.  Include complete packing lists and bills of material with each shipment. </w:t>
      </w:r>
      <w:r w:rsidR="002B3DF7" w:rsidRPr="00C66678">
        <w:rPr>
          <w:rFonts w:ascii="Arial" w:hAnsi="Arial" w:cs="Arial"/>
        </w:rPr>
        <w:t xml:space="preserve"> </w:t>
      </w:r>
      <w:r w:rsidRPr="00C66678">
        <w:rPr>
          <w:rFonts w:ascii="Arial" w:hAnsi="Arial" w:cs="Arial"/>
        </w:rPr>
        <w:t>Each piece of every item need not be marked separately provided that all pieces of each item are packed or bundled together and the packages or bundles are properly tagged or marked.</w:t>
      </w:r>
    </w:p>
    <w:p w14:paraId="68D57897" w14:textId="77777777" w:rsidR="00DF0748" w:rsidRPr="00C66678" w:rsidRDefault="00DF0748" w:rsidP="00055232">
      <w:pPr>
        <w:ind w:left="864"/>
        <w:jc w:val="both"/>
        <w:rPr>
          <w:rFonts w:ascii="Arial" w:hAnsi="Arial" w:cs="Arial"/>
          <w:szCs w:val="24"/>
        </w:rPr>
      </w:pPr>
    </w:p>
    <w:p w14:paraId="6080232D" w14:textId="40119AC0" w:rsidR="00DF0748" w:rsidRPr="00C66678" w:rsidRDefault="002B3DF7" w:rsidP="00055232">
      <w:pPr>
        <w:widowControl/>
        <w:numPr>
          <w:ilvl w:val="2"/>
          <w:numId w:val="0"/>
        </w:numPr>
        <w:tabs>
          <w:tab w:val="num" w:pos="1440"/>
        </w:tabs>
        <w:ind w:left="720"/>
        <w:jc w:val="both"/>
        <w:rPr>
          <w:rFonts w:ascii="Arial" w:hAnsi="Arial" w:cs="Arial"/>
          <w:szCs w:val="24"/>
        </w:rPr>
      </w:pPr>
      <w:r w:rsidRPr="00C66678">
        <w:rPr>
          <w:rFonts w:ascii="Arial" w:hAnsi="Arial" w:cs="Arial"/>
          <w:szCs w:val="24"/>
        </w:rPr>
        <w:t>2.3</w:t>
      </w:r>
      <w:r w:rsidRPr="00C66678">
        <w:rPr>
          <w:rFonts w:ascii="Arial" w:hAnsi="Arial" w:cs="Arial"/>
          <w:szCs w:val="24"/>
        </w:rPr>
        <w:tab/>
        <w:t xml:space="preserve">The </w:t>
      </w:r>
      <w:r w:rsidR="00DF0748" w:rsidRPr="00C66678">
        <w:rPr>
          <w:rFonts w:ascii="Arial" w:hAnsi="Arial" w:cs="Arial"/>
          <w:szCs w:val="24"/>
        </w:rPr>
        <w:t xml:space="preserve">Contractor shall mail bills of material to the </w:t>
      </w:r>
      <w:r w:rsidR="00D53EF3">
        <w:rPr>
          <w:rFonts w:ascii="Arial" w:hAnsi="Arial" w:cs="Arial"/>
          <w:szCs w:val="24"/>
        </w:rPr>
        <w:t>CRCNV</w:t>
      </w:r>
      <w:r w:rsidR="00DF0748" w:rsidRPr="00C66678">
        <w:rPr>
          <w:rFonts w:ascii="Arial" w:hAnsi="Arial" w:cs="Arial"/>
          <w:szCs w:val="24"/>
        </w:rPr>
        <w:t xml:space="preserve"> prior to delivery of each shipment and shall include bills of material with each shipment.</w:t>
      </w:r>
    </w:p>
    <w:p w14:paraId="2ED26BE3" w14:textId="77777777" w:rsidR="00DF0748" w:rsidRPr="00C66678" w:rsidRDefault="00DF0748" w:rsidP="00055232">
      <w:pPr>
        <w:jc w:val="both"/>
        <w:rPr>
          <w:rFonts w:ascii="Arial" w:hAnsi="Arial" w:cs="Arial"/>
          <w:szCs w:val="24"/>
        </w:rPr>
      </w:pPr>
    </w:p>
    <w:p w14:paraId="5981A494" w14:textId="32B50C9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4</w:t>
      </w:r>
      <w:r w:rsidRPr="00C66678">
        <w:rPr>
          <w:rFonts w:ascii="Arial" w:hAnsi="Arial" w:cs="Arial"/>
        </w:rPr>
        <w:tab/>
        <w:t xml:space="preserve">Furnish </w:t>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unloading and handling of </w:t>
      </w:r>
      <w:r w:rsidR="00ED130E" w:rsidRPr="00C66678">
        <w:rPr>
          <w:rFonts w:ascii="Arial" w:hAnsi="Arial" w:cs="Arial"/>
        </w:rPr>
        <w:t>Equipment</w:t>
      </w:r>
      <w:r w:rsidRPr="00C66678">
        <w:rPr>
          <w:rFonts w:ascii="Arial" w:hAnsi="Arial" w:cs="Arial"/>
        </w:rPr>
        <w:t xml:space="preserve"> upon delivery sufficiently in advance to allow</w:t>
      </w:r>
      <w:r w:rsidR="002B3DF7" w:rsidRPr="00C66678">
        <w:rPr>
          <w:rFonts w:ascii="Arial" w:hAnsi="Arial" w:cs="Arial"/>
        </w:rPr>
        <w:t xml:space="preserve"> the</w:t>
      </w:r>
      <w:r w:rsidRPr="00C66678">
        <w:rPr>
          <w:rFonts w:ascii="Arial" w:hAnsi="Arial" w:cs="Arial"/>
        </w:rPr>
        <w:t xml:space="preserve"> </w:t>
      </w:r>
      <w:r w:rsidR="00D53EF3">
        <w:rPr>
          <w:rFonts w:ascii="Arial" w:hAnsi="Arial" w:cs="Arial"/>
        </w:rPr>
        <w:t>CRCNV</w:t>
      </w:r>
      <w:r w:rsidRPr="00C66678">
        <w:rPr>
          <w:rFonts w:ascii="Arial" w:hAnsi="Arial" w:cs="Arial"/>
        </w:rPr>
        <w:t xml:space="preserve"> sufficient preparation time. </w:t>
      </w:r>
      <w:r w:rsidR="002B3DF7" w:rsidRPr="00C66678">
        <w:rPr>
          <w:rFonts w:ascii="Arial" w:hAnsi="Arial" w:cs="Arial"/>
        </w:rPr>
        <w:t xml:space="preserve"> </w:t>
      </w:r>
      <w:r w:rsidRPr="00C66678">
        <w:rPr>
          <w:rFonts w:ascii="Arial" w:hAnsi="Arial" w:cs="Arial"/>
        </w:rPr>
        <w:t>Include type and capacity of unloading equipment required as applicable.</w:t>
      </w:r>
    </w:p>
    <w:p w14:paraId="5D9395AF" w14:textId="77777777" w:rsidR="00DF0748" w:rsidRPr="00C66678" w:rsidRDefault="00DF0748" w:rsidP="00055232">
      <w:pPr>
        <w:widowControl/>
        <w:numPr>
          <w:ilvl w:val="1"/>
          <w:numId w:val="0"/>
        </w:numPr>
        <w:ind w:left="720"/>
        <w:jc w:val="both"/>
        <w:rPr>
          <w:rFonts w:ascii="Arial" w:hAnsi="Arial" w:cs="Arial"/>
        </w:rPr>
      </w:pPr>
    </w:p>
    <w:p w14:paraId="01E2453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5</w:t>
      </w:r>
      <w:r w:rsidRPr="00C66678">
        <w:rPr>
          <w:rFonts w:ascii="Arial" w:hAnsi="Arial" w:cs="Arial"/>
        </w:rPr>
        <w:tab/>
        <w:t xml:space="preserve">Deliver all </w:t>
      </w:r>
      <w:r w:rsidR="00ED130E" w:rsidRPr="00C66678">
        <w:rPr>
          <w:rFonts w:ascii="Arial" w:hAnsi="Arial" w:cs="Arial"/>
        </w:rPr>
        <w:t>Equipment</w:t>
      </w:r>
      <w:r w:rsidRPr="00C66678">
        <w:rPr>
          <w:rFonts w:ascii="Arial" w:hAnsi="Arial" w:cs="Arial"/>
        </w:rPr>
        <w:t xml:space="preserve"> by truck.</w:t>
      </w:r>
    </w:p>
    <w:p w14:paraId="60857B36" w14:textId="77777777" w:rsidR="00DF0748" w:rsidRPr="00C66678" w:rsidRDefault="00DF0748" w:rsidP="00055232">
      <w:pPr>
        <w:widowControl/>
        <w:numPr>
          <w:ilvl w:val="1"/>
          <w:numId w:val="0"/>
        </w:numPr>
        <w:ind w:left="720"/>
        <w:jc w:val="both"/>
        <w:rPr>
          <w:rFonts w:ascii="Arial" w:hAnsi="Arial" w:cs="Arial"/>
        </w:rPr>
      </w:pPr>
    </w:p>
    <w:p w14:paraId="7BD49D9C"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6</w:t>
      </w:r>
      <w:r w:rsidRPr="00C66678">
        <w:rPr>
          <w:rFonts w:ascii="Arial" w:hAnsi="Arial" w:cs="Arial"/>
        </w:rPr>
        <w:tab/>
        <w:t xml:space="preserve">Deliver </w:t>
      </w:r>
      <w:r w:rsidR="00ED130E" w:rsidRPr="00C66678">
        <w:rPr>
          <w:rFonts w:ascii="Arial" w:hAnsi="Arial" w:cs="Arial"/>
        </w:rPr>
        <w:t>Equipment</w:t>
      </w:r>
      <w:r w:rsidRPr="00C66678">
        <w:rPr>
          <w:rFonts w:ascii="Arial" w:hAnsi="Arial" w:cs="Arial"/>
        </w:rPr>
        <w:t xml:space="preserve"> in an undamaged condition, in original containers or packaging, with identifying labels intact and legible.</w:t>
      </w:r>
    </w:p>
    <w:p w14:paraId="26AF5618" w14:textId="77777777" w:rsidR="00DF0748" w:rsidRPr="00C66678" w:rsidRDefault="00DF0748" w:rsidP="00055232">
      <w:pPr>
        <w:widowControl/>
        <w:numPr>
          <w:ilvl w:val="1"/>
          <w:numId w:val="0"/>
        </w:numPr>
        <w:ind w:left="720"/>
        <w:jc w:val="both"/>
        <w:rPr>
          <w:rFonts w:ascii="Arial" w:hAnsi="Arial" w:cs="Arial"/>
        </w:rPr>
      </w:pPr>
    </w:p>
    <w:p w14:paraId="2F86AA4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7</w:t>
      </w:r>
      <w:r w:rsidRPr="00C66678">
        <w:rPr>
          <w:rFonts w:ascii="Arial" w:hAnsi="Arial" w:cs="Arial"/>
        </w:rPr>
        <w:tab/>
        <w:t xml:space="preserve">Mark partial deliveries of component parts to identify the </w:t>
      </w:r>
      <w:r w:rsidR="00ED130E" w:rsidRPr="00C66678">
        <w:rPr>
          <w:rFonts w:ascii="Arial" w:hAnsi="Arial" w:cs="Arial"/>
        </w:rPr>
        <w:t>Equipment</w:t>
      </w:r>
      <w:r w:rsidRPr="00C66678">
        <w:rPr>
          <w:rFonts w:ascii="Arial" w:hAnsi="Arial" w:cs="Arial"/>
        </w:rPr>
        <w:t>, to permit easy accumulation of parts, and to facilitate assembly.</w:t>
      </w:r>
    </w:p>
    <w:p w14:paraId="5C3EBA7C" w14:textId="77777777" w:rsidR="00DF0748" w:rsidRPr="00C66678" w:rsidRDefault="00DF0748" w:rsidP="00055232">
      <w:pPr>
        <w:widowControl/>
        <w:numPr>
          <w:ilvl w:val="1"/>
          <w:numId w:val="0"/>
        </w:numPr>
        <w:ind w:left="720"/>
        <w:jc w:val="both"/>
        <w:rPr>
          <w:rFonts w:ascii="Arial" w:hAnsi="Arial" w:cs="Arial"/>
        </w:rPr>
      </w:pPr>
    </w:p>
    <w:p w14:paraId="6D850155" w14:textId="52B4DDD4"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8</w:t>
      </w:r>
      <w:r w:rsidRPr="00C66678">
        <w:rPr>
          <w:rFonts w:ascii="Arial" w:hAnsi="Arial" w:cs="Arial"/>
        </w:rPr>
        <w:tab/>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shall receive, check, unload, inventory, accept and store all </w:t>
      </w:r>
      <w:r w:rsidR="00ED130E" w:rsidRPr="00C66678">
        <w:rPr>
          <w:rFonts w:ascii="Arial" w:hAnsi="Arial" w:cs="Arial"/>
        </w:rPr>
        <w:t>Equipment</w:t>
      </w:r>
      <w:r w:rsidRPr="00C66678">
        <w:rPr>
          <w:rFonts w:ascii="Arial" w:hAnsi="Arial" w:cs="Arial"/>
        </w:rPr>
        <w:t xml:space="preserve"> delivered to the specified location in accordance with proper notice. </w:t>
      </w:r>
    </w:p>
    <w:p w14:paraId="2291155D" w14:textId="06CFC5AF" w:rsidR="00DF0748" w:rsidRDefault="00DF0748" w:rsidP="00526E4D">
      <w:pPr>
        <w:rPr>
          <w:rFonts w:ascii="Arial" w:hAnsi="Arial" w:cs="Arial"/>
          <w:szCs w:val="24"/>
        </w:rPr>
      </w:pPr>
    </w:p>
    <w:p w14:paraId="6BDF7415" w14:textId="77777777" w:rsidR="00F01378" w:rsidRPr="00C66678" w:rsidRDefault="00F01378" w:rsidP="00526E4D">
      <w:pPr>
        <w:rPr>
          <w:rFonts w:ascii="Arial" w:hAnsi="Arial" w:cs="Arial"/>
          <w:szCs w:val="24"/>
        </w:rPr>
      </w:pPr>
    </w:p>
    <w:p w14:paraId="5DD40C98" w14:textId="77777777" w:rsidR="00DF0748" w:rsidRPr="00C66678" w:rsidRDefault="00DF0748" w:rsidP="00055232">
      <w:pPr>
        <w:widowControl/>
        <w:jc w:val="both"/>
        <w:rPr>
          <w:rFonts w:ascii="Arial" w:hAnsi="Arial" w:cs="Arial"/>
          <w:b/>
          <w:bCs/>
          <w:szCs w:val="24"/>
        </w:rPr>
      </w:pPr>
      <w:r w:rsidRPr="00C66678">
        <w:rPr>
          <w:rFonts w:ascii="Arial" w:hAnsi="Arial" w:cs="Arial"/>
          <w:b/>
          <w:bCs/>
          <w:szCs w:val="24"/>
        </w:rPr>
        <w:lastRenderedPageBreak/>
        <w:t>3.</w:t>
      </w:r>
      <w:r w:rsidRPr="00C66678">
        <w:rPr>
          <w:rFonts w:ascii="Arial" w:hAnsi="Arial" w:cs="Arial"/>
          <w:b/>
          <w:bCs/>
          <w:szCs w:val="24"/>
        </w:rPr>
        <w:tab/>
        <w:t>Storage and Protection.</w:t>
      </w:r>
    </w:p>
    <w:p w14:paraId="2AF40F58" w14:textId="77777777" w:rsidR="00DF0748" w:rsidRPr="00C66678" w:rsidRDefault="00DF0748" w:rsidP="00055232">
      <w:pPr>
        <w:ind w:left="864"/>
        <w:jc w:val="both"/>
        <w:rPr>
          <w:rFonts w:ascii="Arial" w:hAnsi="Arial" w:cs="Arial"/>
          <w:szCs w:val="24"/>
        </w:rPr>
      </w:pPr>
    </w:p>
    <w:p w14:paraId="6FFD5A90" w14:textId="7709AB4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3.1</w:t>
      </w:r>
      <w:r w:rsidRPr="00C66678">
        <w:rPr>
          <w:rFonts w:ascii="Arial" w:hAnsi="Arial" w:cs="Arial"/>
        </w:rPr>
        <w:tab/>
        <w:t xml:space="preserve">Furnish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storage and protection of all </w:t>
      </w:r>
      <w:r w:rsidR="00ED130E" w:rsidRPr="00C66678">
        <w:rPr>
          <w:rFonts w:ascii="Arial" w:hAnsi="Arial" w:cs="Arial"/>
        </w:rPr>
        <w:t>Equipment</w:t>
      </w:r>
      <w:r w:rsidRPr="00C66678">
        <w:rPr>
          <w:rFonts w:ascii="Arial" w:hAnsi="Arial" w:cs="Arial"/>
        </w:rPr>
        <w:t xml:space="preserve"> sufficiently in advance of delivery to allow sufficient preparation time.</w:t>
      </w:r>
    </w:p>
    <w:p w14:paraId="65883DF9" w14:textId="77777777" w:rsidR="00DF0748" w:rsidRPr="00C66678" w:rsidRDefault="00DF0748" w:rsidP="00055232">
      <w:pPr>
        <w:widowControl/>
        <w:numPr>
          <w:ilvl w:val="1"/>
          <w:numId w:val="0"/>
        </w:numPr>
        <w:ind w:left="720"/>
        <w:jc w:val="both"/>
        <w:rPr>
          <w:rFonts w:ascii="Arial" w:hAnsi="Arial" w:cs="Arial"/>
        </w:rPr>
      </w:pPr>
    </w:p>
    <w:p w14:paraId="36BE5672" w14:textId="51B871B3"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3.2</w:t>
      </w:r>
      <w:r w:rsidRPr="00C66678">
        <w:rPr>
          <w:rFonts w:ascii="Arial" w:hAnsi="Arial" w:cs="Arial"/>
        </w:rPr>
        <w:tab/>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furnish all facilities needed for storage of </w:t>
      </w:r>
      <w:r w:rsidR="00ED130E" w:rsidRPr="00C66678">
        <w:rPr>
          <w:rFonts w:ascii="Arial" w:hAnsi="Arial" w:cs="Arial"/>
        </w:rPr>
        <w:t>Equipment</w:t>
      </w:r>
      <w:r w:rsidRPr="00C66678">
        <w:rPr>
          <w:rFonts w:ascii="Arial" w:hAnsi="Arial" w:cs="Arial"/>
        </w:rPr>
        <w:t xml:space="preserve"> at the project site.</w:t>
      </w:r>
    </w:p>
    <w:p w14:paraId="3F0716DA" w14:textId="77777777" w:rsidR="00DF0748" w:rsidRPr="00C66678" w:rsidRDefault="00DF0748" w:rsidP="00055232">
      <w:pPr>
        <w:widowControl/>
        <w:numPr>
          <w:ilvl w:val="1"/>
          <w:numId w:val="0"/>
        </w:numPr>
        <w:ind w:left="720"/>
        <w:jc w:val="both"/>
        <w:rPr>
          <w:rFonts w:ascii="Arial" w:hAnsi="Arial" w:cs="Arial"/>
        </w:rPr>
      </w:pPr>
    </w:p>
    <w:p w14:paraId="0E046EF5" w14:textId="00886962"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3.3</w:t>
      </w:r>
      <w:r w:rsidRPr="00C66678">
        <w:rPr>
          <w:rFonts w:ascii="Arial" w:hAnsi="Arial" w:cs="Arial"/>
        </w:rPr>
        <w:tab/>
        <w:t xml:space="preserve">After delivery and acceptance,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assume responsibility for and protect all </w:t>
      </w:r>
      <w:r w:rsidR="00ED130E" w:rsidRPr="00C66678">
        <w:rPr>
          <w:rFonts w:ascii="Arial" w:hAnsi="Arial" w:cs="Arial"/>
        </w:rPr>
        <w:t>Equipment</w:t>
      </w:r>
      <w:r w:rsidRPr="00C66678">
        <w:rPr>
          <w:rFonts w:ascii="Arial" w:hAnsi="Arial" w:cs="Arial"/>
        </w:rPr>
        <w:t xml:space="preserve"> in accordance with </w:t>
      </w:r>
      <w:r w:rsidR="0093184E" w:rsidRPr="00C66678">
        <w:rPr>
          <w:rFonts w:ascii="Arial" w:hAnsi="Arial" w:cs="Arial"/>
        </w:rPr>
        <w:t xml:space="preserve">the </w:t>
      </w:r>
      <w:r w:rsidRPr="00C66678">
        <w:rPr>
          <w:rFonts w:ascii="Arial" w:hAnsi="Arial" w:cs="Arial"/>
        </w:rPr>
        <w:t>Contractor</w:t>
      </w:r>
      <w:r w:rsidR="002350F6" w:rsidRPr="00C66678">
        <w:rPr>
          <w:rFonts w:ascii="Arial" w:hAnsi="Arial" w:cs="Arial"/>
        </w:rPr>
        <w:t>’</w:t>
      </w:r>
      <w:r w:rsidRPr="00C66678">
        <w:rPr>
          <w:rFonts w:ascii="Arial" w:hAnsi="Arial" w:cs="Arial"/>
        </w:rPr>
        <w:t>s recommendations.</w:t>
      </w:r>
    </w:p>
    <w:p w14:paraId="5FA00C58" w14:textId="77777777" w:rsidR="00CB366C" w:rsidRDefault="00CB366C" w:rsidP="00AE5E25">
      <w:pPr>
        <w:jc w:val="center"/>
        <w:rPr>
          <w:rFonts w:ascii="Arial" w:hAnsi="Arial" w:cs="Arial"/>
          <w:b/>
          <w:bCs/>
          <w:szCs w:val="24"/>
        </w:rPr>
        <w:sectPr w:rsidR="00CB366C" w:rsidSect="00DD0EBF">
          <w:footerReference w:type="default" r:id="rId28"/>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5B216499" w14:textId="1A06788B" w:rsidR="00DF0748" w:rsidRPr="00C66678" w:rsidRDefault="00DF0748" w:rsidP="00CB366C">
      <w:pPr>
        <w:jc w:val="center"/>
        <w:rPr>
          <w:rFonts w:ascii="Arial" w:hAnsi="Arial" w:cs="Arial"/>
          <w:b/>
          <w:bCs/>
          <w:szCs w:val="24"/>
        </w:rPr>
      </w:pPr>
      <w:r w:rsidRPr="00C66678">
        <w:rPr>
          <w:rFonts w:ascii="Arial" w:hAnsi="Arial" w:cs="Arial"/>
          <w:b/>
          <w:bCs/>
          <w:szCs w:val="24"/>
        </w:rPr>
        <w:lastRenderedPageBreak/>
        <w:t>SECTION 900</w:t>
      </w:r>
    </w:p>
    <w:p w14:paraId="2B1D393E" w14:textId="77777777" w:rsidR="00DF0748" w:rsidRPr="00C66678" w:rsidRDefault="00DF0748" w:rsidP="00AE5E25">
      <w:pPr>
        <w:jc w:val="center"/>
        <w:rPr>
          <w:rFonts w:ascii="Arial" w:hAnsi="Arial" w:cs="Arial"/>
          <w:b/>
          <w:bCs/>
        </w:rPr>
      </w:pPr>
      <w:r w:rsidRPr="00C66678">
        <w:rPr>
          <w:rFonts w:ascii="Arial" w:hAnsi="Arial" w:cs="Arial"/>
          <w:b/>
          <w:bCs/>
        </w:rPr>
        <w:t>MANUFACTURER</w:t>
      </w:r>
      <w:r w:rsidR="002350F6" w:rsidRPr="00C66678">
        <w:rPr>
          <w:rFonts w:ascii="Arial" w:hAnsi="Arial" w:cs="Arial"/>
          <w:b/>
          <w:bCs/>
        </w:rPr>
        <w:t>’</w:t>
      </w:r>
      <w:r w:rsidRPr="00C66678">
        <w:rPr>
          <w:rFonts w:ascii="Arial" w:hAnsi="Arial" w:cs="Arial"/>
          <w:b/>
          <w:bCs/>
        </w:rPr>
        <w:t>S FIELD SERVICE</w:t>
      </w:r>
    </w:p>
    <w:p w14:paraId="1B29DC70" w14:textId="77777777" w:rsidR="00DF0748" w:rsidRPr="00C66678" w:rsidRDefault="00DF0748" w:rsidP="00AE5E25">
      <w:pPr>
        <w:pStyle w:val="Heading1"/>
        <w:rPr>
          <w:rFonts w:ascii="Arial" w:hAnsi="Arial" w:cs="Arial"/>
        </w:rPr>
      </w:pPr>
    </w:p>
    <w:p w14:paraId="2FFA7128" w14:textId="77777777" w:rsidR="00DF0748" w:rsidRPr="00C66678" w:rsidRDefault="00DF0748">
      <w:pPr>
        <w:ind w:left="432"/>
        <w:rPr>
          <w:rFonts w:ascii="Arial" w:hAnsi="Arial" w:cs="Arial"/>
        </w:rPr>
      </w:pPr>
    </w:p>
    <w:p w14:paraId="35D3D569" w14:textId="77777777" w:rsidR="00DF0748" w:rsidRPr="00C66678" w:rsidRDefault="00DF0748" w:rsidP="00055232">
      <w:pPr>
        <w:widowControl/>
        <w:jc w:val="both"/>
        <w:rPr>
          <w:rFonts w:ascii="Arial" w:hAnsi="Arial" w:cs="Arial"/>
          <w:b/>
          <w:bCs/>
        </w:rPr>
      </w:pPr>
      <w:r w:rsidRPr="00C66678">
        <w:rPr>
          <w:rFonts w:ascii="Arial" w:hAnsi="Arial" w:cs="Arial"/>
          <w:b/>
          <w:bCs/>
        </w:rPr>
        <w:t>1.</w:t>
      </w:r>
      <w:r w:rsidRPr="00C66678">
        <w:rPr>
          <w:rFonts w:ascii="Arial" w:hAnsi="Arial" w:cs="Arial"/>
          <w:b/>
          <w:bCs/>
        </w:rPr>
        <w:tab/>
        <w:t>Services Required.</w:t>
      </w:r>
    </w:p>
    <w:p w14:paraId="1AAEFABC" w14:textId="77777777" w:rsidR="00DF0748" w:rsidRPr="00C66678" w:rsidRDefault="00DF0748" w:rsidP="00055232">
      <w:pPr>
        <w:ind w:left="432"/>
        <w:jc w:val="both"/>
        <w:rPr>
          <w:rFonts w:ascii="Arial" w:hAnsi="Arial" w:cs="Arial"/>
        </w:rPr>
      </w:pPr>
    </w:p>
    <w:p w14:paraId="45D5ACC1"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1.1</w:t>
      </w:r>
      <w:r w:rsidRPr="00C66678">
        <w:rPr>
          <w:rFonts w:ascii="Arial" w:hAnsi="Arial" w:cs="Arial"/>
        </w:rPr>
        <w:tab/>
        <w:t>The requirement to provide a manufacturer</w:t>
      </w:r>
      <w:r w:rsidR="002350F6" w:rsidRPr="00C66678">
        <w:rPr>
          <w:rFonts w:ascii="Arial" w:hAnsi="Arial" w:cs="Arial"/>
        </w:rPr>
        <w:t>’</w:t>
      </w:r>
      <w:r w:rsidRPr="00C66678">
        <w:rPr>
          <w:rFonts w:ascii="Arial" w:hAnsi="Arial" w:cs="Arial"/>
        </w:rPr>
        <w:t xml:space="preserve">s representative on-site during installation and startup of the </w:t>
      </w:r>
      <w:r w:rsidR="002E6083" w:rsidRPr="00C66678">
        <w:rPr>
          <w:rFonts w:ascii="Arial" w:hAnsi="Arial" w:cs="Arial"/>
        </w:rPr>
        <w:t>Equipment</w:t>
      </w:r>
      <w:r w:rsidRPr="00C66678">
        <w:rPr>
          <w:rFonts w:ascii="Arial" w:hAnsi="Arial" w:cs="Arial"/>
        </w:rPr>
        <w:t xml:space="preserve"> is identified in those sections of this Contract providing the specifications for the </w:t>
      </w:r>
      <w:r w:rsidR="002E6083" w:rsidRPr="00C66678">
        <w:rPr>
          <w:rFonts w:ascii="Arial" w:hAnsi="Arial" w:cs="Arial"/>
        </w:rPr>
        <w:t>Equipment</w:t>
      </w:r>
      <w:r w:rsidRPr="00C66678">
        <w:rPr>
          <w:rFonts w:ascii="Arial" w:hAnsi="Arial" w:cs="Arial"/>
        </w:rPr>
        <w:t>.  If the requirement to provide a manufacturer</w:t>
      </w:r>
      <w:r w:rsidR="002350F6" w:rsidRPr="00C66678">
        <w:rPr>
          <w:rFonts w:ascii="Arial" w:hAnsi="Arial" w:cs="Arial"/>
        </w:rPr>
        <w:t>’</w:t>
      </w:r>
      <w:r w:rsidRPr="00C66678">
        <w:rPr>
          <w:rFonts w:ascii="Arial" w:hAnsi="Arial" w:cs="Arial"/>
        </w:rPr>
        <w:t>s representative is not identified, such service is optional by the Contractor.</w:t>
      </w:r>
    </w:p>
    <w:p w14:paraId="31513345" w14:textId="77777777" w:rsidR="00DF0748" w:rsidRPr="00C66678" w:rsidRDefault="00DF0748" w:rsidP="00055232">
      <w:pPr>
        <w:widowControl/>
        <w:numPr>
          <w:ilvl w:val="1"/>
          <w:numId w:val="0"/>
        </w:numPr>
        <w:ind w:left="720"/>
        <w:jc w:val="both"/>
        <w:rPr>
          <w:rFonts w:ascii="Arial" w:hAnsi="Arial" w:cs="Arial"/>
        </w:rPr>
      </w:pPr>
    </w:p>
    <w:p w14:paraId="132898AA"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1.2</w:t>
      </w:r>
      <w:r w:rsidRPr="00C66678">
        <w:rPr>
          <w:rFonts w:ascii="Arial" w:hAnsi="Arial" w:cs="Arial"/>
        </w:rPr>
        <w:tab/>
        <w:t>If a manufacturer</w:t>
      </w:r>
      <w:r w:rsidR="002350F6" w:rsidRPr="00C66678">
        <w:rPr>
          <w:rFonts w:ascii="Arial" w:hAnsi="Arial" w:cs="Arial"/>
        </w:rPr>
        <w:t>’</w:t>
      </w:r>
      <w:r w:rsidRPr="00C66678">
        <w:rPr>
          <w:rFonts w:ascii="Arial" w:hAnsi="Arial" w:cs="Arial"/>
        </w:rPr>
        <w:t xml:space="preserve">s representative is specified and required for the </w:t>
      </w:r>
      <w:r w:rsidR="002E6083" w:rsidRPr="00C66678">
        <w:rPr>
          <w:rFonts w:ascii="Arial" w:hAnsi="Arial" w:cs="Arial"/>
        </w:rPr>
        <w:t>Equipment</w:t>
      </w:r>
      <w:r w:rsidRPr="00C66678">
        <w:rPr>
          <w:rFonts w:ascii="Arial" w:hAnsi="Arial" w:cs="Arial"/>
        </w:rPr>
        <w:t xml:space="preserve"> furnished:</w:t>
      </w:r>
    </w:p>
    <w:p w14:paraId="177566E3" w14:textId="77777777" w:rsidR="00DF0748" w:rsidRPr="00C66678" w:rsidRDefault="00DF0748" w:rsidP="00055232">
      <w:pPr>
        <w:ind w:left="864"/>
        <w:jc w:val="both"/>
        <w:rPr>
          <w:rFonts w:ascii="Arial" w:hAnsi="Arial" w:cs="Arial"/>
        </w:rPr>
      </w:pPr>
    </w:p>
    <w:p w14:paraId="0DF8BDA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1.2.1</w:t>
      </w:r>
      <w:r w:rsidRPr="00C66678">
        <w:rPr>
          <w:rFonts w:ascii="Arial" w:hAnsi="Arial" w:cs="Arial"/>
          <w:szCs w:val="24"/>
        </w:rPr>
        <w:tab/>
        <w:t xml:space="preserve">Furnish the services of qualified, competent field representative and necessary assistants for the </w:t>
      </w:r>
      <w:r w:rsidR="002E6083" w:rsidRPr="00C66678">
        <w:rPr>
          <w:rFonts w:ascii="Arial" w:hAnsi="Arial" w:cs="Arial"/>
          <w:szCs w:val="24"/>
        </w:rPr>
        <w:t>Equipment</w:t>
      </w:r>
      <w:r w:rsidRPr="00C66678">
        <w:rPr>
          <w:rFonts w:ascii="Arial" w:hAnsi="Arial" w:cs="Arial"/>
          <w:szCs w:val="24"/>
        </w:rPr>
        <w:t xml:space="preserve">.  The field representative </w:t>
      </w:r>
      <w:r w:rsidR="0093184E" w:rsidRPr="00C66678">
        <w:rPr>
          <w:rFonts w:ascii="Arial" w:hAnsi="Arial" w:cs="Arial"/>
          <w:szCs w:val="24"/>
        </w:rPr>
        <w:t xml:space="preserve">must </w:t>
      </w:r>
      <w:r w:rsidRPr="00C66678">
        <w:rPr>
          <w:rFonts w:ascii="Arial" w:hAnsi="Arial" w:cs="Arial"/>
          <w:szCs w:val="24"/>
        </w:rPr>
        <w:t>be certified by the manufacturer of the specified product or system as having the necessary knowledge and experience to perform the required functions.</w:t>
      </w:r>
    </w:p>
    <w:p w14:paraId="1A8F6E95" w14:textId="77777777" w:rsidR="00DF0748" w:rsidRPr="00C66678" w:rsidRDefault="00DF0748" w:rsidP="00055232">
      <w:pPr>
        <w:widowControl/>
        <w:ind w:left="1440"/>
        <w:jc w:val="both"/>
        <w:rPr>
          <w:rFonts w:ascii="Arial" w:hAnsi="Arial" w:cs="Arial"/>
          <w:szCs w:val="24"/>
        </w:rPr>
      </w:pPr>
    </w:p>
    <w:p w14:paraId="0B91FA3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1.2.2</w:t>
      </w:r>
      <w:r w:rsidRPr="00C66678">
        <w:rPr>
          <w:rFonts w:ascii="Arial" w:hAnsi="Arial" w:cs="Arial"/>
          <w:szCs w:val="24"/>
        </w:rPr>
        <w:tab/>
        <w:t>The manufacturer</w:t>
      </w:r>
      <w:r w:rsidR="002350F6" w:rsidRPr="00C66678">
        <w:rPr>
          <w:rFonts w:ascii="Arial" w:hAnsi="Arial" w:cs="Arial"/>
          <w:szCs w:val="24"/>
        </w:rPr>
        <w:t>’</w:t>
      </w:r>
      <w:r w:rsidRPr="00C66678">
        <w:rPr>
          <w:rFonts w:ascii="Arial" w:hAnsi="Arial" w:cs="Arial"/>
          <w:szCs w:val="24"/>
        </w:rPr>
        <w:t>s field personnel shall perform the following:</w:t>
      </w:r>
    </w:p>
    <w:p w14:paraId="7A399ACC" w14:textId="77777777" w:rsidR="0093184E" w:rsidRPr="00C66678" w:rsidRDefault="0093184E" w:rsidP="00055232">
      <w:pPr>
        <w:widowControl/>
        <w:ind w:left="1440"/>
        <w:jc w:val="both"/>
        <w:rPr>
          <w:rFonts w:ascii="Arial" w:hAnsi="Arial" w:cs="Arial"/>
          <w:szCs w:val="24"/>
        </w:rPr>
      </w:pPr>
    </w:p>
    <w:p w14:paraId="0EF47D7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1.2.2.1</w:t>
      </w:r>
      <w:r w:rsidR="00DF0748" w:rsidRPr="00C66678">
        <w:rPr>
          <w:rFonts w:ascii="Arial" w:hAnsi="Arial" w:cs="Arial"/>
          <w:szCs w:val="24"/>
        </w:rPr>
        <w:tab/>
        <w:t xml:space="preserve">Observe the erection, installation, start-up, and testing of </w:t>
      </w:r>
      <w:r w:rsidR="002E6083" w:rsidRPr="00C66678">
        <w:rPr>
          <w:rFonts w:ascii="Arial" w:hAnsi="Arial" w:cs="Arial"/>
          <w:szCs w:val="24"/>
        </w:rPr>
        <w:t>Equipment</w:t>
      </w:r>
      <w:r w:rsidRPr="00C66678">
        <w:rPr>
          <w:rFonts w:ascii="Arial" w:hAnsi="Arial" w:cs="Arial"/>
          <w:szCs w:val="24"/>
        </w:rPr>
        <w:t>.</w:t>
      </w:r>
      <w:r w:rsidR="00DF0748" w:rsidRPr="00C66678">
        <w:rPr>
          <w:rFonts w:ascii="Arial" w:hAnsi="Arial" w:cs="Arial"/>
          <w:szCs w:val="24"/>
        </w:rPr>
        <w:t xml:space="preserve"> </w:t>
      </w:r>
    </w:p>
    <w:p w14:paraId="547F2E81" w14:textId="77777777" w:rsidR="0093184E" w:rsidRPr="00C66678" w:rsidRDefault="0093184E" w:rsidP="00055232">
      <w:pPr>
        <w:widowControl/>
        <w:tabs>
          <w:tab w:val="left" w:pos="3060"/>
        </w:tabs>
        <w:ind w:left="2160"/>
        <w:jc w:val="both"/>
        <w:rPr>
          <w:rFonts w:ascii="Arial" w:hAnsi="Arial" w:cs="Arial"/>
          <w:szCs w:val="24"/>
        </w:rPr>
      </w:pPr>
    </w:p>
    <w:p w14:paraId="2E27DBA3" w14:textId="7E7EFFFA"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1.2.2.2</w:t>
      </w:r>
      <w:r w:rsidR="00DF0748" w:rsidRPr="00C66678">
        <w:rPr>
          <w:rFonts w:ascii="Arial" w:hAnsi="Arial" w:cs="Arial"/>
          <w:szCs w:val="24"/>
        </w:rPr>
        <w:tab/>
        <w:t xml:space="preserve">Instruct and guide the </w:t>
      </w:r>
      <w:r w:rsidR="00D53EF3">
        <w:rPr>
          <w:rFonts w:ascii="Arial" w:hAnsi="Arial" w:cs="Arial"/>
          <w:szCs w:val="24"/>
        </w:rPr>
        <w:t>CRCNV</w:t>
      </w:r>
      <w:r w:rsidR="00DF0748" w:rsidRPr="00C66678">
        <w:rPr>
          <w:rFonts w:ascii="Arial" w:hAnsi="Arial" w:cs="Arial"/>
          <w:szCs w:val="24"/>
        </w:rPr>
        <w:t xml:space="preserve"> in proper procedures. </w:t>
      </w:r>
    </w:p>
    <w:p w14:paraId="4A21CEB6" w14:textId="77777777" w:rsidR="0093184E" w:rsidRPr="00C66678" w:rsidRDefault="0093184E" w:rsidP="00055232">
      <w:pPr>
        <w:widowControl/>
        <w:tabs>
          <w:tab w:val="left" w:pos="3060"/>
        </w:tabs>
        <w:ind w:left="2160"/>
        <w:jc w:val="both"/>
        <w:rPr>
          <w:rFonts w:ascii="Arial" w:hAnsi="Arial" w:cs="Arial"/>
          <w:szCs w:val="24"/>
        </w:rPr>
      </w:pPr>
    </w:p>
    <w:p w14:paraId="0E03F56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1.2.2.3</w:t>
      </w:r>
      <w:r w:rsidR="00DF0748" w:rsidRPr="00C66678">
        <w:rPr>
          <w:rFonts w:ascii="Arial" w:hAnsi="Arial" w:cs="Arial"/>
          <w:szCs w:val="24"/>
        </w:rPr>
        <w:tab/>
        <w:t xml:space="preserve">Supervise the initial start-up, operational check, and any required adjustments of the </w:t>
      </w:r>
      <w:r w:rsidR="002E6083" w:rsidRPr="00C66678">
        <w:rPr>
          <w:rFonts w:ascii="Arial" w:hAnsi="Arial" w:cs="Arial"/>
          <w:szCs w:val="24"/>
        </w:rPr>
        <w:t>Equipment</w:t>
      </w:r>
      <w:r w:rsidR="00DF0748" w:rsidRPr="00C66678">
        <w:rPr>
          <w:rFonts w:ascii="Arial" w:hAnsi="Arial" w:cs="Arial"/>
          <w:szCs w:val="24"/>
        </w:rPr>
        <w:t>.</w:t>
      </w:r>
    </w:p>
    <w:p w14:paraId="48EB6A95" w14:textId="77777777" w:rsidR="0093184E" w:rsidRPr="00C66678" w:rsidRDefault="0093184E" w:rsidP="00055232">
      <w:pPr>
        <w:widowControl/>
        <w:tabs>
          <w:tab w:val="left" w:pos="3060"/>
        </w:tabs>
        <w:ind w:left="2160"/>
        <w:jc w:val="both"/>
        <w:rPr>
          <w:rFonts w:ascii="Arial" w:hAnsi="Arial" w:cs="Arial"/>
          <w:szCs w:val="24"/>
        </w:rPr>
      </w:pPr>
    </w:p>
    <w:p w14:paraId="0A64A602" w14:textId="4C78374F"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1.2.2.4</w:t>
      </w:r>
      <w:r w:rsidR="00DF0748" w:rsidRPr="00C66678">
        <w:rPr>
          <w:rFonts w:ascii="Arial" w:hAnsi="Arial" w:cs="Arial"/>
          <w:szCs w:val="24"/>
        </w:rPr>
        <w:tab/>
        <w:t xml:space="preserve">Instruct </w:t>
      </w:r>
      <w:r w:rsidR="00D53EF3">
        <w:rPr>
          <w:rFonts w:ascii="Arial" w:hAnsi="Arial" w:cs="Arial"/>
          <w:szCs w:val="24"/>
        </w:rPr>
        <w:t>CRCNV</w:t>
      </w:r>
      <w:r w:rsidR="002350F6" w:rsidRPr="00C66678">
        <w:rPr>
          <w:rFonts w:ascii="Arial" w:hAnsi="Arial" w:cs="Arial"/>
          <w:szCs w:val="24"/>
        </w:rPr>
        <w:t>’</w:t>
      </w:r>
      <w:r w:rsidR="00DF0748" w:rsidRPr="00C66678">
        <w:rPr>
          <w:rFonts w:ascii="Arial" w:hAnsi="Arial" w:cs="Arial"/>
          <w:szCs w:val="24"/>
        </w:rPr>
        <w:t xml:space="preserve">s designated personnel in proper operation and maintenance of all </w:t>
      </w:r>
      <w:r w:rsidR="002E6083" w:rsidRPr="00C66678">
        <w:rPr>
          <w:rFonts w:ascii="Arial" w:hAnsi="Arial" w:cs="Arial"/>
          <w:szCs w:val="24"/>
        </w:rPr>
        <w:t>Equipment</w:t>
      </w:r>
      <w:r w:rsidR="00DF0748" w:rsidRPr="00C66678">
        <w:rPr>
          <w:rFonts w:ascii="Arial" w:hAnsi="Arial" w:cs="Arial"/>
          <w:szCs w:val="24"/>
        </w:rPr>
        <w:t>.</w:t>
      </w:r>
    </w:p>
    <w:p w14:paraId="52413FF7" w14:textId="77777777" w:rsidR="00DF0748" w:rsidRPr="00C66678" w:rsidRDefault="00DF0748" w:rsidP="00055232">
      <w:pPr>
        <w:widowControl/>
        <w:jc w:val="both"/>
        <w:rPr>
          <w:rFonts w:ascii="Arial" w:hAnsi="Arial" w:cs="Arial"/>
        </w:rPr>
      </w:pPr>
    </w:p>
    <w:p w14:paraId="2C3FCB23" w14:textId="74315C88" w:rsidR="00DF0748" w:rsidRPr="00C66678" w:rsidRDefault="00DF0748" w:rsidP="00055232">
      <w:pPr>
        <w:widowControl/>
        <w:ind w:left="1440"/>
        <w:jc w:val="both"/>
        <w:rPr>
          <w:rFonts w:ascii="Arial" w:hAnsi="Arial" w:cs="Arial"/>
          <w:szCs w:val="24"/>
        </w:rPr>
      </w:pPr>
      <w:r w:rsidRPr="00C66678">
        <w:rPr>
          <w:rFonts w:ascii="Arial" w:hAnsi="Arial" w:cs="Arial"/>
          <w:szCs w:val="24"/>
        </w:rPr>
        <w:t>1.2.3</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shall report to the site at times designated by </w:t>
      </w:r>
      <w:r w:rsidR="00D53EF3">
        <w:rPr>
          <w:rFonts w:ascii="Arial" w:hAnsi="Arial" w:cs="Arial"/>
          <w:szCs w:val="24"/>
        </w:rPr>
        <w:t>CRCNV</w:t>
      </w:r>
      <w:r w:rsidRPr="00C66678">
        <w:rPr>
          <w:rFonts w:ascii="Arial" w:hAnsi="Arial" w:cs="Arial"/>
          <w:szCs w:val="24"/>
        </w:rPr>
        <w:t>.</w:t>
      </w:r>
    </w:p>
    <w:p w14:paraId="2660C07A" w14:textId="77777777" w:rsidR="00DF0748" w:rsidRPr="00C66678" w:rsidRDefault="00DF0748" w:rsidP="00055232">
      <w:pPr>
        <w:widowControl/>
        <w:ind w:left="1440"/>
        <w:jc w:val="both"/>
        <w:rPr>
          <w:rFonts w:ascii="Arial" w:hAnsi="Arial" w:cs="Arial"/>
          <w:szCs w:val="24"/>
        </w:rPr>
      </w:pPr>
    </w:p>
    <w:p w14:paraId="68C4DC17" w14:textId="227E31C1" w:rsidR="00DF0748" w:rsidRPr="00C66678" w:rsidRDefault="00DF0748" w:rsidP="00055232">
      <w:pPr>
        <w:widowControl/>
        <w:ind w:left="1440"/>
        <w:jc w:val="both"/>
        <w:rPr>
          <w:rFonts w:ascii="Arial" w:hAnsi="Arial" w:cs="Arial"/>
          <w:szCs w:val="24"/>
        </w:rPr>
      </w:pPr>
      <w:r w:rsidRPr="00C66678">
        <w:rPr>
          <w:rFonts w:ascii="Arial" w:hAnsi="Arial" w:cs="Arial"/>
          <w:szCs w:val="24"/>
        </w:rPr>
        <w:t>1.2.4</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w:t>
      </w:r>
      <w:r w:rsidR="00EC0902" w:rsidRPr="00C66678">
        <w:rPr>
          <w:rFonts w:ascii="Arial" w:hAnsi="Arial" w:cs="Arial"/>
          <w:szCs w:val="24"/>
        </w:rPr>
        <w:t xml:space="preserve">must </w:t>
      </w:r>
      <w:r w:rsidRPr="00C66678">
        <w:rPr>
          <w:rFonts w:ascii="Arial" w:hAnsi="Arial" w:cs="Arial"/>
          <w:szCs w:val="24"/>
        </w:rPr>
        <w:t xml:space="preserve">be acceptable to </w:t>
      </w:r>
      <w:r w:rsidR="00EC0902" w:rsidRPr="00C66678">
        <w:rPr>
          <w:rFonts w:ascii="Arial" w:hAnsi="Arial" w:cs="Arial"/>
          <w:szCs w:val="24"/>
        </w:rPr>
        <w:t xml:space="preserve">the </w:t>
      </w:r>
      <w:r w:rsidR="00D53EF3">
        <w:rPr>
          <w:rFonts w:ascii="Arial" w:hAnsi="Arial" w:cs="Arial"/>
          <w:szCs w:val="24"/>
        </w:rPr>
        <w:t>CRCNV</w:t>
      </w:r>
      <w:r w:rsidRPr="00C66678">
        <w:rPr>
          <w:rFonts w:ascii="Arial" w:hAnsi="Arial" w:cs="Arial"/>
          <w:szCs w:val="24"/>
        </w:rPr>
        <w:t xml:space="preserve"> and </w:t>
      </w:r>
      <w:r w:rsidR="00EC0902" w:rsidRPr="00C66678">
        <w:rPr>
          <w:rFonts w:ascii="Arial" w:hAnsi="Arial" w:cs="Arial"/>
          <w:szCs w:val="24"/>
        </w:rPr>
        <w:t xml:space="preserve">must </w:t>
      </w:r>
      <w:r w:rsidRPr="00C66678">
        <w:rPr>
          <w:rFonts w:ascii="Arial" w:hAnsi="Arial" w:cs="Arial"/>
          <w:szCs w:val="24"/>
        </w:rPr>
        <w:t xml:space="preserve">not be changed during the installation operations without </w:t>
      </w:r>
      <w:r w:rsidR="00EC0902" w:rsidRPr="00C66678">
        <w:rPr>
          <w:rFonts w:ascii="Arial" w:hAnsi="Arial" w:cs="Arial"/>
          <w:szCs w:val="24"/>
        </w:rPr>
        <w:t xml:space="preserve">the </w:t>
      </w:r>
      <w:r w:rsidR="00D53EF3">
        <w:rPr>
          <w:rFonts w:ascii="Arial" w:hAnsi="Arial" w:cs="Arial"/>
          <w:szCs w:val="24"/>
        </w:rPr>
        <w:t>CRCNV</w:t>
      </w:r>
      <w:r w:rsidR="002350F6" w:rsidRPr="00C66678">
        <w:rPr>
          <w:rFonts w:ascii="Arial" w:hAnsi="Arial" w:cs="Arial"/>
          <w:szCs w:val="24"/>
        </w:rPr>
        <w:t>’</w:t>
      </w:r>
      <w:r w:rsidRPr="00C66678">
        <w:rPr>
          <w:rFonts w:ascii="Arial" w:hAnsi="Arial" w:cs="Arial"/>
          <w:szCs w:val="24"/>
        </w:rPr>
        <w:t xml:space="preserve">s consent unless </w:t>
      </w:r>
      <w:r w:rsidR="00EC0902" w:rsidRPr="00C66678">
        <w:rPr>
          <w:rFonts w:ascii="Arial" w:hAnsi="Arial" w:cs="Arial"/>
          <w:szCs w:val="24"/>
        </w:rPr>
        <w:t xml:space="preserve">the </w:t>
      </w:r>
      <w:r w:rsidRPr="00C66678">
        <w:rPr>
          <w:rFonts w:ascii="Arial" w:hAnsi="Arial" w:cs="Arial"/>
          <w:szCs w:val="24"/>
        </w:rPr>
        <w:t>field representative proves unsatisfactory to the Contractor.</w:t>
      </w:r>
    </w:p>
    <w:p w14:paraId="633C3B0A" w14:textId="77777777" w:rsidR="00DF0748" w:rsidRPr="00C66678" w:rsidRDefault="00DF0748">
      <w:pPr>
        <w:ind w:left="1224"/>
        <w:rPr>
          <w:rFonts w:ascii="Arial" w:hAnsi="Arial" w:cs="Arial"/>
        </w:rPr>
      </w:pPr>
    </w:p>
    <w:p w14:paraId="18B1E2ED" w14:textId="77777777" w:rsidR="00DF0748" w:rsidRPr="00C66678" w:rsidRDefault="00DF0748">
      <w:pPr>
        <w:ind w:left="1224"/>
        <w:rPr>
          <w:rFonts w:ascii="Arial" w:hAnsi="Arial" w:cs="Arial"/>
        </w:rPr>
      </w:pPr>
    </w:p>
    <w:p w14:paraId="2AF7A86B" w14:textId="77777777" w:rsidR="00CB366C" w:rsidRDefault="00DF0748">
      <w:pPr>
        <w:jc w:val="center"/>
        <w:rPr>
          <w:rFonts w:ascii="Arial" w:hAnsi="Arial" w:cs="Arial"/>
        </w:rPr>
        <w:sectPr w:rsidR="00CB366C" w:rsidSect="00DD0EBF">
          <w:footerReference w:type="default" r:id="rId29"/>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rPr>
        <w:br w:type="page"/>
      </w:r>
    </w:p>
    <w:p w14:paraId="5EDF63E1" w14:textId="77777777" w:rsidR="00F34302" w:rsidRPr="00C66678" w:rsidRDefault="00F34302">
      <w:pPr>
        <w:jc w:val="center"/>
        <w:rPr>
          <w:rFonts w:ascii="Arial" w:hAnsi="Arial" w:cs="Arial"/>
        </w:rPr>
      </w:pPr>
    </w:p>
    <w:p w14:paraId="0FB9B5F8" w14:textId="77777777" w:rsidR="004E012D" w:rsidRPr="00C66678" w:rsidRDefault="004E012D" w:rsidP="00CB366C">
      <w:pPr>
        <w:jc w:val="center"/>
        <w:rPr>
          <w:rFonts w:ascii="Arial" w:hAnsi="Arial" w:cs="Arial"/>
          <w:b/>
          <w:bCs/>
          <w:szCs w:val="24"/>
        </w:rPr>
      </w:pPr>
      <w:bookmarkStart w:id="13" w:name="_Hlk96506607"/>
      <w:r w:rsidRPr="00C66678">
        <w:rPr>
          <w:rFonts w:ascii="Arial" w:hAnsi="Arial" w:cs="Arial"/>
          <w:b/>
          <w:bCs/>
          <w:szCs w:val="24"/>
        </w:rPr>
        <w:t>SECTION 1000</w:t>
      </w:r>
    </w:p>
    <w:p w14:paraId="6286A516" w14:textId="6E50949B" w:rsidR="004E012D" w:rsidRPr="00C66678" w:rsidRDefault="004E012D" w:rsidP="004E012D">
      <w:pPr>
        <w:jc w:val="center"/>
        <w:rPr>
          <w:rFonts w:ascii="Arial" w:hAnsi="Arial" w:cs="Arial"/>
          <w:b/>
          <w:bCs/>
          <w:szCs w:val="24"/>
        </w:rPr>
      </w:pPr>
      <w:r w:rsidRPr="00C66678">
        <w:rPr>
          <w:rFonts w:ascii="Arial" w:hAnsi="Arial" w:cs="Arial"/>
          <w:b/>
          <w:bCs/>
          <w:szCs w:val="24"/>
        </w:rPr>
        <w:t>33 7</w:t>
      </w:r>
      <w:r w:rsidR="00D70273">
        <w:rPr>
          <w:rFonts w:ascii="Arial" w:hAnsi="Arial" w:cs="Arial"/>
          <w:b/>
          <w:bCs/>
          <w:szCs w:val="24"/>
        </w:rPr>
        <w:t>3</w:t>
      </w:r>
      <w:r w:rsidRPr="00C66678">
        <w:rPr>
          <w:rFonts w:ascii="Arial" w:hAnsi="Arial" w:cs="Arial"/>
          <w:b/>
          <w:bCs/>
          <w:szCs w:val="24"/>
        </w:rPr>
        <w:t xml:space="preserve"> </w:t>
      </w:r>
      <w:bookmarkEnd w:id="13"/>
      <w:r w:rsidR="00D70273">
        <w:rPr>
          <w:rFonts w:ascii="Arial" w:hAnsi="Arial" w:cs="Arial"/>
          <w:b/>
          <w:bCs/>
          <w:szCs w:val="24"/>
        </w:rPr>
        <w:t>13.01</w:t>
      </w:r>
    </w:p>
    <w:p w14:paraId="62782D75" w14:textId="1B2F5E5D" w:rsidR="004E012D" w:rsidRPr="00C66678" w:rsidRDefault="00D70273" w:rsidP="004E012D">
      <w:pPr>
        <w:jc w:val="center"/>
        <w:rPr>
          <w:rFonts w:ascii="Arial" w:hAnsi="Arial" w:cs="Arial"/>
          <w:b/>
          <w:bCs/>
          <w:szCs w:val="24"/>
        </w:rPr>
      </w:pPr>
      <w:r>
        <w:rPr>
          <w:rFonts w:ascii="Arial" w:hAnsi="Arial" w:cs="Arial"/>
          <w:b/>
          <w:bCs/>
          <w:szCs w:val="24"/>
        </w:rPr>
        <w:t>Liquid-Filled Main Power Transformer (MPT)</w:t>
      </w:r>
    </w:p>
    <w:p w14:paraId="27B2C198" w14:textId="77777777" w:rsidR="004E012D" w:rsidRDefault="004E012D" w:rsidP="000B3270">
      <w:pPr>
        <w:jc w:val="center"/>
        <w:rPr>
          <w:rFonts w:ascii="Arial" w:hAnsi="Arial" w:cs="Arial"/>
          <w:b/>
          <w:bCs/>
          <w:szCs w:val="24"/>
        </w:rPr>
      </w:pPr>
    </w:p>
    <w:p w14:paraId="70563457" w14:textId="77777777" w:rsidR="00CB366C" w:rsidRDefault="00F34302" w:rsidP="000B3270">
      <w:pPr>
        <w:jc w:val="center"/>
        <w:rPr>
          <w:rFonts w:ascii="Arial" w:hAnsi="Arial" w:cs="Arial"/>
          <w:b/>
          <w:bCs/>
          <w:szCs w:val="24"/>
        </w:rPr>
        <w:sectPr w:rsidR="00CB366C" w:rsidSect="00DD0EBF">
          <w:footerReference w:type="default" r:id="rId30"/>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b/>
          <w:bCs/>
          <w:szCs w:val="24"/>
        </w:rPr>
        <w:br w:type="page"/>
      </w:r>
    </w:p>
    <w:p w14:paraId="0C381665" w14:textId="6215773F" w:rsidR="000B3270" w:rsidRPr="00C66678" w:rsidRDefault="000B3270" w:rsidP="000B3270">
      <w:pPr>
        <w:jc w:val="center"/>
        <w:rPr>
          <w:rFonts w:ascii="Arial" w:hAnsi="Arial" w:cs="Arial"/>
          <w:b/>
          <w:bCs/>
        </w:rPr>
      </w:pPr>
    </w:p>
    <w:p w14:paraId="7784F100" w14:textId="7585BCB2" w:rsidR="00502CFB" w:rsidRPr="00C66678" w:rsidRDefault="00502CFB" w:rsidP="00502CFB">
      <w:pPr>
        <w:jc w:val="center"/>
        <w:rPr>
          <w:rFonts w:ascii="Arial" w:hAnsi="Arial" w:cs="Arial"/>
          <w:b/>
          <w:bCs/>
          <w:szCs w:val="24"/>
        </w:rPr>
      </w:pPr>
      <w:bookmarkStart w:id="14" w:name="_Hlk96506639"/>
      <w:r w:rsidRPr="00C66678">
        <w:rPr>
          <w:rFonts w:ascii="Arial" w:hAnsi="Arial" w:cs="Arial"/>
          <w:b/>
          <w:bCs/>
          <w:szCs w:val="24"/>
        </w:rPr>
        <w:t>SECTION 1</w:t>
      </w:r>
      <w:r w:rsidR="00E569C3">
        <w:rPr>
          <w:rFonts w:ascii="Arial" w:hAnsi="Arial" w:cs="Arial"/>
          <w:b/>
          <w:bCs/>
          <w:szCs w:val="24"/>
        </w:rPr>
        <w:t>1</w:t>
      </w:r>
      <w:r w:rsidRPr="00C66678">
        <w:rPr>
          <w:rFonts w:ascii="Arial" w:hAnsi="Arial" w:cs="Arial"/>
          <w:b/>
          <w:bCs/>
          <w:szCs w:val="24"/>
        </w:rPr>
        <w:t>00</w:t>
      </w:r>
    </w:p>
    <w:p w14:paraId="421E7CF1" w14:textId="5C6D6CE8" w:rsidR="00502CFB" w:rsidRPr="00C66678" w:rsidRDefault="00502CFB" w:rsidP="00502CFB">
      <w:pPr>
        <w:jc w:val="center"/>
        <w:rPr>
          <w:rFonts w:ascii="Arial" w:hAnsi="Arial" w:cs="Arial"/>
          <w:b/>
          <w:bCs/>
        </w:rPr>
      </w:pPr>
      <w:r w:rsidRPr="00C66678">
        <w:rPr>
          <w:rFonts w:ascii="Arial" w:hAnsi="Arial" w:cs="Arial"/>
          <w:b/>
          <w:bCs/>
        </w:rPr>
        <w:t>Drawing List</w:t>
      </w:r>
    </w:p>
    <w:bookmarkEnd w:id="14"/>
    <w:p w14:paraId="6E4BB1EF" w14:textId="277A9E93" w:rsidR="00A81F2F" w:rsidRPr="00C66678" w:rsidRDefault="00A81F2F" w:rsidP="00502CFB">
      <w:pPr>
        <w:widowControl/>
        <w:spacing w:after="240"/>
        <w:rPr>
          <w:rFonts w:ascii="Arial" w:hAnsi="Arial" w:cs="Arial"/>
          <w:szCs w:val="24"/>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5940"/>
      </w:tblGrid>
      <w:tr w:rsidR="00A81F2F" w:rsidRPr="00C66678" w14:paraId="48A9C03C" w14:textId="77777777" w:rsidTr="00392C80">
        <w:trPr>
          <w:jc w:val="center"/>
        </w:trPr>
        <w:tc>
          <w:tcPr>
            <w:tcW w:w="2430" w:type="dxa"/>
          </w:tcPr>
          <w:p w14:paraId="68F60FA3"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Drawing Number</w:t>
            </w:r>
          </w:p>
        </w:tc>
        <w:tc>
          <w:tcPr>
            <w:tcW w:w="5940" w:type="dxa"/>
          </w:tcPr>
          <w:p w14:paraId="42C2DD1F"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Description</w:t>
            </w:r>
          </w:p>
        </w:tc>
      </w:tr>
      <w:tr w:rsidR="00392C80" w:rsidRPr="00C66678" w14:paraId="585B7A2C" w14:textId="77777777" w:rsidTr="00392C80">
        <w:trPr>
          <w:trHeight w:hRule="exact" w:val="20"/>
          <w:jc w:val="center"/>
        </w:trPr>
        <w:tc>
          <w:tcPr>
            <w:tcW w:w="2430" w:type="dxa"/>
          </w:tcPr>
          <w:p w14:paraId="5EF77C8F" w14:textId="77777777" w:rsidR="00392C80" w:rsidRPr="00C66678" w:rsidRDefault="00392C80" w:rsidP="003D08C0">
            <w:pPr>
              <w:pStyle w:val="Heading1"/>
              <w:spacing w:before="120" w:after="120"/>
              <w:rPr>
                <w:rFonts w:ascii="Arial" w:hAnsi="Arial" w:cs="Arial"/>
                <w:szCs w:val="24"/>
                <w:u w:val="single"/>
              </w:rPr>
            </w:pPr>
          </w:p>
        </w:tc>
        <w:tc>
          <w:tcPr>
            <w:tcW w:w="5940" w:type="dxa"/>
          </w:tcPr>
          <w:p w14:paraId="57725609" w14:textId="77777777" w:rsidR="00392C80" w:rsidRPr="00C66678" w:rsidRDefault="00392C80" w:rsidP="003D08C0">
            <w:pPr>
              <w:pStyle w:val="Heading1"/>
              <w:spacing w:before="120" w:after="120"/>
              <w:rPr>
                <w:rFonts w:ascii="Arial" w:hAnsi="Arial" w:cs="Arial"/>
                <w:szCs w:val="24"/>
                <w:u w:val="single"/>
              </w:rPr>
            </w:pPr>
          </w:p>
        </w:tc>
      </w:tr>
      <w:tr w:rsidR="00392C80" w:rsidRPr="00C66678" w14:paraId="15115283" w14:textId="77777777" w:rsidTr="00392C80">
        <w:trPr>
          <w:trHeight w:val="548"/>
          <w:jc w:val="center"/>
        </w:trPr>
        <w:tc>
          <w:tcPr>
            <w:tcW w:w="2430" w:type="dxa"/>
            <w:vAlign w:val="center"/>
          </w:tcPr>
          <w:p w14:paraId="6879A05A" w14:textId="2B9A5ED2" w:rsidR="00392C80" w:rsidRDefault="00392C80" w:rsidP="00392C80">
            <w:pPr>
              <w:spacing w:before="120" w:after="120"/>
              <w:ind w:firstLine="160"/>
              <w:jc w:val="center"/>
              <w:rPr>
                <w:rFonts w:ascii="Arial" w:hAnsi="Arial" w:cs="Arial"/>
                <w:szCs w:val="24"/>
              </w:rPr>
            </w:pPr>
            <w:r w:rsidRPr="00392C80">
              <w:rPr>
                <w:rFonts w:ascii="Arial" w:hAnsi="Arial" w:cs="Arial"/>
                <w:szCs w:val="24"/>
              </w:rPr>
              <w:t>ESX11</w:t>
            </w:r>
          </w:p>
        </w:tc>
        <w:tc>
          <w:tcPr>
            <w:tcW w:w="5940" w:type="dxa"/>
          </w:tcPr>
          <w:p w14:paraId="243F47B4"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1D099E79" w14:textId="2AAE98FC" w:rsidR="00392C80" w:rsidRDefault="00392C80" w:rsidP="00392C80">
            <w:pPr>
              <w:jc w:val="center"/>
              <w:rPr>
                <w:rFonts w:ascii="Arial" w:hAnsi="Arial" w:cs="Arial"/>
                <w:szCs w:val="24"/>
              </w:rPr>
            </w:pPr>
            <w:r w:rsidRPr="00392C80">
              <w:rPr>
                <w:rFonts w:ascii="Arial" w:hAnsi="Arial" w:cs="Arial"/>
                <w:szCs w:val="24"/>
              </w:rPr>
              <w:t>One Line Relaying Diagram</w:t>
            </w:r>
          </w:p>
        </w:tc>
      </w:tr>
      <w:tr w:rsidR="00392C80" w:rsidRPr="00C66678" w14:paraId="777AE185" w14:textId="77777777" w:rsidTr="00392C80">
        <w:trPr>
          <w:jc w:val="center"/>
        </w:trPr>
        <w:tc>
          <w:tcPr>
            <w:tcW w:w="2430" w:type="dxa"/>
            <w:vAlign w:val="center"/>
          </w:tcPr>
          <w:p w14:paraId="3165FA87" w14:textId="3D24F11E" w:rsidR="00392C80" w:rsidRDefault="00392C80" w:rsidP="00392C80">
            <w:pPr>
              <w:spacing w:before="120" w:after="120"/>
              <w:ind w:firstLine="160"/>
              <w:jc w:val="center"/>
              <w:rPr>
                <w:rFonts w:ascii="Arial" w:hAnsi="Arial" w:cs="Arial"/>
                <w:szCs w:val="24"/>
              </w:rPr>
            </w:pPr>
            <w:r w:rsidRPr="00392C80">
              <w:rPr>
                <w:rFonts w:ascii="Arial" w:hAnsi="Arial" w:cs="Arial"/>
                <w:szCs w:val="24"/>
              </w:rPr>
              <w:t>ESX12</w:t>
            </w:r>
          </w:p>
        </w:tc>
        <w:tc>
          <w:tcPr>
            <w:tcW w:w="5940" w:type="dxa"/>
          </w:tcPr>
          <w:p w14:paraId="7D172AEC"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3048E4B6" w14:textId="7CD6A63A" w:rsidR="00392C80" w:rsidRDefault="00392C80" w:rsidP="00392C80">
            <w:pPr>
              <w:jc w:val="center"/>
              <w:rPr>
                <w:rFonts w:ascii="Arial" w:hAnsi="Arial" w:cs="Arial"/>
                <w:szCs w:val="24"/>
              </w:rPr>
            </w:pPr>
            <w:r w:rsidRPr="00392C80">
              <w:rPr>
                <w:rFonts w:ascii="Arial" w:hAnsi="Arial" w:cs="Arial"/>
                <w:szCs w:val="24"/>
              </w:rPr>
              <w:t>One Line Relaying Diagram</w:t>
            </w:r>
          </w:p>
        </w:tc>
      </w:tr>
      <w:tr w:rsidR="00392C80" w:rsidRPr="00C66678" w14:paraId="7627355D" w14:textId="77777777" w:rsidTr="00392C80">
        <w:trPr>
          <w:jc w:val="center"/>
        </w:trPr>
        <w:tc>
          <w:tcPr>
            <w:tcW w:w="2430" w:type="dxa"/>
            <w:vAlign w:val="center"/>
          </w:tcPr>
          <w:p w14:paraId="57EAE088" w14:textId="21453CF1"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ESX21</w:t>
            </w:r>
          </w:p>
        </w:tc>
        <w:tc>
          <w:tcPr>
            <w:tcW w:w="5940" w:type="dxa"/>
          </w:tcPr>
          <w:p w14:paraId="3A177AA0"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31C818DA"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68B4AB94" w14:textId="646E3D08" w:rsidR="00392C80" w:rsidRPr="00392C80" w:rsidRDefault="00392C80" w:rsidP="00392C80">
            <w:pPr>
              <w:jc w:val="center"/>
              <w:rPr>
                <w:rFonts w:ascii="Arial" w:hAnsi="Arial" w:cs="Arial"/>
                <w:szCs w:val="24"/>
              </w:rPr>
            </w:pPr>
            <w:r w:rsidRPr="00392C80">
              <w:rPr>
                <w:rFonts w:ascii="Arial" w:hAnsi="Arial" w:cs="Arial"/>
                <w:szCs w:val="24"/>
              </w:rPr>
              <w:t>Metering</w:t>
            </w:r>
          </w:p>
        </w:tc>
      </w:tr>
      <w:tr w:rsidR="00392C80" w:rsidRPr="00C66678" w14:paraId="7FA17C39" w14:textId="77777777" w:rsidTr="00392C80">
        <w:trPr>
          <w:jc w:val="center"/>
        </w:trPr>
        <w:tc>
          <w:tcPr>
            <w:tcW w:w="2430" w:type="dxa"/>
            <w:vAlign w:val="center"/>
          </w:tcPr>
          <w:p w14:paraId="266E74DA" w14:textId="7B00C605"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ESX22</w:t>
            </w:r>
          </w:p>
        </w:tc>
        <w:tc>
          <w:tcPr>
            <w:tcW w:w="5940" w:type="dxa"/>
          </w:tcPr>
          <w:p w14:paraId="6C09A8D1"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499E53D5"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7685A1EA" w14:textId="403ACED7" w:rsidR="00392C80" w:rsidRPr="00392C80" w:rsidRDefault="00392C80" w:rsidP="00392C80">
            <w:pPr>
              <w:jc w:val="center"/>
              <w:rPr>
                <w:rFonts w:ascii="Arial" w:hAnsi="Arial" w:cs="Arial"/>
                <w:szCs w:val="24"/>
              </w:rPr>
            </w:pPr>
            <w:r w:rsidRPr="00392C80">
              <w:rPr>
                <w:rFonts w:ascii="Arial" w:hAnsi="Arial" w:cs="Arial"/>
                <w:szCs w:val="24"/>
              </w:rPr>
              <w:t>HVCB 52TA</w:t>
            </w:r>
          </w:p>
        </w:tc>
      </w:tr>
      <w:tr w:rsidR="00392C80" w:rsidRPr="00C66678" w14:paraId="752DC3B9" w14:textId="77777777" w:rsidTr="00392C80">
        <w:trPr>
          <w:jc w:val="center"/>
        </w:trPr>
        <w:tc>
          <w:tcPr>
            <w:tcW w:w="2430" w:type="dxa"/>
            <w:vAlign w:val="center"/>
          </w:tcPr>
          <w:p w14:paraId="37A684C9" w14:textId="695E5312"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ESX23</w:t>
            </w:r>
          </w:p>
        </w:tc>
        <w:tc>
          <w:tcPr>
            <w:tcW w:w="5940" w:type="dxa"/>
          </w:tcPr>
          <w:p w14:paraId="02CF062C"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5B2C6BF9"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0A40DB67" w14:textId="24F3AB35" w:rsidR="00392C80" w:rsidRPr="00392C80" w:rsidRDefault="00392C80" w:rsidP="00392C80">
            <w:pPr>
              <w:jc w:val="center"/>
              <w:rPr>
                <w:rFonts w:ascii="Arial" w:hAnsi="Arial" w:cs="Arial"/>
                <w:szCs w:val="24"/>
              </w:rPr>
            </w:pPr>
            <w:r w:rsidRPr="00392C80">
              <w:rPr>
                <w:rFonts w:ascii="Arial" w:hAnsi="Arial" w:cs="Arial"/>
                <w:szCs w:val="24"/>
              </w:rPr>
              <w:t>HVCB 52TB</w:t>
            </w:r>
          </w:p>
        </w:tc>
      </w:tr>
      <w:tr w:rsidR="00392C80" w:rsidRPr="00C66678" w14:paraId="3AAE3434" w14:textId="77777777" w:rsidTr="00392C80">
        <w:trPr>
          <w:jc w:val="center"/>
        </w:trPr>
        <w:tc>
          <w:tcPr>
            <w:tcW w:w="2430" w:type="dxa"/>
            <w:vAlign w:val="center"/>
          </w:tcPr>
          <w:p w14:paraId="7F8C3255" w14:textId="2DB9FB0C"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ESX24</w:t>
            </w:r>
          </w:p>
        </w:tc>
        <w:tc>
          <w:tcPr>
            <w:tcW w:w="5940" w:type="dxa"/>
          </w:tcPr>
          <w:p w14:paraId="0CF01D88"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72A9B209"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4073EF40" w14:textId="731FF5FB" w:rsidR="00392C80" w:rsidRPr="00392C80" w:rsidRDefault="00392C80" w:rsidP="00392C80">
            <w:pPr>
              <w:jc w:val="center"/>
              <w:rPr>
                <w:rFonts w:ascii="Arial" w:hAnsi="Arial" w:cs="Arial"/>
                <w:szCs w:val="24"/>
              </w:rPr>
            </w:pPr>
            <w:r w:rsidRPr="00392C80">
              <w:rPr>
                <w:rFonts w:ascii="Arial" w:hAnsi="Arial" w:cs="Arial"/>
                <w:szCs w:val="24"/>
              </w:rPr>
              <w:t>Transformer TA</w:t>
            </w:r>
          </w:p>
        </w:tc>
      </w:tr>
      <w:tr w:rsidR="00F02797" w:rsidRPr="00C66678" w14:paraId="0185F1E5" w14:textId="77777777" w:rsidTr="00392C80">
        <w:trPr>
          <w:jc w:val="center"/>
        </w:trPr>
        <w:tc>
          <w:tcPr>
            <w:tcW w:w="2430" w:type="dxa"/>
            <w:vAlign w:val="center"/>
          </w:tcPr>
          <w:p w14:paraId="3FD1F49C" w14:textId="6F35EEBB" w:rsidR="00184D7E" w:rsidRPr="00C66678" w:rsidRDefault="00392C80" w:rsidP="00392C80">
            <w:pPr>
              <w:spacing w:before="120" w:after="120"/>
              <w:ind w:firstLine="160"/>
              <w:jc w:val="center"/>
              <w:rPr>
                <w:rFonts w:ascii="Arial" w:hAnsi="Arial" w:cs="Arial"/>
                <w:szCs w:val="24"/>
              </w:rPr>
            </w:pPr>
            <w:r w:rsidRPr="00392C80">
              <w:rPr>
                <w:rFonts w:ascii="Arial" w:hAnsi="Arial" w:cs="Arial"/>
                <w:szCs w:val="24"/>
              </w:rPr>
              <w:t>ESX25</w:t>
            </w:r>
          </w:p>
        </w:tc>
        <w:tc>
          <w:tcPr>
            <w:tcW w:w="5940" w:type="dxa"/>
          </w:tcPr>
          <w:p w14:paraId="2037625E"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07C57084"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74A1E2C7" w14:textId="3C7A2C8E" w:rsidR="00EC35BF" w:rsidRPr="00C66678" w:rsidRDefault="00392C80" w:rsidP="00392C80">
            <w:pPr>
              <w:jc w:val="center"/>
              <w:rPr>
                <w:rFonts w:ascii="Arial" w:hAnsi="Arial" w:cs="Arial"/>
                <w:szCs w:val="24"/>
              </w:rPr>
            </w:pPr>
            <w:r w:rsidRPr="00392C80">
              <w:rPr>
                <w:rFonts w:ascii="Arial" w:hAnsi="Arial" w:cs="Arial"/>
                <w:szCs w:val="24"/>
              </w:rPr>
              <w:t>Transformer TB</w:t>
            </w:r>
          </w:p>
        </w:tc>
      </w:tr>
      <w:tr w:rsidR="00F02797" w:rsidRPr="00343F70" w14:paraId="0BAAEAC0" w14:textId="77777777" w:rsidTr="00392C80">
        <w:trPr>
          <w:jc w:val="center"/>
        </w:trPr>
        <w:tc>
          <w:tcPr>
            <w:tcW w:w="2430" w:type="dxa"/>
            <w:vAlign w:val="center"/>
          </w:tcPr>
          <w:p w14:paraId="5A739A56" w14:textId="32DB68FC" w:rsidR="00F02797" w:rsidRPr="00C66678" w:rsidRDefault="00EC35BF" w:rsidP="00392C80">
            <w:pPr>
              <w:spacing w:before="120" w:after="120"/>
              <w:ind w:firstLine="160"/>
              <w:jc w:val="center"/>
              <w:rPr>
                <w:rFonts w:ascii="Arial" w:hAnsi="Arial" w:cs="Arial"/>
                <w:szCs w:val="24"/>
              </w:rPr>
            </w:pPr>
            <w:r>
              <w:rPr>
                <w:rFonts w:ascii="Arial" w:hAnsi="Arial" w:cs="Arial"/>
                <w:szCs w:val="24"/>
              </w:rPr>
              <w:t>ESX26</w:t>
            </w:r>
          </w:p>
        </w:tc>
        <w:tc>
          <w:tcPr>
            <w:tcW w:w="5940" w:type="dxa"/>
          </w:tcPr>
          <w:p w14:paraId="62A5E5FD" w14:textId="77777777" w:rsidR="00184D7E" w:rsidRDefault="00EC35BF" w:rsidP="00EC35BF">
            <w:pPr>
              <w:jc w:val="center"/>
              <w:rPr>
                <w:rFonts w:ascii="Arial" w:hAnsi="Arial" w:cs="Arial"/>
                <w:szCs w:val="24"/>
              </w:rPr>
            </w:pPr>
            <w:r w:rsidRPr="00EC35BF">
              <w:rPr>
                <w:rFonts w:ascii="Arial" w:hAnsi="Arial" w:cs="Arial"/>
                <w:szCs w:val="24"/>
              </w:rPr>
              <w:t xml:space="preserve">Electrical </w:t>
            </w:r>
          </w:p>
          <w:p w14:paraId="3DEBED75" w14:textId="118CD3CC" w:rsidR="00EC35BF" w:rsidRPr="00EC35BF" w:rsidRDefault="00EC35BF" w:rsidP="00EC35BF">
            <w:pPr>
              <w:jc w:val="center"/>
              <w:rPr>
                <w:rFonts w:ascii="Arial" w:hAnsi="Arial" w:cs="Arial"/>
                <w:szCs w:val="24"/>
              </w:rPr>
            </w:pPr>
            <w:r w:rsidRPr="00EC35BF">
              <w:rPr>
                <w:rFonts w:ascii="Arial" w:hAnsi="Arial" w:cs="Arial"/>
                <w:szCs w:val="24"/>
              </w:rPr>
              <w:t>Three Line Diagram</w:t>
            </w:r>
          </w:p>
          <w:p w14:paraId="1FF4C15E" w14:textId="0895C798" w:rsidR="00F02797" w:rsidRPr="00343F70" w:rsidRDefault="00EC35BF" w:rsidP="00EC35BF">
            <w:pPr>
              <w:jc w:val="center"/>
              <w:rPr>
                <w:rFonts w:ascii="Arial" w:hAnsi="Arial" w:cs="Arial"/>
                <w:szCs w:val="24"/>
                <w:lang w:val="fr-FR"/>
              </w:rPr>
            </w:pPr>
            <w:r w:rsidRPr="00343F70">
              <w:rPr>
                <w:rFonts w:ascii="Arial" w:hAnsi="Arial" w:cs="Arial"/>
                <w:szCs w:val="24"/>
                <w:lang w:val="fr-FR"/>
              </w:rPr>
              <w:t>MVCB 52MA,  PT-MA</w:t>
            </w:r>
            <w:r w:rsidR="00C839C0" w:rsidRPr="00343F70">
              <w:rPr>
                <w:rFonts w:ascii="Arial" w:hAnsi="Arial" w:cs="Arial"/>
                <w:szCs w:val="24"/>
                <w:lang w:val="fr-FR"/>
              </w:rPr>
              <w:t xml:space="preserve"> </w:t>
            </w:r>
            <w:r w:rsidRPr="00343F70">
              <w:rPr>
                <w:rFonts w:ascii="Arial" w:hAnsi="Arial" w:cs="Arial"/>
                <w:szCs w:val="24"/>
                <w:lang w:val="fr-FR"/>
              </w:rPr>
              <w:t xml:space="preserve"> &amp; </w:t>
            </w:r>
            <w:r w:rsidR="00C839C0" w:rsidRPr="00343F70">
              <w:rPr>
                <w:rFonts w:ascii="Arial" w:hAnsi="Arial" w:cs="Arial"/>
                <w:szCs w:val="24"/>
                <w:lang w:val="fr-FR"/>
              </w:rPr>
              <w:t xml:space="preserve"> </w:t>
            </w:r>
            <w:r w:rsidRPr="00343F70">
              <w:rPr>
                <w:rFonts w:ascii="Arial" w:hAnsi="Arial" w:cs="Arial"/>
                <w:szCs w:val="24"/>
                <w:lang w:val="fr-FR"/>
              </w:rPr>
              <w:t>SSVT-TA</w:t>
            </w:r>
          </w:p>
        </w:tc>
      </w:tr>
      <w:tr w:rsidR="00F02797" w:rsidRPr="00343F70" w14:paraId="5FF5F7E0" w14:textId="77777777" w:rsidTr="00392C80">
        <w:trPr>
          <w:jc w:val="center"/>
        </w:trPr>
        <w:tc>
          <w:tcPr>
            <w:tcW w:w="2430" w:type="dxa"/>
            <w:vAlign w:val="center"/>
          </w:tcPr>
          <w:p w14:paraId="36FC72AF" w14:textId="62776A84" w:rsidR="00F02797" w:rsidRPr="00C66678" w:rsidRDefault="00C9792F" w:rsidP="00392C80">
            <w:pPr>
              <w:spacing w:before="120" w:after="120"/>
              <w:jc w:val="center"/>
              <w:rPr>
                <w:rFonts w:ascii="Arial" w:hAnsi="Arial" w:cs="Arial"/>
                <w:szCs w:val="24"/>
              </w:rPr>
            </w:pPr>
            <w:r w:rsidRPr="00343F70">
              <w:rPr>
                <w:rFonts w:ascii="Arial" w:hAnsi="Arial" w:cs="Arial"/>
                <w:szCs w:val="24"/>
                <w:lang w:val="fr-FR"/>
              </w:rPr>
              <w:t xml:space="preserve"> </w:t>
            </w:r>
            <w:r w:rsidR="00184D7E">
              <w:rPr>
                <w:rFonts w:ascii="Arial" w:hAnsi="Arial" w:cs="Arial"/>
                <w:szCs w:val="24"/>
              </w:rPr>
              <w:t>ESX27</w:t>
            </w:r>
          </w:p>
        </w:tc>
        <w:tc>
          <w:tcPr>
            <w:tcW w:w="5940" w:type="dxa"/>
          </w:tcPr>
          <w:p w14:paraId="537BA645" w14:textId="43D1F05C" w:rsidR="00184D7E" w:rsidRDefault="00184D7E" w:rsidP="00392C80">
            <w:pPr>
              <w:jc w:val="center"/>
              <w:rPr>
                <w:rFonts w:ascii="Arial" w:hAnsi="Arial" w:cs="Arial"/>
                <w:szCs w:val="24"/>
              </w:rPr>
            </w:pPr>
            <w:r w:rsidRPr="00184D7E">
              <w:rPr>
                <w:rFonts w:ascii="Arial" w:hAnsi="Arial" w:cs="Arial"/>
                <w:szCs w:val="24"/>
              </w:rPr>
              <w:t>Electrical</w:t>
            </w:r>
          </w:p>
          <w:p w14:paraId="34416305" w14:textId="1175138C" w:rsidR="00184D7E" w:rsidRPr="00184D7E" w:rsidRDefault="00184D7E" w:rsidP="00392C80">
            <w:pPr>
              <w:jc w:val="center"/>
              <w:rPr>
                <w:rFonts w:ascii="Arial" w:hAnsi="Arial" w:cs="Arial"/>
                <w:szCs w:val="24"/>
              </w:rPr>
            </w:pPr>
            <w:r w:rsidRPr="00184D7E">
              <w:rPr>
                <w:rFonts w:ascii="Arial" w:hAnsi="Arial" w:cs="Arial"/>
                <w:szCs w:val="24"/>
              </w:rPr>
              <w:t>Three Line Diagram</w:t>
            </w:r>
          </w:p>
          <w:p w14:paraId="0DC8807D" w14:textId="6DFCAD2F" w:rsidR="00F02797" w:rsidRPr="00343F70" w:rsidRDefault="00184D7E" w:rsidP="00392C80">
            <w:pPr>
              <w:jc w:val="center"/>
              <w:rPr>
                <w:rFonts w:ascii="Arial" w:hAnsi="Arial" w:cs="Arial"/>
                <w:szCs w:val="24"/>
                <w:lang w:val="fr-FR"/>
              </w:rPr>
            </w:pPr>
            <w:r w:rsidRPr="00343F70">
              <w:rPr>
                <w:rFonts w:ascii="Arial" w:hAnsi="Arial" w:cs="Arial"/>
                <w:szCs w:val="24"/>
                <w:lang w:val="fr-FR"/>
              </w:rPr>
              <w:t>MVCB 52MA,  PT-MA  &amp;  SSVT-TB</w:t>
            </w:r>
          </w:p>
        </w:tc>
      </w:tr>
    </w:tbl>
    <w:p w14:paraId="7A333C9D" w14:textId="3622D322" w:rsidR="00A81F2F" w:rsidRPr="00343F70" w:rsidRDefault="00A81F2F" w:rsidP="00502CFB">
      <w:pPr>
        <w:rPr>
          <w:rFonts w:ascii="Arial" w:hAnsi="Arial" w:cs="Arial"/>
          <w:szCs w:val="24"/>
          <w:lang w:val="fr-FR"/>
        </w:rPr>
      </w:pPr>
    </w:p>
    <w:p w14:paraId="710A9DFC" w14:textId="3F5BB632" w:rsidR="00CB366C" w:rsidRPr="00343F70" w:rsidRDefault="00CB366C" w:rsidP="00CB366C">
      <w:pPr>
        <w:rPr>
          <w:rFonts w:ascii="Arial" w:hAnsi="Arial" w:cs="Arial"/>
          <w:szCs w:val="24"/>
          <w:lang w:val="fr-FR"/>
        </w:rPr>
      </w:pPr>
    </w:p>
    <w:p w14:paraId="5A7ED8D4" w14:textId="4F5129A9" w:rsidR="00CB366C" w:rsidRPr="00343F70" w:rsidRDefault="00CB366C" w:rsidP="00CB366C">
      <w:pPr>
        <w:rPr>
          <w:rFonts w:ascii="Arial" w:hAnsi="Arial" w:cs="Arial"/>
          <w:szCs w:val="24"/>
          <w:lang w:val="fr-FR"/>
        </w:rPr>
      </w:pPr>
    </w:p>
    <w:p w14:paraId="77B820C4" w14:textId="6DCE0061" w:rsidR="00CB366C" w:rsidRPr="00343F70" w:rsidRDefault="00CB366C" w:rsidP="00CB366C">
      <w:pPr>
        <w:rPr>
          <w:rFonts w:ascii="Arial" w:hAnsi="Arial" w:cs="Arial"/>
          <w:szCs w:val="24"/>
          <w:lang w:val="fr-FR"/>
        </w:rPr>
      </w:pPr>
    </w:p>
    <w:p w14:paraId="12F168C6" w14:textId="524D3E2F" w:rsidR="00CB366C" w:rsidRPr="00343F70" w:rsidRDefault="00CB366C" w:rsidP="00CB366C">
      <w:pPr>
        <w:rPr>
          <w:rFonts w:ascii="Arial" w:hAnsi="Arial" w:cs="Arial"/>
          <w:szCs w:val="24"/>
          <w:lang w:val="fr-FR"/>
        </w:rPr>
      </w:pPr>
    </w:p>
    <w:p w14:paraId="78576B23" w14:textId="4CB6044B" w:rsidR="00CB366C" w:rsidRPr="00343F70" w:rsidRDefault="00CB366C" w:rsidP="00CB366C">
      <w:pPr>
        <w:rPr>
          <w:rFonts w:ascii="Arial" w:hAnsi="Arial" w:cs="Arial"/>
          <w:szCs w:val="24"/>
          <w:lang w:val="fr-FR"/>
        </w:rPr>
      </w:pPr>
    </w:p>
    <w:p w14:paraId="7DCF7E58" w14:textId="1C2EF2A7" w:rsidR="00CB366C" w:rsidRPr="00343F70" w:rsidRDefault="00CB366C" w:rsidP="00CB366C">
      <w:pPr>
        <w:rPr>
          <w:rFonts w:ascii="Arial" w:hAnsi="Arial" w:cs="Arial"/>
          <w:szCs w:val="24"/>
          <w:lang w:val="fr-FR"/>
        </w:rPr>
      </w:pPr>
    </w:p>
    <w:p w14:paraId="501FADBC" w14:textId="6A58E08F" w:rsidR="00CB366C" w:rsidRPr="00343F70" w:rsidRDefault="00CB366C" w:rsidP="00CB366C">
      <w:pPr>
        <w:rPr>
          <w:rFonts w:ascii="Arial" w:hAnsi="Arial" w:cs="Arial"/>
          <w:szCs w:val="24"/>
          <w:lang w:val="fr-FR"/>
        </w:rPr>
      </w:pPr>
    </w:p>
    <w:p w14:paraId="22F2F062" w14:textId="77777777" w:rsidR="00CB366C" w:rsidRPr="00343F70" w:rsidRDefault="00CB366C" w:rsidP="00CB366C">
      <w:pPr>
        <w:rPr>
          <w:rFonts w:ascii="Arial" w:hAnsi="Arial" w:cs="Arial"/>
          <w:szCs w:val="24"/>
          <w:lang w:val="fr-FR"/>
        </w:rPr>
      </w:pPr>
    </w:p>
    <w:sectPr w:rsidR="00CB366C" w:rsidRPr="00343F70" w:rsidSect="00DD0EBF">
      <w:footerReference w:type="default" r:id="rId31"/>
      <w:footnotePr>
        <w:pos w:val="sectEnd"/>
      </w:footnotePr>
      <w:endnotePr>
        <w:numFmt w:val="decimal"/>
        <w:numStart w:val="0"/>
      </w:endnotePr>
      <w:pgSz w:w="12240" w:h="15840"/>
      <w:pgMar w:top="1080" w:right="1440" w:bottom="9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1C1B9" w14:textId="77777777" w:rsidR="00946F19" w:rsidRDefault="00946F19">
      <w:r>
        <w:separator/>
      </w:r>
    </w:p>
  </w:endnote>
  <w:endnote w:type="continuationSeparator" w:id="0">
    <w:p w14:paraId="0EE6FCF7" w14:textId="77777777" w:rsidR="00946F19" w:rsidRDefault="0094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A557" w14:textId="77777777" w:rsidR="005F3E7A" w:rsidRDefault="005F3E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0A8EA" w14:textId="77777777" w:rsidR="005F3E7A" w:rsidRDefault="005F3E7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45584"/>
      <w:docPartObj>
        <w:docPartGallery w:val="Page Numbers (Bottom of Page)"/>
        <w:docPartUnique/>
      </w:docPartObj>
    </w:sdtPr>
    <w:sdtEndPr>
      <w:rPr>
        <w:rFonts w:ascii="Arial" w:hAnsi="Arial" w:cs="Arial"/>
        <w:noProof/>
        <w:sz w:val="18"/>
        <w:szCs w:val="18"/>
      </w:rPr>
    </w:sdtEndPr>
    <w:sdtContent>
      <w:p w14:paraId="6D373ABC" w14:textId="4316F590"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w:t>
        </w:r>
        <w:r w:rsidR="009006A6">
          <w:rPr>
            <w:rFonts w:ascii="Arial" w:hAnsi="Arial" w:cs="Arial"/>
            <w:bCs/>
            <w:sz w:val="16"/>
            <w:szCs w:val="16"/>
          </w:rPr>
          <w:t>02</w:t>
        </w:r>
      </w:p>
      <w:p w14:paraId="7AD52A7D" w14:textId="7AC4B65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50</w:t>
        </w:r>
        <w:r w:rsidRPr="00625626">
          <w:rPr>
            <w:rFonts w:ascii="Arial" w:hAnsi="Arial" w:cs="Arial"/>
            <w:bCs/>
            <w:sz w:val="16"/>
            <w:szCs w:val="16"/>
          </w:rPr>
          <w:t>0</w:t>
        </w:r>
      </w:p>
      <w:p w14:paraId="5ECC08B3"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476AEA4" w14:textId="77777777" w:rsidR="00DD0EBF" w:rsidRDefault="00DD0EBF">
    <w:pPr>
      <w:rPr>
        <w:b/>
        <w:bCs/>
        <w:sz w:val="28"/>
        <w:szCs w:val="2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9860"/>
      <w:docPartObj>
        <w:docPartGallery w:val="Page Numbers (Bottom of Page)"/>
        <w:docPartUnique/>
      </w:docPartObj>
    </w:sdtPr>
    <w:sdtEndPr>
      <w:rPr>
        <w:rFonts w:ascii="Arial" w:hAnsi="Arial" w:cs="Arial"/>
        <w:noProof/>
        <w:sz w:val="18"/>
        <w:szCs w:val="18"/>
      </w:rPr>
    </w:sdtEndPr>
    <w:sdtContent>
      <w:p w14:paraId="1E9A8694" w14:textId="4730F23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-0</w:t>
        </w:r>
        <w:r w:rsidR="009006A6">
          <w:rPr>
            <w:rFonts w:ascii="Arial" w:hAnsi="Arial" w:cs="Arial"/>
            <w:bCs/>
            <w:sz w:val="16"/>
            <w:szCs w:val="16"/>
          </w:rPr>
          <w:t>2</w:t>
        </w:r>
      </w:p>
      <w:p w14:paraId="29298F05" w14:textId="395E08B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60</w:t>
        </w:r>
        <w:r w:rsidRPr="00625626">
          <w:rPr>
            <w:rFonts w:ascii="Arial" w:hAnsi="Arial" w:cs="Arial"/>
            <w:bCs/>
            <w:sz w:val="16"/>
            <w:szCs w:val="16"/>
          </w:rPr>
          <w:t>0</w:t>
        </w:r>
      </w:p>
      <w:p w14:paraId="3A606F9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20A58CE2" w14:textId="77777777" w:rsidR="00DD0EBF" w:rsidRDefault="00DD0EBF">
    <w:pPr>
      <w:rPr>
        <w:b/>
        <w:bCs/>
        <w:sz w:val="28"/>
        <w:szCs w:val="2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65077"/>
      <w:docPartObj>
        <w:docPartGallery w:val="Page Numbers (Bottom of Page)"/>
        <w:docPartUnique/>
      </w:docPartObj>
    </w:sdtPr>
    <w:sdtEndPr>
      <w:rPr>
        <w:rFonts w:ascii="Arial" w:hAnsi="Arial" w:cs="Arial"/>
        <w:noProof/>
        <w:sz w:val="18"/>
        <w:szCs w:val="18"/>
      </w:rPr>
    </w:sdtEndPr>
    <w:sdtContent>
      <w:p w14:paraId="37A7E0F7" w14:textId="193554ED"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-0</w:t>
        </w:r>
        <w:r w:rsidR="009006A6">
          <w:rPr>
            <w:rFonts w:ascii="Arial" w:hAnsi="Arial" w:cs="Arial"/>
            <w:bCs/>
            <w:sz w:val="16"/>
            <w:szCs w:val="16"/>
          </w:rPr>
          <w:t>2</w:t>
        </w:r>
      </w:p>
      <w:p w14:paraId="3E6E2D76" w14:textId="208A4A0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70</w:t>
        </w:r>
        <w:r w:rsidRPr="00625626">
          <w:rPr>
            <w:rFonts w:ascii="Arial" w:hAnsi="Arial" w:cs="Arial"/>
            <w:bCs/>
            <w:sz w:val="16"/>
            <w:szCs w:val="16"/>
          </w:rPr>
          <w:t>0</w:t>
        </w:r>
      </w:p>
      <w:p w14:paraId="23D2D78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112050"/>
      <w:docPartObj>
        <w:docPartGallery w:val="Page Numbers (Bottom of Page)"/>
        <w:docPartUnique/>
      </w:docPartObj>
    </w:sdtPr>
    <w:sdtEndPr>
      <w:rPr>
        <w:rFonts w:ascii="Arial" w:hAnsi="Arial" w:cs="Arial"/>
        <w:noProof/>
        <w:sz w:val="18"/>
        <w:szCs w:val="18"/>
      </w:rPr>
    </w:sdtEndPr>
    <w:sdtContent>
      <w:p w14:paraId="56955AB6" w14:textId="0EF149FF"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w:t>
        </w:r>
        <w:r w:rsidR="009006A6">
          <w:rPr>
            <w:rFonts w:ascii="Arial" w:hAnsi="Arial" w:cs="Arial"/>
            <w:bCs/>
            <w:sz w:val="16"/>
            <w:szCs w:val="16"/>
          </w:rPr>
          <w:t>02</w:t>
        </w:r>
      </w:p>
      <w:p w14:paraId="3AC5EF1B" w14:textId="7E49A48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80</w:t>
        </w:r>
        <w:r w:rsidRPr="00625626">
          <w:rPr>
            <w:rFonts w:ascii="Arial" w:hAnsi="Arial" w:cs="Arial"/>
            <w:bCs/>
            <w:sz w:val="16"/>
            <w:szCs w:val="16"/>
          </w:rPr>
          <w:t>0</w:t>
        </w:r>
      </w:p>
      <w:p w14:paraId="5672A35E"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6F22EB5" w14:textId="77777777" w:rsidR="00DD0EBF" w:rsidRDefault="00DD0EBF">
    <w:pPr>
      <w:rPr>
        <w:b/>
        <w:bCs/>
        <w:sz w:val="28"/>
        <w:szCs w:val="2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318393"/>
      <w:docPartObj>
        <w:docPartGallery w:val="Page Numbers (Bottom of Page)"/>
        <w:docPartUnique/>
      </w:docPartObj>
    </w:sdtPr>
    <w:sdtEndPr>
      <w:rPr>
        <w:rFonts w:ascii="Arial" w:hAnsi="Arial" w:cs="Arial"/>
        <w:noProof/>
        <w:sz w:val="18"/>
        <w:szCs w:val="18"/>
      </w:rPr>
    </w:sdtEndPr>
    <w:sdtContent>
      <w:p w14:paraId="263D11A8" w14:textId="5DD9E9B8"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w:t>
        </w:r>
        <w:r w:rsidR="00AC4B13">
          <w:rPr>
            <w:rFonts w:ascii="Arial" w:hAnsi="Arial" w:cs="Arial"/>
            <w:bCs/>
            <w:sz w:val="16"/>
            <w:szCs w:val="16"/>
          </w:rPr>
          <w:t>0</w:t>
        </w:r>
        <w:r w:rsidR="009006A6">
          <w:rPr>
            <w:rFonts w:ascii="Arial" w:hAnsi="Arial" w:cs="Arial"/>
            <w:bCs/>
            <w:sz w:val="16"/>
            <w:szCs w:val="16"/>
          </w:rPr>
          <w:t>2</w:t>
        </w:r>
      </w:p>
      <w:p w14:paraId="0FDB1348" w14:textId="68F25151"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90</w:t>
        </w:r>
        <w:r w:rsidRPr="00625626">
          <w:rPr>
            <w:rFonts w:ascii="Arial" w:hAnsi="Arial" w:cs="Arial"/>
            <w:bCs/>
            <w:sz w:val="16"/>
            <w:szCs w:val="16"/>
          </w:rPr>
          <w:t>0</w:t>
        </w:r>
      </w:p>
      <w:p w14:paraId="627F5BF0"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4AF6FB86" w14:textId="77777777" w:rsidR="00CB366C" w:rsidRDefault="00CB366C">
    <w:pPr>
      <w:rPr>
        <w:b/>
        <w:bCs/>
        <w:sz w:val="28"/>
        <w:szCs w:val="2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70623"/>
      <w:docPartObj>
        <w:docPartGallery w:val="Page Numbers (Bottom of Page)"/>
        <w:docPartUnique/>
      </w:docPartObj>
    </w:sdtPr>
    <w:sdtEndPr>
      <w:rPr>
        <w:rFonts w:ascii="Arial" w:hAnsi="Arial" w:cs="Arial"/>
        <w:noProof/>
        <w:sz w:val="18"/>
        <w:szCs w:val="18"/>
      </w:rPr>
    </w:sdtEndPr>
    <w:sdtContent>
      <w:p w14:paraId="331FA0F5" w14:textId="29AB6C2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w:t>
        </w:r>
        <w:r w:rsidR="00AC4B13">
          <w:rPr>
            <w:rFonts w:ascii="Arial" w:hAnsi="Arial" w:cs="Arial"/>
            <w:bCs/>
            <w:sz w:val="16"/>
            <w:szCs w:val="16"/>
          </w:rPr>
          <w:t>0</w:t>
        </w:r>
        <w:r w:rsidR="009006A6">
          <w:rPr>
            <w:rFonts w:ascii="Arial" w:hAnsi="Arial" w:cs="Arial"/>
            <w:bCs/>
            <w:sz w:val="16"/>
            <w:szCs w:val="16"/>
          </w:rPr>
          <w:t>2</w:t>
        </w:r>
      </w:p>
      <w:p w14:paraId="5F6E94D1" w14:textId="6F176C7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100</w:t>
        </w:r>
        <w:r w:rsidRPr="00625626">
          <w:rPr>
            <w:rFonts w:ascii="Arial" w:hAnsi="Arial" w:cs="Arial"/>
            <w:bCs/>
            <w:sz w:val="16"/>
            <w:szCs w:val="16"/>
          </w:rPr>
          <w:t>0</w:t>
        </w:r>
      </w:p>
      <w:p w14:paraId="30501082"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A962B5D" w14:textId="77777777" w:rsidR="00CB366C" w:rsidRDefault="00CB366C">
    <w:pPr>
      <w:rPr>
        <w:b/>
        <w:bCs/>
        <w:sz w:val="28"/>
        <w:szCs w:val="2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155104"/>
      <w:docPartObj>
        <w:docPartGallery w:val="Page Numbers (Bottom of Page)"/>
        <w:docPartUnique/>
      </w:docPartObj>
    </w:sdtPr>
    <w:sdtEndPr>
      <w:rPr>
        <w:rFonts w:ascii="Arial" w:hAnsi="Arial" w:cs="Arial"/>
        <w:noProof/>
        <w:sz w:val="18"/>
        <w:szCs w:val="18"/>
      </w:rPr>
    </w:sdtEndPr>
    <w:sdtContent>
      <w:p w14:paraId="1D28E175" w14:textId="73ED24E3"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C839C0">
          <w:rPr>
            <w:rFonts w:ascii="Arial" w:hAnsi="Arial" w:cs="Arial"/>
            <w:bCs/>
            <w:sz w:val="16"/>
            <w:szCs w:val="16"/>
          </w:rPr>
          <w:t>MH</w:t>
        </w:r>
        <w:r w:rsidRPr="00625626">
          <w:rPr>
            <w:rFonts w:ascii="Arial" w:hAnsi="Arial" w:cs="Arial"/>
            <w:bCs/>
            <w:sz w:val="16"/>
            <w:szCs w:val="16"/>
          </w:rPr>
          <w:t>-</w:t>
        </w:r>
        <w:r w:rsidR="00785100">
          <w:rPr>
            <w:rFonts w:ascii="Arial" w:hAnsi="Arial" w:cs="Arial"/>
            <w:bCs/>
            <w:sz w:val="16"/>
            <w:szCs w:val="16"/>
          </w:rPr>
          <w:t>04</w:t>
        </w:r>
      </w:p>
      <w:p w14:paraId="445DF5FC" w14:textId="6B880A1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110</w:t>
        </w:r>
        <w:r w:rsidRPr="00625626">
          <w:rPr>
            <w:rFonts w:ascii="Arial" w:hAnsi="Arial" w:cs="Arial"/>
            <w:bCs/>
            <w:sz w:val="16"/>
            <w:szCs w:val="16"/>
          </w:rPr>
          <w:t>0</w:t>
        </w:r>
      </w:p>
      <w:p w14:paraId="63B28C07"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3B2CD52" w14:textId="77777777" w:rsidR="00CB366C" w:rsidRDefault="00CB366C">
    <w:pPr>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531"/>
      <w:gridCol w:w="6808"/>
    </w:tblGrid>
    <w:tr w:rsidR="005F3E7A" w14:paraId="4A72D475" w14:textId="77777777">
      <w:trPr>
        <w:jc w:val="right"/>
      </w:trPr>
      <w:tc>
        <w:tcPr>
          <w:tcW w:w="1531" w:type="dxa"/>
          <w:tcBorders>
            <w:top w:val="single" w:sz="6" w:space="0" w:color="FFFFFF"/>
            <w:left w:val="single" w:sz="6" w:space="0" w:color="FFFFFF"/>
            <w:bottom w:val="single" w:sz="6" w:space="0" w:color="FFFFFF"/>
            <w:right w:val="single" w:sz="6" w:space="0" w:color="FFFFFF"/>
          </w:tcBorders>
        </w:tcPr>
        <w:p w14:paraId="725331E7" w14:textId="77777777" w:rsidR="005F3E7A" w:rsidRDefault="005F3E7A">
          <w:pPr>
            <w:jc w:val="center"/>
          </w:pPr>
        </w:p>
      </w:tc>
      <w:tc>
        <w:tcPr>
          <w:tcW w:w="6808" w:type="dxa"/>
          <w:tcBorders>
            <w:top w:val="single" w:sz="6" w:space="0" w:color="FFFFFF"/>
            <w:left w:val="single" w:sz="6" w:space="0" w:color="FFFFFF"/>
            <w:bottom w:val="single" w:sz="6" w:space="0" w:color="FFFFFF"/>
            <w:right w:val="single" w:sz="6" w:space="0" w:color="FFFFFF"/>
          </w:tcBorders>
        </w:tcPr>
        <w:p w14:paraId="7CAE6C04" w14:textId="77777777" w:rsidR="005F3E7A" w:rsidRDefault="005F3E7A">
          <w:pPr>
            <w:rPr>
              <w:b/>
              <w:bCs/>
              <w:sz w:val="28"/>
              <w:szCs w:val="28"/>
            </w:rPr>
          </w:pPr>
        </w:p>
      </w:tc>
    </w:tr>
  </w:tbl>
  <w:p w14:paraId="324D61D9" w14:textId="77777777" w:rsidR="005F3E7A" w:rsidRDefault="005F3E7A">
    <w:pP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79"/>
      <w:gridCol w:w="6808"/>
    </w:tblGrid>
    <w:tr w:rsidR="005F3E7A" w14:paraId="6B675D84" w14:textId="77777777">
      <w:trPr>
        <w:jc w:val="right"/>
      </w:trPr>
      <w:tc>
        <w:tcPr>
          <w:tcW w:w="179" w:type="dxa"/>
          <w:tcBorders>
            <w:top w:val="single" w:sz="6" w:space="0" w:color="FFFFFF"/>
            <w:left w:val="single" w:sz="6" w:space="0" w:color="FFFFFF"/>
            <w:bottom w:val="single" w:sz="6" w:space="0" w:color="FFFFFF"/>
            <w:right w:val="single" w:sz="6" w:space="0" w:color="FFFFFF"/>
          </w:tcBorders>
        </w:tcPr>
        <w:p w14:paraId="7EFFCA66" w14:textId="77777777" w:rsidR="005F3E7A" w:rsidRDefault="005F3E7A" w:rsidP="00C41EE1">
          <w:pPr>
            <w:ind w:left="-2294" w:firstLine="1533"/>
          </w:pPr>
          <w:r>
            <w:rPr>
              <w:rStyle w:val="PageNumber"/>
            </w:rPr>
            <w:fldChar w:fldCharType="begin"/>
          </w:r>
          <w:r>
            <w:rPr>
              <w:rStyle w:val="PageNumber"/>
            </w:rPr>
            <w:instrText xml:space="preserve"> PAGE </w:instrText>
          </w:r>
          <w:r>
            <w:rPr>
              <w:rStyle w:val="PageNumber"/>
            </w:rPr>
            <w:fldChar w:fldCharType="separate"/>
          </w:r>
          <w:r w:rsidR="00A27866">
            <w:rPr>
              <w:rStyle w:val="PageNumber"/>
              <w:noProof/>
            </w:rPr>
            <w:t>2</w:t>
          </w:r>
          <w:r>
            <w:rPr>
              <w:rStyle w:val="PageNumber"/>
            </w:rPr>
            <w:fldChar w:fldCharType="end"/>
          </w:r>
        </w:p>
      </w:tc>
      <w:tc>
        <w:tcPr>
          <w:tcW w:w="6808" w:type="dxa"/>
          <w:tcBorders>
            <w:top w:val="single" w:sz="6" w:space="0" w:color="FFFFFF"/>
            <w:left w:val="single" w:sz="6" w:space="0" w:color="FFFFFF"/>
            <w:bottom w:val="single" w:sz="6" w:space="0" w:color="FFFFFF"/>
            <w:right w:val="single" w:sz="6" w:space="0" w:color="FFFFFF"/>
          </w:tcBorders>
        </w:tcPr>
        <w:p w14:paraId="3604A62A" w14:textId="77777777" w:rsidR="005F3E7A" w:rsidRDefault="005F3E7A" w:rsidP="00C41EE1">
          <w:pPr>
            <w:rPr>
              <w:b/>
              <w:bCs/>
              <w:sz w:val="28"/>
              <w:szCs w:val="28"/>
            </w:rPr>
          </w:pPr>
        </w:p>
      </w:tc>
    </w:tr>
  </w:tbl>
  <w:p w14:paraId="777B7CFF" w14:textId="77777777" w:rsidR="005F3E7A" w:rsidRDefault="005F3E7A">
    <w:pPr>
      <w:rPr>
        <w:b/>
        <w:bCs/>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422800"/>
      <w:docPartObj>
        <w:docPartGallery w:val="Page Numbers (Bottom of Page)"/>
        <w:docPartUnique/>
      </w:docPartObj>
    </w:sdtPr>
    <w:sdtEndPr>
      <w:rPr>
        <w:rFonts w:ascii="Arial" w:hAnsi="Arial" w:cs="Arial"/>
        <w:noProof/>
        <w:sz w:val="18"/>
        <w:szCs w:val="18"/>
      </w:rPr>
    </w:sdtEndPr>
    <w:sdtContent>
      <w:bookmarkStart w:id="7" w:name="_Hlk99010466" w:displacedByCustomXml="prev"/>
      <w:p w14:paraId="54DC81DE" w14:textId="54DB0B85"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590299">
          <w:rPr>
            <w:rFonts w:ascii="Arial" w:hAnsi="Arial" w:cs="Arial"/>
            <w:bCs/>
            <w:sz w:val="16"/>
            <w:szCs w:val="16"/>
          </w:rPr>
          <w:t>MH</w:t>
        </w:r>
        <w:r w:rsidRPr="00625626">
          <w:rPr>
            <w:rFonts w:ascii="Arial" w:hAnsi="Arial" w:cs="Arial"/>
            <w:bCs/>
            <w:sz w:val="16"/>
            <w:szCs w:val="16"/>
          </w:rPr>
          <w:t>-0</w:t>
        </w:r>
        <w:r w:rsidR="009006A6">
          <w:rPr>
            <w:rFonts w:ascii="Arial" w:hAnsi="Arial" w:cs="Arial"/>
            <w:bCs/>
            <w:sz w:val="16"/>
            <w:szCs w:val="16"/>
          </w:rPr>
          <w:t>2</w:t>
        </w:r>
      </w:p>
      <w:p w14:paraId="2A6F1471" w14:textId="2C68C5F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w:t>
        </w:r>
        <w:r w:rsidRPr="00625626">
          <w:rPr>
            <w:rFonts w:ascii="Arial" w:hAnsi="Arial" w:cs="Arial"/>
            <w:bCs/>
            <w:sz w:val="16"/>
            <w:szCs w:val="16"/>
          </w:rPr>
          <w:t>00</w:t>
        </w:r>
      </w:p>
      <w:bookmarkEnd w:id="7"/>
      <w:p w14:paraId="78B8ECD3" w14:textId="026FF105"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1BB970F8" w14:textId="77777777" w:rsidR="005F3E7A" w:rsidRDefault="005F3E7A">
    <w:pPr>
      <w:rPr>
        <w:b/>
        <w:bCs/>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971133"/>
      <w:docPartObj>
        <w:docPartGallery w:val="Page Numbers (Bottom of Page)"/>
        <w:docPartUnique/>
      </w:docPartObj>
    </w:sdtPr>
    <w:sdtEndPr>
      <w:rPr>
        <w:rFonts w:ascii="Arial" w:hAnsi="Arial" w:cs="Arial"/>
        <w:noProof/>
        <w:sz w:val="18"/>
        <w:szCs w:val="18"/>
      </w:rPr>
    </w:sdtEndPr>
    <w:sdtContent>
      <w:p w14:paraId="61008AAD" w14:textId="1915D3A8"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04262F">
          <w:rPr>
            <w:rFonts w:ascii="Arial" w:hAnsi="Arial" w:cs="Arial"/>
            <w:bCs/>
            <w:sz w:val="16"/>
            <w:szCs w:val="16"/>
          </w:rPr>
          <w:t>MH</w:t>
        </w:r>
        <w:r w:rsidRPr="00625626">
          <w:rPr>
            <w:rFonts w:ascii="Arial" w:hAnsi="Arial" w:cs="Arial"/>
            <w:bCs/>
            <w:sz w:val="16"/>
            <w:szCs w:val="16"/>
          </w:rPr>
          <w:t>-0</w:t>
        </w:r>
        <w:r w:rsidR="009006A6">
          <w:rPr>
            <w:rFonts w:ascii="Arial" w:hAnsi="Arial" w:cs="Arial"/>
            <w:bCs/>
            <w:sz w:val="16"/>
            <w:szCs w:val="16"/>
          </w:rPr>
          <w:t>2</w:t>
        </w:r>
      </w:p>
      <w:p w14:paraId="6CD501DC" w14:textId="3A2BF01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2</w:t>
        </w:r>
        <w:r w:rsidRPr="00625626">
          <w:rPr>
            <w:rFonts w:ascii="Arial" w:hAnsi="Arial" w:cs="Arial"/>
            <w:bCs/>
            <w:sz w:val="16"/>
            <w:szCs w:val="16"/>
          </w:rPr>
          <w:t>00</w:t>
        </w:r>
      </w:p>
      <w:p w14:paraId="42B54E28"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40842A79" w14:textId="77777777" w:rsidR="00EF5805" w:rsidRDefault="00EF5805">
    <w:pPr>
      <w:rPr>
        <w:b/>
        <w:bCs/>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50747"/>
      <w:docPartObj>
        <w:docPartGallery w:val="Page Numbers (Bottom of Page)"/>
        <w:docPartUnique/>
      </w:docPartObj>
    </w:sdtPr>
    <w:sdtEndPr>
      <w:rPr>
        <w:rFonts w:ascii="Arial" w:hAnsi="Arial" w:cs="Arial"/>
        <w:noProof/>
        <w:sz w:val="18"/>
        <w:szCs w:val="18"/>
      </w:rPr>
    </w:sdtEndPr>
    <w:sdtContent>
      <w:p w14:paraId="15A258DA" w14:textId="61E91160"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04262F">
          <w:rPr>
            <w:rFonts w:ascii="Arial" w:hAnsi="Arial" w:cs="Arial"/>
            <w:bCs/>
            <w:sz w:val="16"/>
            <w:szCs w:val="16"/>
          </w:rPr>
          <w:t>MH</w:t>
        </w:r>
        <w:r w:rsidRPr="00625626">
          <w:rPr>
            <w:rFonts w:ascii="Arial" w:hAnsi="Arial" w:cs="Arial"/>
            <w:bCs/>
            <w:sz w:val="16"/>
            <w:szCs w:val="16"/>
          </w:rPr>
          <w:t>-</w:t>
        </w:r>
        <w:r w:rsidR="00D70273">
          <w:rPr>
            <w:rFonts w:ascii="Arial" w:hAnsi="Arial" w:cs="Arial"/>
            <w:bCs/>
            <w:sz w:val="16"/>
            <w:szCs w:val="16"/>
          </w:rPr>
          <w:t>0</w:t>
        </w:r>
        <w:r w:rsidR="009006A6">
          <w:rPr>
            <w:rFonts w:ascii="Arial" w:hAnsi="Arial" w:cs="Arial"/>
            <w:bCs/>
            <w:sz w:val="16"/>
            <w:szCs w:val="16"/>
          </w:rPr>
          <w:t>2</w:t>
        </w:r>
      </w:p>
      <w:p w14:paraId="10375AB8" w14:textId="7987D75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w:t>
        </w:r>
        <w:r w:rsidRPr="00625626">
          <w:rPr>
            <w:rFonts w:ascii="Arial" w:hAnsi="Arial" w:cs="Arial"/>
            <w:bCs/>
            <w:sz w:val="16"/>
            <w:szCs w:val="16"/>
          </w:rPr>
          <w:t>00</w:t>
        </w:r>
      </w:p>
      <w:p w14:paraId="36A00F2C"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3572EC04" w14:textId="77777777" w:rsidR="00EF5805" w:rsidRDefault="00EF5805">
    <w:pPr>
      <w:rPr>
        <w:b/>
        <w:bCs/>
        <w:sz w:val="28"/>
        <w:szCs w:val="2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506812"/>
      <w:docPartObj>
        <w:docPartGallery w:val="Page Numbers (Bottom of Page)"/>
        <w:docPartUnique/>
      </w:docPartObj>
    </w:sdtPr>
    <w:sdtEndPr>
      <w:rPr>
        <w:rFonts w:ascii="Arial" w:hAnsi="Arial" w:cs="Arial"/>
        <w:noProof/>
        <w:sz w:val="18"/>
        <w:szCs w:val="18"/>
      </w:rPr>
    </w:sdtEndPr>
    <w:sdtContent>
      <w:p w14:paraId="75251D05" w14:textId="07BA4CFE" w:rsidR="00EF5805" w:rsidRDefault="00EF5805" w:rsidP="00900F1F">
        <w:pPr>
          <w:pStyle w:val="Footer"/>
          <w:jc w:val="center"/>
          <w:rPr>
            <w:rFonts w:ascii="Arial" w:hAnsi="Arial" w:cs="Arial"/>
            <w:bCs/>
            <w:sz w:val="16"/>
            <w:szCs w:val="16"/>
          </w:rPr>
        </w:pPr>
        <w:r w:rsidRPr="00625626">
          <w:rPr>
            <w:rFonts w:ascii="Arial" w:hAnsi="Arial" w:cs="Arial"/>
            <w:bCs/>
            <w:sz w:val="16"/>
            <w:szCs w:val="16"/>
          </w:rPr>
          <w:t>Contract No. CRC</w:t>
        </w:r>
        <w:r w:rsidR="00900F1F">
          <w:rPr>
            <w:rFonts w:ascii="Arial" w:hAnsi="Arial" w:cs="Arial"/>
            <w:bCs/>
            <w:sz w:val="16"/>
            <w:szCs w:val="16"/>
          </w:rPr>
          <w:t>MH</w:t>
        </w:r>
        <w:r w:rsidRPr="00625626">
          <w:rPr>
            <w:rFonts w:ascii="Arial" w:hAnsi="Arial" w:cs="Arial"/>
            <w:bCs/>
            <w:sz w:val="16"/>
            <w:szCs w:val="16"/>
          </w:rPr>
          <w:t>-</w:t>
        </w:r>
        <w:r w:rsidR="00785100">
          <w:rPr>
            <w:rFonts w:ascii="Arial" w:hAnsi="Arial" w:cs="Arial"/>
            <w:bCs/>
            <w:sz w:val="16"/>
            <w:szCs w:val="16"/>
          </w:rPr>
          <w:t>0</w:t>
        </w:r>
        <w:r w:rsidR="009006A6">
          <w:rPr>
            <w:rFonts w:ascii="Arial" w:hAnsi="Arial" w:cs="Arial"/>
            <w:bCs/>
            <w:sz w:val="16"/>
            <w:szCs w:val="16"/>
          </w:rPr>
          <w:t>2</w:t>
        </w:r>
      </w:p>
      <w:p w14:paraId="611712B3" w14:textId="135079B4" w:rsidR="00B04511" w:rsidRPr="00625626" w:rsidRDefault="00B04511" w:rsidP="00900F1F">
        <w:pPr>
          <w:pStyle w:val="Footer"/>
          <w:jc w:val="center"/>
          <w:rPr>
            <w:rFonts w:ascii="Arial" w:hAnsi="Arial" w:cs="Arial"/>
            <w:bCs/>
            <w:sz w:val="16"/>
            <w:szCs w:val="16"/>
          </w:rPr>
        </w:pPr>
        <w:r>
          <w:rPr>
            <w:rFonts w:ascii="Arial" w:hAnsi="Arial" w:cs="Arial"/>
            <w:bCs/>
            <w:sz w:val="16"/>
            <w:szCs w:val="16"/>
          </w:rPr>
          <w:t>Section 320</w:t>
        </w:r>
      </w:p>
      <w:p w14:paraId="2BD73B7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7B10CE0B" w14:textId="77777777" w:rsidR="00EF5805" w:rsidRDefault="00EF5805">
    <w:pPr>
      <w:rPr>
        <w:b/>
        <w:bCs/>
        <w:sz w:val="28"/>
        <w:szCs w:val="2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50673"/>
      <w:docPartObj>
        <w:docPartGallery w:val="Page Numbers (Bottom of Page)"/>
        <w:docPartUnique/>
      </w:docPartObj>
    </w:sdtPr>
    <w:sdtEndPr>
      <w:rPr>
        <w:rFonts w:ascii="Arial" w:hAnsi="Arial" w:cs="Arial"/>
        <w:noProof/>
        <w:sz w:val="18"/>
        <w:szCs w:val="18"/>
      </w:rPr>
    </w:sdtEndPr>
    <w:sdtContent>
      <w:p w14:paraId="723938A0" w14:textId="0E8C36D3"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900F1F">
          <w:rPr>
            <w:rFonts w:ascii="Arial" w:hAnsi="Arial" w:cs="Arial"/>
            <w:bCs/>
            <w:sz w:val="16"/>
            <w:szCs w:val="16"/>
          </w:rPr>
          <w:t>MH</w:t>
        </w:r>
        <w:r w:rsidRPr="00625626">
          <w:rPr>
            <w:rFonts w:ascii="Arial" w:hAnsi="Arial" w:cs="Arial"/>
            <w:bCs/>
            <w:sz w:val="16"/>
            <w:szCs w:val="16"/>
          </w:rPr>
          <w:t>-</w:t>
        </w:r>
        <w:r w:rsidR="00785100">
          <w:rPr>
            <w:rFonts w:ascii="Arial" w:hAnsi="Arial" w:cs="Arial"/>
            <w:bCs/>
            <w:sz w:val="16"/>
            <w:szCs w:val="16"/>
          </w:rPr>
          <w:t>0</w:t>
        </w:r>
        <w:r w:rsidR="009006A6">
          <w:rPr>
            <w:rFonts w:ascii="Arial" w:hAnsi="Arial" w:cs="Arial"/>
            <w:bCs/>
            <w:sz w:val="16"/>
            <w:szCs w:val="16"/>
          </w:rPr>
          <w:t>2</w:t>
        </w:r>
      </w:p>
      <w:p w14:paraId="183E3DA6" w14:textId="3EA32BA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34</w:t>
        </w:r>
        <w:r w:rsidRPr="00625626">
          <w:rPr>
            <w:rFonts w:ascii="Arial" w:hAnsi="Arial" w:cs="Arial"/>
            <w:bCs/>
            <w:sz w:val="16"/>
            <w:szCs w:val="16"/>
          </w:rPr>
          <w:t>0</w:t>
        </w:r>
      </w:p>
      <w:p w14:paraId="26CFD5F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0E4FEAE1" w14:textId="77777777" w:rsidR="00EF5805" w:rsidRDefault="00EF5805">
    <w:pPr>
      <w:rPr>
        <w:b/>
        <w:bCs/>
        <w:sz w:val="28"/>
        <w:szCs w:val="2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431932"/>
      <w:docPartObj>
        <w:docPartGallery w:val="Page Numbers (Bottom of Page)"/>
        <w:docPartUnique/>
      </w:docPartObj>
    </w:sdtPr>
    <w:sdtEndPr>
      <w:rPr>
        <w:rFonts w:ascii="Arial" w:hAnsi="Arial" w:cs="Arial"/>
        <w:noProof/>
        <w:sz w:val="18"/>
        <w:szCs w:val="18"/>
      </w:rPr>
    </w:sdtEndPr>
    <w:sdtContent>
      <w:p w14:paraId="36507F07" w14:textId="7F91B256"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686A31">
          <w:rPr>
            <w:rFonts w:ascii="Arial" w:hAnsi="Arial" w:cs="Arial"/>
            <w:bCs/>
            <w:sz w:val="16"/>
            <w:szCs w:val="16"/>
          </w:rPr>
          <w:t>CRCMH-</w:t>
        </w:r>
        <w:r w:rsidR="009006A6">
          <w:rPr>
            <w:rFonts w:ascii="Arial" w:hAnsi="Arial" w:cs="Arial"/>
            <w:bCs/>
            <w:sz w:val="16"/>
            <w:szCs w:val="16"/>
          </w:rPr>
          <w:t>02</w:t>
        </w:r>
      </w:p>
      <w:p w14:paraId="4925FFF1" w14:textId="77A23B45"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40</w:t>
        </w:r>
        <w:r w:rsidRPr="00625626">
          <w:rPr>
            <w:rFonts w:ascii="Arial" w:hAnsi="Arial" w:cs="Arial"/>
            <w:bCs/>
            <w:sz w:val="16"/>
            <w:szCs w:val="16"/>
          </w:rPr>
          <w:t>0</w:t>
        </w:r>
      </w:p>
      <w:p w14:paraId="51D89691" w14:textId="71005093"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7D152698" w14:textId="77777777" w:rsidR="00DD0EBF" w:rsidRDefault="00DD0EBF">
    <w:pP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A77EA" w14:textId="77777777" w:rsidR="00946F19" w:rsidRDefault="00946F19">
      <w:r>
        <w:separator/>
      </w:r>
    </w:p>
  </w:footnote>
  <w:footnote w:type="continuationSeparator" w:id="0">
    <w:p w14:paraId="40AB9E1F" w14:textId="77777777" w:rsidR="00946F19" w:rsidRDefault="00946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0E87" w14:textId="77777777" w:rsidR="005F3E7A" w:rsidRDefault="005F3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8883" w14:textId="77777777" w:rsidR="005F3E7A" w:rsidRDefault="005F3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0"/>
    <w:lvl w:ilvl="0">
      <w:start w:val="1"/>
      <w:numFmt w:val="decimal"/>
      <w:pStyle w:val="Level1"/>
      <w:lvlText w:val="1.%1_"/>
      <w:lvlJc w:val="left"/>
      <w:pPr>
        <w:tabs>
          <w:tab w:val="num" w:pos="624"/>
        </w:tabs>
        <w:ind w:left="624" w:hanging="624"/>
      </w:pPr>
      <w:rPr>
        <w:rFonts w:ascii="Times New Roman" w:hAnsi="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F43EA7"/>
    <w:multiLevelType w:val="hybridMultilevel"/>
    <w:tmpl w:val="79D0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7C3B"/>
    <w:multiLevelType w:val="hybridMultilevel"/>
    <w:tmpl w:val="C4940DAA"/>
    <w:lvl w:ilvl="0" w:tplc="82A8DBFE">
      <w:start w:val="2"/>
      <w:numFmt w:val="decimal"/>
      <w:lvlText w:val="%1."/>
      <w:lvlJc w:val="left"/>
      <w:pPr>
        <w:tabs>
          <w:tab w:val="num" w:pos="720"/>
        </w:tabs>
        <w:ind w:left="720" w:hanging="360"/>
      </w:pPr>
      <w:rPr>
        <w:rFonts w:hint="default"/>
      </w:rPr>
    </w:lvl>
    <w:lvl w:ilvl="1" w:tplc="2C38B71E">
      <w:start w:val="1"/>
      <w:numFmt w:val="upperLetter"/>
      <w:lvlText w:val="%2."/>
      <w:lvlJc w:val="left"/>
      <w:pPr>
        <w:tabs>
          <w:tab w:val="num" w:pos="1800"/>
        </w:tabs>
        <w:ind w:left="1800" w:hanging="720"/>
      </w:pPr>
      <w:rPr>
        <w:rFonts w:hint="default"/>
      </w:rPr>
    </w:lvl>
    <w:lvl w:ilvl="2" w:tplc="79F8822E">
      <w:start w:val="1"/>
      <w:numFmt w:val="lowerRoman"/>
      <w:lvlText w:val="%3."/>
      <w:lvlJc w:val="right"/>
      <w:pPr>
        <w:tabs>
          <w:tab w:val="num" w:pos="2160"/>
        </w:tabs>
        <w:ind w:left="2160" w:hanging="180"/>
      </w:pPr>
    </w:lvl>
    <w:lvl w:ilvl="3" w:tplc="B4DE5EF0">
      <w:start w:val="1"/>
      <w:numFmt w:val="decimal"/>
      <w:lvlText w:val="%4."/>
      <w:lvlJc w:val="left"/>
      <w:pPr>
        <w:tabs>
          <w:tab w:val="num" w:pos="1260"/>
        </w:tabs>
        <w:ind w:left="1260" w:hanging="360"/>
      </w:pPr>
    </w:lvl>
    <w:lvl w:ilvl="4" w:tplc="8C30B2E6" w:tentative="1">
      <w:start w:val="1"/>
      <w:numFmt w:val="lowerLetter"/>
      <w:lvlText w:val="%5."/>
      <w:lvlJc w:val="left"/>
      <w:pPr>
        <w:tabs>
          <w:tab w:val="num" w:pos="3600"/>
        </w:tabs>
        <w:ind w:left="3600" w:hanging="360"/>
      </w:pPr>
    </w:lvl>
    <w:lvl w:ilvl="5" w:tplc="CF3CE088">
      <w:start w:val="1"/>
      <w:numFmt w:val="lowerRoman"/>
      <w:lvlText w:val="%6."/>
      <w:lvlJc w:val="right"/>
      <w:pPr>
        <w:tabs>
          <w:tab w:val="num" w:pos="4320"/>
        </w:tabs>
        <w:ind w:left="4320" w:hanging="180"/>
      </w:pPr>
    </w:lvl>
    <w:lvl w:ilvl="6" w:tplc="643CCC9E" w:tentative="1">
      <w:start w:val="1"/>
      <w:numFmt w:val="decimal"/>
      <w:lvlText w:val="%7."/>
      <w:lvlJc w:val="left"/>
      <w:pPr>
        <w:tabs>
          <w:tab w:val="num" w:pos="5040"/>
        </w:tabs>
        <w:ind w:left="5040" w:hanging="360"/>
      </w:pPr>
    </w:lvl>
    <w:lvl w:ilvl="7" w:tplc="86E8055C" w:tentative="1">
      <w:start w:val="1"/>
      <w:numFmt w:val="lowerLetter"/>
      <w:lvlText w:val="%8."/>
      <w:lvlJc w:val="left"/>
      <w:pPr>
        <w:tabs>
          <w:tab w:val="num" w:pos="5760"/>
        </w:tabs>
        <w:ind w:left="5760" w:hanging="360"/>
      </w:pPr>
    </w:lvl>
    <w:lvl w:ilvl="8" w:tplc="05E0C5EA" w:tentative="1">
      <w:start w:val="1"/>
      <w:numFmt w:val="lowerRoman"/>
      <w:lvlText w:val="%9."/>
      <w:lvlJc w:val="right"/>
      <w:pPr>
        <w:tabs>
          <w:tab w:val="num" w:pos="6480"/>
        </w:tabs>
        <w:ind w:left="6480" w:hanging="180"/>
      </w:pPr>
    </w:lvl>
  </w:abstractNum>
  <w:abstractNum w:abstractNumId="3" w15:restartNumberingAfterBreak="0">
    <w:nsid w:val="19230CF9"/>
    <w:multiLevelType w:val="multilevel"/>
    <w:tmpl w:val="AA46F49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1A556042"/>
    <w:multiLevelType w:val="hybridMultilevel"/>
    <w:tmpl w:val="A35A46AC"/>
    <w:lvl w:ilvl="0" w:tplc="0D78054E">
      <w:start w:val="1"/>
      <w:numFmt w:val="upperLetter"/>
      <w:lvlText w:val="%1."/>
      <w:lvlJc w:val="left"/>
      <w:pPr>
        <w:ind w:left="670" w:hanging="540"/>
      </w:pPr>
      <w:rPr>
        <w:rFonts w:ascii="Arial" w:eastAsia="Arial" w:hAnsi="Arial" w:cs="Arial" w:hint="default"/>
        <w:b w:val="0"/>
        <w:bCs w:val="0"/>
        <w:i w:val="0"/>
        <w:iCs w:val="0"/>
        <w:spacing w:val="-1"/>
        <w:w w:val="100"/>
        <w:sz w:val="24"/>
        <w:szCs w:val="24"/>
      </w:rPr>
    </w:lvl>
    <w:lvl w:ilvl="1" w:tplc="8580EF22">
      <w:start w:val="1"/>
      <w:numFmt w:val="decimal"/>
      <w:lvlText w:val="%2."/>
      <w:lvlJc w:val="left"/>
      <w:pPr>
        <w:ind w:left="1030" w:hanging="360"/>
      </w:pPr>
      <w:rPr>
        <w:rFonts w:ascii="Arial" w:eastAsia="Arial" w:hAnsi="Arial" w:cs="Arial" w:hint="default"/>
        <w:b w:val="0"/>
        <w:bCs w:val="0"/>
        <w:i w:val="0"/>
        <w:iCs w:val="0"/>
        <w:spacing w:val="-1"/>
        <w:w w:val="100"/>
        <w:sz w:val="24"/>
        <w:szCs w:val="24"/>
      </w:rPr>
    </w:lvl>
    <w:lvl w:ilvl="2" w:tplc="BEDEC68E">
      <w:numFmt w:val="bullet"/>
      <w:lvlText w:val=""/>
      <w:lvlJc w:val="left"/>
      <w:pPr>
        <w:ind w:left="2251" w:hanging="361"/>
      </w:pPr>
      <w:rPr>
        <w:rFonts w:ascii="Symbol" w:eastAsia="Symbol" w:hAnsi="Symbol" w:cs="Symbol" w:hint="default"/>
        <w:b w:val="0"/>
        <w:bCs w:val="0"/>
        <w:i w:val="0"/>
        <w:iCs w:val="0"/>
        <w:w w:val="100"/>
        <w:sz w:val="20"/>
        <w:szCs w:val="20"/>
      </w:rPr>
    </w:lvl>
    <w:lvl w:ilvl="3" w:tplc="B2CA8502">
      <w:numFmt w:val="bullet"/>
      <w:lvlText w:val="•"/>
      <w:lvlJc w:val="left"/>
      <w:pPr>
        <w:ind w:left="2220" w:hanging="361"/>
      </w:pPr>
      <w:rPr>
        <w:rFonts w:hint="default"/>
      </w:rPr>
    </w:lvl>
    <w:lvl w:ilvl="4" w:tplc="11A2BB6C">
      <w:numFmt w:val="bullet"/>
      <w:lvlText w:val="•"/>
      <w:lvlJc w:val="left"/>
      <w:pPr>
        <w:ind w:left="3291" w:hanging="361"/>
      </w:pPr>
      <w:rPr>
        <w:rFonts w:hint="default"/>
      </w:rPr>
    </w:lvl>
    <w:lvl w:ilvl="5" w:tplc="B3E87EFE">
      <w:numFmt w:val="bullet"/>
      <w:lvlText w:val="•"/>
      <w:lvlJc w:val="left"/>
      <w:pPr>
        <w:ind w:left="4362" w:hanging="361"/>
      </w:pPr>
      <w:rPr>
        <w:rFonts w:hint="default"/>
      </w:rPr>
    </w:lvl>
    <w:lvl w:ilvl="6" w:tplc="4AA05804">
      <w:numFmt w:val="bullet"/>
      <w:lvlText w:val="•"/>
      <w:lvlJc w:val="left"/>
      <w:pPr>
        <w:ind w:left="5434" w:hanging="361"/>
      </w:pPr>
      <w:rPr>
        <w:rFonts w:hint="default"/>
      </w:rPr>
    </w:lvl>
    <w:lvl w:ilvl="7" w:tplc="22A2E9F6">
      <w:numFmt w:val="bullet"/>
      <w:lvlText w:val="•"/>
      <w:lvlJc w:val="left"/>
      <w:pPr>
        <w:ind w:left="6505" w:hanging="361"/>
      </w:pPr>
      <w:rPr>
        <w:rFonts w:hint="default"/>
      </w:rPr>
    </w:lvl>
    <w:lvl w:ilvl="8" w:tplc="1136C8F4">
      <w:numFmt w:val="bullet"/>
      <w:lvlText w:val="•"/>
      <w:lvlJc w:val="left"/>
      <w:pPr>
        <w:ind w:left="7577" w:hanging="361"/>
      </w:pPr>
      <w:rPr>
        <w:rFonts w:hint="default"/>
      </w:rPr>
    </w:lvl>
  </w:abstractNum>
  <w:abstractNum w:abstractNumId="5" w15:restartNumberingAfterBreak="0">
    <w:nsid w:val="1EE97542"/>
    <w:multiLevelType w:val="hybridMultilevel"/>
    <w:tmpl w:val="319A5498"/>
    <w:lvl w:ilvl="0" w:tplc="D39EF3A0">
      <w:start w:val="1"/>
      <w:numFmt w:val="lowerLetter"/>
      <w:lvlText w:val="%1."/>
      <w:lvlJc w:val="left"/>
      <w:pPr>
        <w:ind w:left="1565" w:hanging="529"/>
      </w:pPr>
      <w:rPr>
        <w:rFonts w:ascii="Arial" w:eastAsia="Arial" w:hAnsi="Arial" w:cs="Arial" w:hint="default"/>
        <w:b w:val="0"/>
        <w:bCs w:val="0"/>
        <w:i w:val="0"/>
        <w:iCs w:val="0"/>
        <w:spacing w:val="-1"/>
        <w:w w:val="100"/>
        <w:sz w:val="24"/>
        <w:szCs w:val="24"/>
      </w:rPr>
    </w:lvl>
    <w:lvl w:ilvl="1" w:tplc="2DCC485C">
      <w:numFmt w:val="bullet"/>
      <w:lvlText w:val="•"/>
      <w:lvlJc w:val="left"/>
      <w:pPr>
        <w:ind w:left="2376" w:hanging="529"/>
      </w:pPr>
      <w:rPr>
        <w:rFonts w:hint="default"/>
      </w:rPr>
    </w:lvl>
    <w:lvl w:ilvl="2" w:tplc="4F0049EE">
      <w:numFmt w:val="bullet"/>
      <w:lvlText w:val="•"/>
      <w:lvlJc w:val="left"/>
      <w:pPr>
        <w:ind w:left="3192" w:hanging="529"/>
      </w:pPr>
      <w:rPr>
        <w:rFonts w:hint="default"/>
      </w:rPr>
    </w:lvl>
    <w:lvl w:ilvl="3" w:tplc="BA5A8F2C">
      <w:numFmt w:val="bullet"/>
      <w:lvlText w:val="•"/>
      <w:lvlJc w:val="left"/>
      <w:pPr>
        <w:ind w:left="4008" w:hanging="529"/>
      </w:pPr>
      <w:rPr>
        <w:rFonts w:hint="default"/>
      </w:rPr>
    </w:lvl>
    <w:lvl w:ilvl="4" w:tplc="EE2800D4">
      <w:numFmt w:val="bullet"/>
      <w:lvlText w:val="•"/>
      <w:lvlJc w:val="left"/>
      <w:pPr>
        <w:ind w:left="4824" w:hanging="529"/>
      </w:pPr>
      <w:rPr>
        <w:rFonts w:hint="default"/>
      </w:rPr>
    </w:lvl>
    <w:lvl w:ilvl="5" w:tplc="FD8ED23C">
      <w:numFmt w:val="bullet"/>
      <w:lvlText w:val="•"/>
      <w:lvlJc w:val="left"/>
      <w:pPr>
        <w:ind w:left="5640" w:hanging="529"/>
      </w:pPr>
      <w:rPr>
        <w:rFonts w:hint="default"/>
      </w:rPr>
    </w:lvl>
    <w:lvl w:ilvl="6" w:tplc="C5780666">
      <w:numFmt w:val="bullet"/>
      <w:lvlText w:val="•"/>
      <w:lvlJc w:val="left"/>
      <w:pPr>
        <w:ind w:left="6456" w:hanging="529"/>
      </w:pPr>
      <w:rPr>
        <w:rFonts w:hint="default"/>
      </w:rPr>
    </w:lvl>
    <w:lvl w:ilvl="7" w:tplc="C0145BEA">
      <w:numFmt w:val="bullet"/>
      <w:lvlText w:val="•"/>
      <w:lvlJc w:val="left"/>
      <w:pPr>
        <w:ind w:left="7272" w:hanging="529"/>
      </w:pPr>
      <w:rPr>
        <w:rFonts w:hint="default"/>
      </w:rPr>
    </w:lvl>
    <w:lvl w:ilvl="8" w:tplc="8B723AC6">
      <w:numFmt w:val="bullet"/>
      <w:lvlText w:val="•"/>
      <w:lvlJc w:val="left"/>
      <w:pPr>
        <w:ind w:left="8088" w:hanging="529"/>
      </w:pPr>
      <w:rPr>
        <w:rFonts w:hint="default"/>
      </w:rPr>
    </w:lvl>
  </w:abstractNum>
  <w:abstractNum w:abstractNumId="6" w15:restartNumberingAfterBreak="0">
    <w:nsid w:val="201172EE"/>
    <w:multiLevelType w:val="hybridMultilevel"/>
    <w:tmpl w:val="0D302E2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B91A2B"/>
    <w:multiLevelType w:val="hybridMultilevel"/>
    <w:tmpl w:val="9C866FE8"/>
    <w:lvl w:ilvl="0" w:tplc="FDF2F702">
      <w:start w:val="4"/>
      <w:numFmt w:val="upperLetter"/>
      <w:lvlText w:val="%1."/>
      <w:lvlJc w:val="left"/>
      <w:pPr>
        <w:tabs>
          <w:tab w:val="num" w:pos="1224"/>
        </w:tabs>
        <w:ind w:left="1224" w:hanging="360"/>
      </w:pPr>
      <w:rPr>
        <w:rFonts w:hint="default"/>
      </w:rPr>
    </w:lvl>
    <w:lvl w:ilvl="1" w:tplc="04090019">
      <w:start w:val="1"/>
      <w:numFmt w:val="lowerLetter"/>
      <w:lvlText w:val="%2."/>
      <w:lvlJc w:val="left"/>
      <w:pPr>
        <w:tabs>
          <w:tab w:val="num" w:pos="1944"/>
        </w:tabs>
        <w:ind w:left="1944" w:hanging="360"/>
      </w:pPr>
    </w:lvl>
    <w:lvl w:ilvl="2" w:tplc="0409001B">
      <w:start w:val="1"/>
      <w:numFmt w:val="lowerRoman"/>
      <w:lvlText w:val="%3."/>
      <w:lvlJc w:val="right"/>
      <w:pPr>
        <w:tabs>
          <w:tab w:val="num" w:pos="2664"/>
        </w:tabs>
        <w:ind w:left="2664" w:hanging="180"/>
      </w:pPr>
    </w:lvl>
    <w:lvl w:ilvl="3" w:tplc="0409000F">
      <w:start w:val="1"/>
      <w:numFmt w:val="decimal"/>
      <w:lvlText w:val="%4."/>
      <w:lvlJc w:val="left"/>
      <w:pPr>
        <w:tabs>
          <w:tab w:val="num" w:pos="3384"/>
        </w:tabs>
        <w:ind w:left="3384" w:hanging="360"/>
      </w:pPr>
    </w:lvl>
    <w:lvl w:ilvl="4" w:tplc="04090019">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15:restartNumberingAfterBreak="0">
    <w:nsid w:val="28E22B86"/>
    <w:multiLevelType w:val="hybridMultilevel"/>
    <w:tmpl w:val="C25CFEB6"/>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85D13"/>
    <w:multiLevelType w:val="multilevel"/>
    <w:tmpl w:val="DC484A42"/>
    <w:lvl w:ilvl="0">
      <w:start w:val="5"/>
      <w:numFmt w:val="decimal"/>
      <w:lvlText w:val="%1."/>
      <w:lvlJc w:val="left"/>
      <w:pPr>
        <w:tabs>
          <w:tab w:val="num" w:pos="1080"/>
        </w:tabs>
        <w:ind w:left="1080" w:hanging="720"/>
      </w:pPr>
      <w:rPr>
        <w:rFonts w:hint="default"/>
      </w:rPr>
    </w:lvl>
    <w:lvl w:ilvl="1">
      <w:start w:val="2"/>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10" w15:restartNumberingAfterBreak="0">
    <w:nsid w:val="2F2851CD"/>
    <w:multiLevelType w:val="hybridMultilevel"/>
    <w:tmpl w:val="B956CF4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02233"/>
    <w:multiLevelType w:val="multilevel"/>
    <w:tmpl w:val="DE005A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upperLetter"/>
      <w:lvlText w:val="%3."/>
      <w:lvlJc w:val="left"/>
      <w:pPr>
        <w:tabs>
          <w:tab w:val="num" w:pos="1584"/>
        </w:tabs>
        <w:ind w:left="1584" w:hanging="720"/>
      </w:pPr>
      <w:rPr>
        <w:rFonts w:ascii="Times New Roman" w:eastAsia="Times New Roman" w:hAnsi="Times New Roman" w:cs="Times New Roman"/>
      </w:rPr>
    </w:lvl>
    <w:lvl w:ilvl="3">
      <w:start w:val="1"/>
      <w:numFmt w:val="decimal"/>
      <w:lvlText w:val="%4."/>
      <w:lvlJc w:val="left"/>
      <w:pPr>
        <w:tabs>
          <w:tab w:val="num" w:pos="2016"/>
        </w:tabs>
        <w:ind w:left="2016" w:hanging="720"/>
      </w:pPr>
      <w:rPr>
        <w:rFonts w:ascii="Times New Roman" w:eastAsia="Times New Roman" w:hAnsi="Times New Roman" w:cs="Times New Roman"/>
      </w:rPr>
    </w:lvl>
    <w:lvl w:ilvl="4">
      <w:start w:val="1"/>
      <w:numFmt w:val="lowerLetter"/>
      <w:lvlText w:val="%5."/>
      <w:lvlJc w:val="left"/>
      <w:pPr>
        <w:tabs>
          <w:tab w:val="num" w:pos="1980"/>
        </w:tabs>
        <w:ind w:left="1980" w:hanging="1080"/>
      </w:pPr>
      <w:rPr>
        <w:rFonts w:ascii="Times New Roman" w:eastAsia="Times New Roman" w:hAnsi="Times New Roman" w:cs="Times New Roman"/>
      </w:rPr>
    </w:lvl>
    <w:lvl w:ilvl="5">
      <w:start w:val="1"/>
      <w:numFmt w:val="decimal"/>
      <w:lvlText w:val="(%6)"/>
      <w:lvlJc w:val="left"/>
      <w:pPr>
        <w:tabs>
          <w:tab w:val="num" w:pos="3240"/>
        </w:tabs>
        <w:ind w:left="3240" w:hanging="1080"/>
      </w:pPr>
      <w:rPr>
        <w:rFonts w:ascii="Times New Roman" w:eastAsia="Times New Roman" w:hAnsi="Times New Roman" w:cs="Times New Roman"/>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12" w15:restartNumberingAfterBreak="0">
    <w:nsid w:val="367F6C63"/>
    <w:multiLevelType w:val="hybridMultilevel"/>
    <w:tmpl w:val="F7E6BC02"/>
    <w:lvl w:ilvl="0" w:tplc="CE9C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640B4E"/>
    <w:multiLevelType w:val="hybridMultilevel"/>
    <w:tmpl w:val="AC828B88"/>
    <w:lvl w:ilvl="0" w:tplc="77CC62EE">
      <w:start w:val="1"/>
      <w:numFmt w:val="lowerLetter"/>
      <w:lvlText w:val="%1."/>
      <w:lvlJc w:val="left"/>
      <w:pPr>
        <w:ind w:left="1570" w:hanging="541"/>
      </w:pPr>
      <w:rPr>
        <w:rFonts w:ascii="Arial" w:eastAsia="Arial" w:hAnsi="Arial" w:cs="Arial" w:hint="default"/>
        <w:b w:val="0"/>
        <w:bCs w:val="0"/>
        <w:i w:val="0"/>
        <w:iCs w:val="0"/>
        <w:spacing w:val="-1"/>
        <w:w w:val="100"/>
        <w:sz w:val="24"/>
        <w:szCs w:val="24"/>
      </w:rPr>
    </w:lvl>
    <w:lvl w:ilvl="1" w:tplc="A1F4B7E6">
      <w:numFmt w:val="bullet"/>
      <w:lvlText w:val="•"/>
      <w:lvlJc w:val="left"/>
      <w:pPr>
        <w:ind w:left="2376" w:hanging="541"/>
      </w:pPr>
      <w:rPr>
        <w:rFonts w:hint="default"/>
      </w:rPr>
    </w:lvl>
    <w:lvl w:ilvl="2" w:tplc="78B4FE3E">
      <w:numFmt w:val="bullet"/>
      <w:lvlText w:val="•"/>
      <w:lvlJc w:val="left"/>
      <w:pPr>
        <w:ind w:left="3192" w:hanging="541"/>
      </w:pPr>
      <w:rPr>
        <w:rFonts w:hint="default"/>
      </w:rPr>
    </w:lvl>
    <w:lvl w:ilvl="3" w:tplc="367CBB54">
      <w:numFmt w:val="bullet"/>
      <w:lvlText w:val="•"/>
      <w:lvlJc w:val="left"/>
      <w:pPr>
        <w:ind w:left="4008" w:hanging="541"/>
      </w:pPr>
      <w:rPr>
        <w:rFonts w:hint="default"/>
      </w:rPr>
    </w:lvl>
    <w:lvl w:ilvl="4" w:tplc="22465EC0">
      <w:numFmt w:val="bullet"/>
      <w:lvlText w:val="•"/>
      <w:lvlJc w:val="left"/>
      <w:pPr>
        <w:ind w:left="4824" w:hanging="541"/>
      </w:pPr>
      <w:rPr>
        <w:rFonts w:hint="default"/>
      </w:rPr>
    </w:lvl>
    <w:lvl w:ilvl="5" w:tplc="880E0CD6">
      <w:numFmt w:val="bullet"/>
      <w:lvlText w:val="•"/>
      <w:lvlJc w:val="left"/>
      <w:pPr>
        <w:ind w:left="5640" w:hanging="541"/>
      </w:pPr>
      <w:rPr>
        <w:rFonts w:hint="default"/>
      </w:rPr>
    </w:lvl>
    <w:lvl w:ilvl="6" w:tplc="AAC60D26">
      <w:numFmt w:val="bullet"/>
      <w:lvlText w:val="•"/>
      <w:lvlJc w:val="left"/>
      <w:pPr>
        <w:ind w:left="6456" w:hanging="541"/>
      </w:pPr>
      <w:rPr>
        <w:rFonts w:hint="default"/>
      </w:rPr>
    </w:lvl>
    <w:lvl w:ilvl="7" w:tplc="E71E1454">
      <w:numFmt w:val="bullet"/>
      <w:lvlText w:val="•"/>
      <w:lvlJc w:val="left"/>
      <w:pPr>
        <w:ind w:left="7272" w:hanging="541"/>
      </w:pPr>
      <w:rPr>
        <w:rFonts w:hint="default"/>
      </w:rPr>
    </w:lvl>
    <w:lvl w:ilvl="8" w:tplc="51E8936C">
      <w:numFmt w:val="bullet"/>
      <w:lvlText w:val="•"/>
      <w:lvlJc w:val="left"/>
      <w:pPr>
        <w:ind w:left="8088" w:hanging="541"/>
      </w:pPr>
      <w:rPr>
        <w:rFonts w:hint="default"/>
      </w:rPr>
    </w:lvl>
  </w:abstractNum>
  <w:abstractNum w:abstractNumId="14" w15:restartNumberingAfterBreak="0">
    <w:nsid w:val="3CBD51D2"/>
    <w:multiLevelType w:val="multilevel"/>
    <w:tmpl w:val="C428EA26"/>
    <w:lvl w:ilvl="0">
      <w:start w:val="10"/>
      <w:numFmt w:val="decimal"/>
      <w:lvlText w:val="%1."/>
      <w:lvlJc w:val="left"/>
      <w:pPr>
        <w:tabs>
          <w:tab w:val="num" w:pos="720"/>
        </w:tabs>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1DD78A4"/>
    <w:multiLevelType w:val="multilevel"/>
    <w:tmpl w:val="D02009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512"/>
        </w:tabs>
        <w:ind w:left="1512" w:hanging="432"/>
      </w:pPr>
      <w:rPr>
        <w:rFonts w:ascii="Times New Roman" w:eastAsia="Times New Roman" w:hAnsi="Times New Roman" w:cs="Times New Roman"/>
      </w:rPr>
    </w:lvl>
    <w:lvl w:ilvl="2">
      <w:start w:val="1"/>
      <w:numFmt w:val="upperLetter"/>
      <w:lvlText w:val="%3."/>
      <w:lvlJc w:val="left"/>
      <w:pPr>
        <w:tabs>
          <w:tab w:val="num" w:pos="2700"/>
        </w:tabs>
        <w:ind w:left="2700"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2160"/>
        </w:tabs>
        <w:ind w:left="2016" w:hanging="216"/>
      </w:pPr>
      <w:rPr>
        <w:rFonts w:ascii="Times New Roman" w:eastAsia="Times New Roman" w:hAnsi="Times New Roman" w:cs="Times New Roman"/>
      </w:rPr>
    </w:lvl>
    <w:lvl w:ilvl="5">
      <w:start w:val="1"/>
      <w:numFmt w:val="decimal"/>
      <w:lvlText w:val="(%6)"/>
      <w:lvlJc w:val="left"/>
      <w:pPr>
        <w:tabs>
          <w:tab w:val="num" w:pos="2304"/>
        </w:tabs>
        <w:ind w:left="2304"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16" w15:restartNumberingAfterBreak="0">
    <w:nsid w:val="46207DCE"/>
    <w:multiLevelType w:val="hybridMultilevel"/>
    <w:tmpl w:val="17DCA2DE"/>
    <w:lvl w:ilvl="0" w:tplc="C83C1F2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7061AB"/>
    <w:multiLevelType w:val="multilevel"/>
    <w:tmpl w:val="2B3ACA2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074D46"/>
    <w:multiLevelType w:val="multilevel"/>
    <w:tmpl w:val="5754A1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B13EB"/>
    <w:multiLevelType w:val="multilevel"/>
    <w:tmpl w:val="EFE8526E"/>
    <w:lvl w:ilvl="0">
      <w:start w:val="5"/>
      <w:numFmt w:val="decimal"/>
      <w:lvlText w:val="%1."/>
      <w:lvlJc w:val="left"/>
      <w:pPr>
        <w:tabs>
          <w:tab w:val="num" w:pos="1080"/>
        </w:tabs>
        <w:ind w:left="1080" w:hanging="720"/>
      </w:pPr>
      <w:rPr>
        <w:rFonts w:hint="default"/>
      </w:rPr>
    </w:lvl>
    <w:lvl w:ilvl="1">
      <w:start w:val="1"/>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20" w15:restartNumberingAfterBreak="0">
    <w:nsid w:val="5B004CD2"/>
    <w:multiLevelType w:val="hybridMultilevel"/>
    <w:tmpl w:val="DB0E25D0"/>
    <w:lvl w:ilvl="0" w:tplc="0409000F">
      <w:start w:val="1"/>
      <w:numFmt w:val="decimal"/>
      <w:lvlText w:val="%1."/>
      <w:lvlJc w:val="left"/>
      <w:pPr>
        <w:tabs>
          <w:tab w:val="num" w:pos="720"/>
        </w:tabs>
        <w:ind w:left="720" w:hanging="360"/>
      </w:pPr>
      <w:rPr>
        <w:rFonts w:hint="default"/>
      </w:rPr>
    </w:lvl>
    <w:lvl w:ilvl="1" w:tplc="20245ACE">
      <w:start w:val="1"/>
      <w:numFmt w:val="upperLetter"/>
      <w:lvlText w:val="%2."/>
      <w:lvlJc w:val="left"/>
      <w:pPr>
        <w:tabs>
          <w:tab w:val="num" w:pos="1440"/>
        </w:tabs>
        <w:ind w:left="1440" w:hanging="360"/>
      </w:pPr>
      <w:rPr>
        <w:rFonts w:hint="default"/>
      </w:rPr>
    </w:lvl>
    <w:lvl w:ilvl="2" w:tplc="1EC842DE">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3D6908"/>
    <w:multiLevelType w:val="hybridMultilevel"/>
    <w:tmpl w:val="44AA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D17E0"/>
    <w:multiLevelType w:val="multilevel"/>
    <w:tmpl w:val="329E24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63131EC"/>
    <w:multiLevelType w:val="hybridMultilevel"/>
    <w:tmpl w:val="F1EEFC0C"/>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460D1E"/>
    <w:multiLevelType w:val="multilevel"/>
    <w:tmpl w:val="C00ADB7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E77BD1"/>
    <w:multiLevelType w:val="hybridMultilevel"/>
    <w:tmpl w:val="7D90A338"/>
    <w:lvl w:ilvl="0" w:tplc="ABD80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25343F"/>
    <w:multiLevelType w:val="hybridMultilevel"/>
    <w:tmpl w:val="03F4F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9225DD3"/>
    <w:multiLevelType w:val="multilevel"/>
    <w:tmpl w:val="916C4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EC21FF"/>
    <w:multiLevelType w:val="multilevel"/>
    <w:tmpl w:val="34341918"/>
    <w:lvl w:ilvl="0">
      <w:start w:val="1"/>
      <w:numFmt w:val="decimal"/>
      <w:lvlText w:val="PART %1."/>
      <w:lvlJc w:val="left"/>
      <w:pPr>
        <w:tabs>
          <w:tab w:val="num" w:pos="1080"/>
        </w:tabs>
        <w:ind w:left="432"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296"/>
        </w:tabs>
        <w:ind w:left="1296" w:hanging="432"/>
      </w:pPr>
      <w:rPr>
        <w:rFonts w:ascii="Times New Roman" w:eastAsia="Times New Roman" w:hAnsi="Times New Roman" w:cs="Times New Roman"/>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1944"/>
        </w:tabs>
        <w:ind w:left="1944" w:hanging="360"/>
      </w:pPr>
      <w:rPr>
        <w:rFonts w:hint="default"/>
      </w:rPr>
    </w:lvl>
    <w:lvl w:ilvl="5">
      <w:start w:val="1"/>
      <w:numFmt w:val="decimal"/>
      <w:lvlText w:val="(%6)"/>
      <w:lvlJc w:val="left"/>
      <w:pPr>
        <w:tabs>
          <w:tab w:val="num" w:pos="2448"/>
        </w:tabs>
        <w:ind w:left="2448"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29" w15:restartNumberingAfterBreak="0">
    <w:nsid w:val="7C4C3999"/>
    <w:multiLevelType w:val="hybridMultilevel"/>
    <w:tmpl w:val="AA9EF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960778">
    <w:abstractNumId w:val="0"/>
    <w:lvlOverride w:ilvl="0">
      <w:startOverride w:val="1"/>
      <w:lvl w:ilvl="0">
        <w:start w:val="1"/>
        <w:numFmt w:val="decimal"/>
        <w:pStyle w:val="Level1"/>
        <w:lvlText w:val="1.%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971864830">
    <w:abstractNumId w:val="14"/>
  </w:num>
  <w:num w:numId="3" w16cid:durableId="813067136">
    <w:abstractNumId w:val="16"/>
  </w:num>
  <w:num w:numId="4" w16cid:durableId="1429546092">
    <w:abstractNumId w:val="2"/>
  </w:num>
  <w:num w:numId="5" w16cid:durableId="886183580">
    <w:abstractNumId w:val="19"/>
  </w:num>
  <w:num w:numId="6" w16cid:durableId="1758017637">
    <w:abstractNumId w:val="23"/>
  </w:num>
  <w:num w:numId="7" w16cid:durableId="2034454613">
    <w:abstractNumId w:val="6"/>
  </w:num>
  <w:num w:numId="8" w16cid:durableId="495418826">
    <w:abstractNumId w:val="8"/>
  </w:num>
  <w:num w:numId="9" w16cid:durableId="1193497622">
    <w:abstractNumId w:val="15"/>
  </w:num>
  <w:num w:numId="10" w16cid:durableId="1454441966">
    <w:abstractNumId w:val="20"/>
  </w:num>
  <w:num w:numId="11" w16cid:durableId="537008379">
    <w:abstractNumId w:val="11"/>
  </w:num>
  <w:num w:numId="12" w16cid:durableId="986864128">
    <w:abstractNumId w:val="3"/>
  </w:num>
  <w:num w:numId="13" w16cid:durableId="1141582619">
    <w:abstractNumId w:val="27"/>
  </w:num>
  <w:num w:numId="14" w16cid:durableId="1986858874">
    <w:abstractNumId w:val="28"/>
  </w:num>
  <w:num w:numId="15" w16cid:durableId="1109279114">
    <w:abstractNumId w:val="10"/>
  </w:num>
  <w:num w:numId="16" w16cid:durableId="523250721">
    <w:abstractNumId w:val="7"/>
  </w:num>
  <w:num w:numId="17" w16cid:durableId="1173765594">
    <w:abstractNumId w:val="22"/>
  </w:num>
  <w:num w:numId="18" w16cid:durableId="1334071189">
    <w:abstractNumId w:val="17"/>
  </w:num>
  <w:num w:numId="19" w16cid:durableId="1689913042">
    <w:abstractNumId w:val="24"/>
  </w:num>
  <w:num w:numId="20" w16cid:durableId="550456167">
    <w:abstractNumId w:val="18"/>
  </w:num>
  <w:num w:numId="21" w16cid:durableId="1073704501">
    <w:abstractNumId w:val="9"/>
  </w:num>
  <w:num w:numId="22" w16cid:durableId="1090738611">
    <w:abstractNumId w:val="29"/>
  </w:num>
  <w:num w:numId="23" w16cid:durableId="1117263161">
    <w:abstractNumId w:val="1"/>
  </w:num>
  <w:num w:numId="24" w16cid:durableId="349570797">
    <w:abstractNumId w:val="21"/>
  </w:num>
  <w:num w:numId="25" w16cid:durableId="151531288">
    <w:abstractNumId w:val="4"/>
  </w:num>
  <w:num w:numId="26" w16cid:durableId="853493912">
    <w:abstractNumId w:val="12"/>
  </w:num>
  <w:num w:numId="27" w16cid:durableId="1721513456">
    <w:abstractNumId w:val="5"/>
  </w:num>
  <w:num w:numId="28" w16cid:durableId="328800029">
    <w:abstractNumId w:val="13"/>
  </w:num>
  <w:num w:numId="29" w16cid:durableId="1422066100">
    <w:abstractNumId w:val="25"/>
  </w:num>
  <w:num w:numId="30" w16cid:durableId="1178157858">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Goodman">
    <w15:presenceInfo w15:providerId="AD" w15:userId="S::ggoodman@crc.nv.gov::b6e5c258-b19c-4b57-a8e2-f2bbe6daf3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19"/>
    <w:rsid w:val="000044B4"/>
    <w:rsid w:val="0001012E"/>
    <w:rsid w:val="0001381D"/>
    <w:rsid w:val="000172B6"/>
    <w:rsid w:val="00017ADA"/>
    <w:rsid w:val="00032420"/>
    <w:rsid w:val="0004262F"/>
    <w:rsid w:val="00044042"/>
    <w:rsid w:val="000457A8"/>
    <w:rsid w:val="000507F2"/>
    <w:rsid w:val="000535D2"/>
    <w:rsid w:val="000546E9"/>
    <w:rsid w:val="00055232"/>
    <w:rsid w:val="00065549"/>
    <w:rsid w:val="0006597C"/>
    <w:rsid w:val="000704DE"/>
    <w:rsid w:val="00074BDF"/>
    <w:rsid w:val="00084AFF"/>
    <w:rsid w:val="0009272D"/>
    <w:rsid w:val="00093CE8"/>
    <w:rsid w:val="0009438E"/>
    <w:rsid w:val="00097982"/>
    <w:rsid w:val="000A20E6"/>
    <w:rsid w:val="000A37AE"/>
    <w:rsid w:val="000A5E65"/>
    <w:rsid w:val="000B3270"/>
    <w:rsid w:val="000C163E"/>
    <w:rsid w:val="000C3915"/>
    <w:rsid w:val="000C441E"/>
    <w:rsid w:val="000E603B"/>
    <w:rsid w:val="000F475D"/>
    <w:rsid w:val="000F6042"/>
    <w:rsid w:val="00102AAE"/>
    <w:rsid w:val="001148A3"/>
    <w:rsid w:val="00127DC3"/>
    <w:rsid w:val="0013009D"/>
    <w:rsid w:val="00133A83"/>
    <w:rsid w:val="00133CE9"/>
    <w:rsid w:val="001343AA"/>
    <w:rsid w:val="00142C9F"/>
    <w:rsid w:val="00142D10"/>
    <w:rsid w:val="00142FB2"/>
    <w:rsid w:val="00146685"/>
    <w:rsid w:val="00155C33"/>
    <w:rsid w:val="001646D2"/>
    <w:rsid w:val="0017111C"/>
    <w:rsid w:val="00176724"/>
    <w:rsid w:val="00184D7E"/>
    <w:rsid w:val="00185603"/>
    <w:rsid w:val="00187F29"/>
    <w:rsid w:val="00197914"/>
    <w:rsid w:val="001A49B0"/>
    <w:rsid w:val="001A7B2C"/>
    <w:rsid w:val="001B15EC"/>
    <w:rsid w:val="001B2D05"/>
    <w:rsid w:val="001B35B8"/>
    <w:rsid w:val="001B41B8"/>
    <w:rsid w:val="001B6FDB"/>
    <w:rsid w:val="001C0B22"/>
    <w:rsid w:val="001C59A9"/>
    <w:rsid w:val="001E2644"/>
    <w:rsid w:val="001E5E69"/>
    <w:rsid w:val="001E7F2D"/>
    <w:rsid w:val="001F3B65"/>
    <w:rsid w:val="001F6AC1"/>
    <w:rsid w:val="002002D3"/>
    <w:rsid w:val="00203C09"/>
    <w:rsid w:val="00204B62"/>
    <w:rsid w:val="002072BD"/>
    <w:rsid w:val="00211720"/>
    <w:rsid w:val="00215EDF"/>
    <w:rsid w:val="00220409"/>
    <w:rsid w:val="00231A73"/>
    <w:rsid w:val="002350F6"/>
    <w:rsid w:val="00240417"/>
    <w:rsid w:val="00243AE9"/>
    <w:rsid w:val="00250FE5"/>
    <w:rsid w:val="00251A76"/>
    <w:rsid w:val="00255434"/>
    <w:rsid w:val="00257318"/>
    <w:rsid w:val="0026223D"/>
    <w:rsid w:val="00274211"/>
    <w:rsid w:val="00292DF2"/>
    <w:rsid w:val="0029630D"/>
    <w:rsid w:val="002967E4"/>
    <w:rsid w:val="002A4E29"/>
    <w:rsid w:val="002B3DF7"/>
    <w:rsid w:val="002C101A"/>
    <w:rsid w:val="002C2849"/>
    <w:rsid w:val="002D1CE0"/>
    <w:rsid w:val="002D31DF"/>
    <w:rsid w:val="002E46C5"/>
    <w:rsid w:val="002E6083"/>
    <w:rsid w:val="002E6FDC"/>
    <w:rsid w:val="002F4111"/>
    <w:rsid w:val="0031151A"/>
    <w:rsid w:val="00334EF4"/>
    <w:rsid w:val="0034297E"/>
    <w:rsid w:val="00343F70"/>
    <w:rsid w:val="003449F4"/>
    <w:rsid w:val="00351D19"/>
    <w:rsid w:val="003528A6"/>
    <w:rsid w:val="003528CC"/>
    <w:rsid w:val="00355376"/>
    <w:rsid w:val="00355E6B"/>
    <w:rsid w:val="00367DE3"/>
    <w:rsid w:val="00371AE3"/>
    <w:rsid w:val="0037765D"/>
    <w:rsid w:val="00381591"/>
    <w:rsid w:val="003817B4"/>
    <w:rsid w:val="00392C80"/>
    <w:rsid w:val="00394139"/>
    <w:rsid w:val="003A27F9"/>
    <w:rsid w:val="003A7151"/>
    <w:rsid w:val="003B1428"/>
    <w:rsid w:val="003B1AEF"/>
    <w:rsid w:val="003B5DF1"/>
    <w:rsid w:val="003C3152"/>
    <w:rsid w:val="003C5CBD"/>
    <w:rsid w:val="003C753B"/>
    <w:rsid w:val="003D08C0"/>
    <w:rsid w:val="003D0C5A"/>
    <w:rsid w:val="003D2692"/>
    <w:rsid w:val="003E3E6B"/>
    <w:rsid w:val="003E4CEE"/>
    <w:rsid w:val="003E567A"/>
    <w:rsid w:val="003F1BB2"/>
    <w:rsid w:val="003F7B96"/>
    <w:rsid w:val="004150AE"/>
    <w:rsid w:val="0041746D"/>
    <w:rsid w:val="00420410"/>
    <w:rsid w:val="00426ECF"/>
    <w:rsid w:val="0044023C"/>
    <w:rsid w:val="004444DB"/>
    <w:rsid w:val="004455FA"/>
    <w:rsid w:val="004508C1"/>
    <w:rsid w:val="00463919"/>
    <w:rsid w:val="00463B1E"/>
    <w:rsid w:val="004770D4"/>
    <w:rsid w:val="004821AE"/>
    <w:rsid w:val="004823B3"/>
    <w:rsid w:val="00483C1E"/>
    <w:rsid w:val="004A305C"/>
    <w:rsid w:val="004A5BAC"/>
    <w:rsid w:val="004B52D1"/>
    <w:rsid w:val="004C3B12"/>
    <w:rsid w:val="004D3623"/>
    <w:rsid w:val="004D7B9B"/>
    <w:rsid w:val="004E012D"/>
    <w:rsid w:val="004E05D0"/>
    <w:rsid w:val="004F44D2"/>
    <w:rsid w:val="004F718C"/>
    <w:rsid w:val="00502CFB"/>
    <w:rsid w:val="00505006"/>
    <w:rsid w:val="00510453"/>
    <w:rsid w:val="005156D6"/>
    <w:rsid w:val="00516EDE"/>
    <w:rsid w:val="0052061E"/>
    <w:rsid w:val="00526E4D"/>
    <w:rsid w:val="00533DEB"/>
    <w:rsid w:val="0053649C"/>
    <w:rsid w:val="00536675"/>
    <w:rsid w:val="005376ED"/>
    <w:rsid w:val="00541C10"/>
    <w:rsid w:val="00550717"/>
    <w:rsid w:val="005572F2"/>
    <w:rsid w:val="00557726"/>
    <w:rsid w:val="005600E8"/>
    <w:rsid w:val="005615BD"/>
    <w:rsid w:val="00562333"/>
    <w:rsid w:val="0057474E"/>
    <w:rsid w:val="00577002"/>
    <w:rsid w:val="00577527"/>
    <w:rsid w:val="00581A0F"/>
    <w:rsid w:val="00583EBE"/>
    <w:rsid w:val="005877D0"/>
    <w:rsid w:val="00590299"/>
    <w:rsid w:val="0059690F"/>
    <w:rsid w:val="005A53FF"/>
    <w:rsid w:val="005B4564"/>
    <w:rsid w:val="005C708B"/>
    <w:rsid w:val="005D7363"/>
    <w:rsid w:val="005E15BF"/>
    <w:rsid w:val="005E33BF"/>
    <w:rsid w:val="005E4905"/>
    <w:rsid w:val="005F3E7A"/>
    <w:rsid w:val="00601709"/>
    <w:rsid w:val="00601B97"/>
    <w:rsid w:val="00604B03"/>
    <w:rsid w:val="0060501A"/>
    <w:rsid w:val="006316A4"/>
    <w:rsid w:val="006349BB"/>
    <w:rsid w:val="00635172"/>
    <w:rsid w:val="006375E6"/>
    <w:rsid w:val="00647B7A"/>
    <w:rsid w:val="00657172"/>
    <w:rsid w:val="00662C21"/>
    <w:rsid w:val="00662F33"/>
    <w:rsid w:val="006640F1"/>
    <w:rsid w:val="00670A70"/>
    <w:rsid w:val="006710EE"/>
    <w:rsid w:val="00673A54"/>
    <w:rsid w:val="0067766B"/>
    <w:rsid w:val="00680CCC"/>
    <w:rsid w:val="00683B4C"/>
    <w:rsid w:val="0068632E"/>
    <w:rsid w:val="00686A31"/>
    <w:rsid w:val="00687073"/>
    <w:rsid w:val="00694067"/>
    <w:rsid w:val="00697F53"/>
    <w:rsid w:val="006B09D4"/>
    <w:rsid w:val="006B138B"/>
    <w:rsid w:val="006B2E34"/>
    <w:rsid w:val="006B369B"/>
    <w:rsid w:val="006C314D"/>
    <w:rsid w:val="006C6CA4"/>
    <w:rsid w:val="006C7A7D"/>
    <w:rsid w:val="006D22C9"/>
    <w:rsid w:val="006D242A"/>
    <w:rsid w:val="006D5481"/>
    <w:rsid w:val="006E1876"/>
    <w:rsid w:val="006E191C"/>
    <w:rsid w:val="006E2C7F"/>
    <w:rsid w:val="006F2F0E"/>
    <w:rsid w:val="007008E1"/>
    <w:rsid w:val="007060F1"/>
    <w:rsid w:val="007106E8"/>
    <w:rsid w:val="00715E23"/>
    <w:rsid w:val="00717ECF"/>
    <w:rsid w:val="00743368"/>
    <w:rsid w:val="00744D47"/>
    <w:rsid w:val="007457DD"/>
    <w:rsid w:val="007603A5"/>
    <w:rsid w:val="00764ED0"/>
    <w:rsid w:val="00771731"/>
    <w:rsid w:val="0078233C"/>
    <w:rsid w:val="00785100"/>
    <w:rsid w:val="00796539"/>
    <w:rsid w:val="0079756A"/>
    <w:rsid w:val="007A5DFF"/>
    <w:rsid w:val="007A7360"/>
    <w:rsid w:val="007B4703"/>
    <w:rsid w:val="007D6C47"/>
    <w:rsid w:val="007E1F90"/>
    <w:rsid w:val="007F2057"/>
    <w:rsid w:val="007F2F9A"/>
    <w:rsid w:val="007F482D"/>
    <w:rsid w:val="007F4BD1"/>
    <w:rsid w:val="00803279"/>
    <w:rsid w:val="00806542"/>
    <w:rsid w:val="008077BA"/>
    <w:rsid w:val="0081042D"/>
    <w:rsid w:val="00811D6B"/>
    <w:rsid w:val="00816B8A"/>
    <w:rsid w:val="00820FC5"/>
    <w:rsid w:val="00824CD1"/>
    <w:rsid w:val="00825A85"/>
    <w:rsid w:val="00825DE7"/>
    <w:rsid w:val="00827B8D"/>
    <w:rsid w:val="0084795C"/>
    <w:rsid w:val="00862C45"/>
    <w:rsid w:val="00862CD5"/>
    <w:rsid w:val="008843D6"/>
    <w:rsid w:val="00886A35"/>
    <w:rsid w:val="00892FB5"/>
    <w:rsid w:val="008953CB"/>
    <w:rsid w:val="00897F9A"/>
    <w:rsid w:val="008A4746"/>
    <w:rsid w:val="008A5325"/>
    <w:rsid w:val="008A68CF"/>
    <w:rsid w:val="008A6A39"/>
    <w:rsid w:val="008A7E3C"/>
    <w:rsid w:val="008B07FD"/>
    <w:rsid w:val="008D1461"/>
    <w:rsid w:val="008D34F6"/>
    <w:rsid w:val="008D588B"/>
    <w:rsid w:val="008F085B"/>
    <w:rsid w:val="008F1E8A"/>
    <w:rsid w:val="008F3B8C"/>
    <w:rsid w:val="008F7419"/>
    <w:rsid w:val="009006A6"/>
    <w:rsid w:val="00900F1F"/>
    <w:rsid w:val="0090225F"/>
    <w:rsid w:val="00902AFF"/>
    <w:rsid w:val="00916A51"/>
    <w:rsid w:val="009207AC"/>
    <w:rsid w:val="00927D7E"/>
    <w:rsid w:val="0093184E"/>
    <w:rsid w:val="0094457D"/>
    <w:rsid w:val="00946F19"/>
    <w:rsid w:val="00950D86"/>
    <w:rsid w:val="00951D26"/>
    <w:rsid w:val="009541A4"/>
    <w:rsid w:val="0095516A"/>
    <w:rsid w:val="00956B74"/>
    <w:rsid w:val="009672E3"/>
    <w:rsid w:val="00975D4F"/>
    <w:rsid w:val="009835CE"/>
    <w:rsid w:val="00984123"/>
    <w:rsid w:val="00985B36"/>
    <w:rsid w:val="00990A35"/>
    <w:rsid w:val="00991BD3"/>
    <w:rsid w:val="0099241B"/>
    <w:rsid w:val="009A3D2F"/>
    <w:rsid w:val="009A4F04"/>
    <w:rsid w:val="009A71B6"/>
    <w:rsid w:val="009B4959"/>
    <w:rsid w:val="009C17D2"/>
    <w:rsid w:val="009C1C53"/>
    <w:rsid w:val="009C5EE3"/>
    <w:rsid w:val="009C7453"/>
    <w:rsid w:val="009E1F19"/>
    <w:rsid w:val="009E64C4"/>
    <w:rsid w:val="009F162B"/>
    <w:rsid w:val="009F3A59"/>
    <w:rsid w:val="00A03218"/>
    <w:rsid w:val="00A20368"/>
    <w:rsid w:val="00A26F8E"/>
    <w:rsid w:val="00A27866"/>
    <w:rsid w:val="00A35894"/>
    <w:rsid w:val="00A41D1C"/>
    <w:rsid w:val="00A63E2F"/>
    <w:rsid w:val="00A74DE8"/>
    <w:rsid w:val="00A81F2F"/>
    <w:rsid w:val="00A9321C"/>
    <w:rsid w:val="00A9737D"/>
    <w:rsid w:val="00A97BD1"/>
    <w:rsid w:val="00AA1728"/>
    <w:rsid w:val="00AB2C7F"/>
    <w:rsid w:val="00AC4B13"/>
    <w:rsid w:val="00AD2C6A"/>
    <w:rsid w:val="00AD6A70"/>
    <w:rsid w:val="00AE02B7"/>
    <w:rsid w:val="00AE3D8F"/>
    <w:rsid w:val="00AE5E25"/>
    <w:rsid w:val="00AE7BB2"/>
    <w:rsid w:val="00AF4096"/>
    <w:rsid w:val="00AF4462"/>
    <w:rsid w:val="00B0427E"/>
    <w:rsid w:val="00B04511"/>
    <w:rsid w:val="00B26223"/>
    <w:rsid w:val="00B27242"/>
    <w:rsid w:val="00B325FB"/>
    <w:rsid w:val="00B36181"/>
    <w:rsid w:val="00B36660"/>
    <w:rsid w:val="00B42810"/>
    <w:rsid w:val="00B51AC1"/>
    <w:rsid w:val="00B5744A"/>
    <w:rsid w:val="00B60C37"/>
    <w:rsid w:val="00B62722"/>
    <w:rsid w:val="00B73CFA"/>
    <w:rsid w:val="00B81DC4"/>
    <w:rsid w:val="00B91FDC"/>
    <w:rsid w:val="00B9509E"/>
    <w:rsid w:val="00BB2020"/>
    <w:rsid w:val="00BB34B3"/>
    <w:rsid w:val="00BB6492"/>
    <w:rsid w:val="00BD4C67"/>
    <w:rsid w:val="00BE3255"/>
    <w:rsid w:val="00BE4306"/>
    <w:rsid w:val="00BF3E13"/>
    <w:rsid w:val="00C0098A"/>
    <w:rsid w:val="00C14B99"/>
    <w:rsid w:val="00C14EC4"/>
    <w:rsid w:val="00C15B85"/>
    <w:rsid w:val="00C20091"/>
    <w:rsid w:val="00C251C0"/>
    <w:rsid w:val="00C2782D"/>
    <w:rsid w:val="00C30DE1"/>
    <w:rsid w:val="00C33DE2"/>
    <w:rsid w:val="00C354FE"/>
    <w:rsid w:val="00C365E9"/>
    <w:rsid w:val="00C41016"/>
    <w:rsid w:val="00C41EE1"/>
    <w:rsid w:val="00C44F83"/>
    <w:rsid w:val="00C465C7"/>
    <w:rsid w:val="00C4737B"/>
    <w:rsid w:val="00C50081"/>
    <w:rsid w:val="00C52A92"/>
    <w:rsid w:val="00C55641"/>
    <w:rsid w:val="00C6143D"/>
    <w:rsid w:val="00C66678"/>
    <w:rsid w:val="00C712DF"/>
    <w:rsid w:val="00C8170D"/>
    <w:rsid w:val="00C839C0"/>
    <w:rsid w:val="00C94840"/>
    <w:rsid w:val="00C96035"/>
    <w:rsid w:val="00C9792F"/>
    <w:rsid w:val="00CA26C8"/>
    <w:rsid w:val="00CA2FFB"/>
    <w:rsid w:val="00CA7162"/>
    <w:rsid w:val="00CB09DF"/>
    <w:rsid w:val="00CB1E71"/>
    <w:rsid w:val="00CB29CE"/>
    <w:rsid w:val="00CB366C"/>
    <w:rsid w:val="00CC5A3E"/>
    <w:rsid w:val="00CC64F8"/>
    <w:rsid w:val="00CC7336"/>
    <w:rsid w:val="00CD1F29"/>
    <w:rsid w:val="00CE1379"/>
    <w:rsid w:val="00CE369D"/>
    <w:rsid w:val="00CF65E5"/>
    <w:rsid w:val="00D01A4C"/>
    <w:rsid w:val="00D01B42"/>
    <w:rsid w:val="00D2028C"/>
    <w:rsid w:val="00D20D63"/>
    <w:rsid w:val="00D2184B"/>
    <w:rsid w:val="00D271EA"/>
    <w:rsid w:val="00D43431"/>
    <w:rsid w:val="00D43A21"/>
    <w:rsid w:val="00D4530D"/>
    <w:rsid w:val="00D53EF3"/>
    <w:rsid w:val="00D576BB"/>
    <w:rsid w:val="00D63038"/>
    <w:rsid w:val="00D70273"/>
    <w:rsid w:val="00D72924"/>
    <w:rsid w:val="00D73381"/>
    <w:rsid w:val="00D807F6"/>
    <w:rsid w:val="00D818FA"/>
    <w:rsid w:val="00D81D29"/>
    <w:rsid w:val="00D829AC"/>
    <w:rsid w:val="00D83937"/>
    <w:rsid w:val="00D83BAF"/>
    <w:rsid w:val="00DA191C"/>
    <w:rsid w:val="00DB17DD"/>
    <w:rsid w:val="00DC0287"/>
    <w:rsid w:val="00DC4431"/>
    <w:rsid w:val="00DC79CD"/>
    <w:rsid w:val="00DD0EBF"/>
    <w:rsid w:val="00DD7F1A"/>
    <w:rsid w:val="00DE0540"/>
    <w:rsid w:val="00DE3B48"/>
    <w:rsid w:val="00DE4458"/>
    <w:rsid w:val="00DE4A73"/>
    <w:rsid w:val="00DF0748"/>
    <w:rsid w:val="00DF1BEF"/>
    <w:rsid w:val="00DF294A"/>
    <w:rsid w:val="00DF7952"/>
    <w:rsid w:val="00E01239"/>
    <w:rsid w:val="00E0268E"/>
    <w:rsid w:val="00E04336"/>
    <w:rsid w:val="00E13724"/>
    <w:rsid w:val="00E34B0B"/>
    <w:rsid w:val="00E351FE"/>
    <w:rsid w:val="00E35FAB"/>
    <w:rsid w:val="00E41551"/>
    <w:rsid w:val="00E511B2"/>
    <w:rsid w:val="00E569C3"/>
    <w:rsid w:val="00E62608"/>
    <w:rsid w:val="00E70E0D"/>
    <w:rsid w:val="00E74816"/>
    <w:rsid w:val="00E80818"/>
    <w:rsid w:val="00E8558D"/>
    <w:rsid w:val="00E866C5"/>
    <w:rsid w:val="00E91685"/>
    <w:rsid w:val="00E92865"/>
    <w:rsid w:val="00E932FA"/>
    <w:rsid w:val="00E94F9F"/>
    <w:rsid w:val="00EA2960"/>
    <w:rsid w:val="00EA48DE"/>
    <w:rsid w:val="00EC0902"/>
    <w:rsid w:val="00EC1166"/>
    <w:rsid w:val="00EC1F93"/>
    <w:rsid w:val="00EC35BF"/>
    <w:rsid w:val="00ED130E"/>
    <w:rsid w:val="00ED35E9"/>
    <w:rsid w:val="00EE2D46"/>
    <w:rsid w:val="00EF3B30"/>
    <w:rsid w:val="00EF4E5A"/>
    <w:rsid w:val="00EF4F09"/>
    <w:rsid w:val="00EF5382"/>
    <w:rsid w:val="00EF5805"/>
    <w:rsid w:val="00EF60E2"/>
    <w:rsid w:val="00EF7BE0"/>
    <w:rsid w:val="00F012D5"/>
    <w:rsid w:val="00F01378"/>
    <w:rsid w:val="00F02797"/>
    <w:rsid w:val="00F169B2"/>
    <w:rsid w:val="00F17465"/>
    <w:rsid w:val="00F23C2B"/>
    <w:rsid w:val="00F2602E"/>
    <w:rsid w:val="00F304F6"/>
    <w:rsid w:val="00F30603"/>
    <w:rsid w:val="00F34302"/>
    <w:rsid w:val="00F35AEB"/>
    <w:rsid w:val="00F36CD2"/>
    <w:rsid w:val="00F37EAA"/>
    <w:rsid w:val="00F43356"/>
    <w:rsid w:val="00F47E76"/>
    <w:rsid w:val="00F57292"/>
    <w:rsid w:val="00F576D9"/>
    <w:rsid w:val="00F63547"/>
    <w:rsid w:val="00F671D8"/>
    <w:rsid w:val="00F742B9"/>
    <w:rsid w:val="00F8094E"/>
    <w:rsid w:val="00F93D4F"/>
    <w:rsid w:val="00F94935"/>
    <w:rsid w:val="00FA0D9F"/>
    <w:rsid w:val="00FA40A2"/>
    <w:rsid w:val="00FB06C3"/>
    <w:rsid w:val="00FB165C"/>
    <w:rsid w:val="00FB6AA7"/>
    <w:rsid w:val="00FD0257"/>
    <w:rsid w:val="00FD1EAF"/>
    <w:rsid w:val="00FE112B"/>
    <w:rsid w:val="00FE5D5F"/>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1E228F30"/>
  <w15:chartTrackingRefBased/>
  <w15:docId w15:val="{2C75B6B8-C2B9-4803-B7EC-2169A42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center" w:pos="6720"/>
        <w:tab w:val="left" w:pos="7200"/>
        <w:tab w:val="left" w:pos="7920"/>
        <w:tab w:val="left" w:pos="8640"/>
        <w:tab w:val="left" w:pos="9360"/>
        <w:tab w:val="left" w:pos="10080"/>
        <w:tab w:val="left" w:pos="10800"/>
        <w:tab w:val="left" w:pos="11520"/>
        <w:tab w:val="left" w:pos="12240"/>
        <w:tab w:val="left" w:pos="12960"/>
      </w:tabs>
      <w:jc w:val="center"/>
      <w:outlineLvl w:val="0"/>
    </w:pPr>
    <w:rPr>
      <w:rFonts w:ascii="Times New Roman" w:hAnsi="Times New Roman"/>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Level1">
    <w:name w:val="Level 1"/>
    <w:basedOn w:val="Normal"/>
    <w:pPr>
      <w:numPr>
        <w:numId w:val="1"/>
      </w:numPr>
      <w:autoSpaceDE w:val="0"/>
      <w:autoSpaceDN w:val="0"/>
      <w:adjustRightInd w:val="0"/>
      <w:ind w:left="624" w:hanging="624"/>
      <w:outlineLvl w:val="0"/>
    </w:pPr>
    <w:rPr>
      <w:rFonts w:ascii="Times New Roman" w:hAnsi="Times New Roman"/>
      <w:snapToGrid/>
      <w:sz w:val="20"/>
      <w:szCs w:val="24"/>
    </w:rPr>
  </w:style>
  <w:style w:type="paragraph" w:customStyle="1" w:styleId="Level3">
    <w:name w:val="Level 3"/>
    <w:basedOn w:val="Normal"/>
    <w:pPr>
      <w:autoSpaceDE w:val="0"/>
      <w:autoSpaceDN w:val="0"/>
      <w:adjustRightInd w:val="0"/>
      <w:outlineLvl w:val="2"/>
    </w:pPr>
    <w:rPr>
      <w:rFonts w:ascii="Times New Roman" w:hAnsi="Times New Roman"/>
      <w:snapToGrid/>
      <w:sz w:val="20"/>
      <w:szCs w:val="24"/>
    </w:rPr>
  </w:style>
  <w:style w:type="paragraph" w:styleId="BodyTextIndent">
    <w:name w:val="Body Text Indent"/>
    <w:basedOn w:val="Normal"/>
    <w:pPr>
      <w:widowControl/>
      <w:ind w:left="3600" w:hanging="720"/>
      <w:jc w:val="both"/>
    </w:pPr>
    <w:rPr>
      <w:rFonts w:ascii="Times New Roman" w:hAnsi="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Title">
    <w:name w:val="Title"/>
    <w:basedOn w:val="Normal"/>
    <w:qFormat/>
    <w:pPr>
      <w:widowControl/>
      <w:jc w:val="center"/>
    </w:pPr>
    <w:rPr>
      <w:rFonts w:ascii="Times New Roman" w:hAnsi="Times New Roman"/>
      <w:b/>
      <w:bCs/>
      <w:snapToGrid/>
      <w:szCs w:val="24"/>
    </w:rPr>
  </w:style>
  <w:style w:type="paragraph" w:styleId="Subtitle">
    <w:name w:val="Subtitle"/>
    <w:basedOn w:val="Normal"/>
    <w:qFormat/>
    <w:pPr>
      <w:widowControl/>
      <w:jc w:val="center"/>
    </w:pPr>
    <w:rPr>
      <w:rFonts w:ascii="Times New Roman" w:hAnsi="Times New Roman"/>
      <w:b/>
      <w:bCs/>
      <w:snapToGrid/>
      <w:szCs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Level2">
    <w:name w:val="Level 2"/>
    <w:basedOn w:val="Normal"/>
    <w:pPr>
      <w:autoSpaceDE w:val="0"/>
      <w:autoSpaceDN w:val="0"/>
      <w:adjustRightInd w:val="0"/>
      <w:ind w:firstLine="720"/>
      <w:outlineLvl w:val="1"/>
    </w:pPr>
    <w:rPr>
      <w:rFonts w:ascii="Times New Roman" w:hAnsi="Times New Roman"/>
      <w:snapToGrid/>
      <w:sz w:val="20"/>
      <w:szCs w:val="24"/>
    </w:rPr>
  </w:style>
  <w:style w:type="paragraph" w:customStyle="1" w:styleId="Level4">
    <w:name w:val="Level 4"/>
    <w:basedOn w:val="Normal"/>
    <w:pPr>
      <w:autoSpaceDE w:val="0"/>
      <w:autoSpaceDN w:val="0"/>
      <w:adjustRightInd w:val="0"/>
      <w:ind w:left="2160" w:hanging="720"/>
      <w:outlineLvl w:val="3"/>
    </w:pPr>
    <w:rPr>
      <w:rFonts w:ascii="Times New Roman" w:hAnsi="Times New Roman"/>
      <w:snapToGrid/>
      <w:sz w:val="20"/>
      <w:szCs w:val="24"/>
    </w:rPr>
  </w:style>
  <w:style w:type="paragraph" w:customStyle="1" w:styleId="Level5">
    <w:name w:val="Level 5"/>
    <w:basedOn w:val="Normal"/>
    <w:pPr>
      <w:autoSpaceDE w:val="0"/>
      <w:autoSpaceDN w:val="0"/>
      <w:adjustRightInd w:val="0"/>
      <w:ind w:left="2880" w:hanging="720"/>
      <w:outlineLvl w:val="4"/>
    </w:pPr>
    <w:rPr>
      <w:rFonts w:ascii="Times New Roman" w:hAnsi="Times New Roman"/>
      <w:snapToGrid/>
      <w:sz w:val="20"/>
      <w:szCs w:val="24"/>
    </w:rPr>
  </w:style>
  <w:style w:type="paragraph" w:styleId="BalloonText">
    <w:name w:val="Balloon Text"/>
    <w:basedOn w:val="Normal"/>
    <w:semiHidden/>
    <w:rPr>
      <w:rFonts w:ascii="Tahoma" w:hAnsi="Tahoma" w:cs="Tahoma"/>
      <w:sz w:val="16"/>
      <w:szCs w:val="16"/>
    </w:rPr>
  </w:style>
  <w:style w:type="character" w:customStyle="1" w:styleId="Contracts2">
    <w:name w:val="Contracts 2"/>
    <w:basedOn w:val="DefaultParagraphFont"/>
  </w:style>
  <w:style w:type="paragraph" w:styleId="EndnoteText">
    <w:name w:val="endnote text"/>
    <w:basedOn w:val="Normal"/>
    <w:semiHidden/>
    <w:pPr>
      <w:autoSpaceDE w:val="0"/>
      <w:autoSpaceDN w:val="0"/>
      <w:adjustRightInd w:val="0"/>
    </w:pPr>
    <w:rPr>
      <w:snapToGrid/>
      <w:sz w:val="20"/>
      <w:szCs w:val="24"/>
    </w:rPr>
  </w:style>
  <w:style w:type="character" w:styleId="PlaceholderText">
    <w:name w:val="Placeholder Text"/>
    <w:basedOn w:val="DefaultParagraphFont"/>
    <w:uiPriority w:val="99"/>
    <w:semiHidden/>
    <w:rsid w:val="00B62722"/>
    <w:rPr>
      <w:color w:val="808080"/>
    </w:rPr>
  </w:style>
  <w:style w:type="character" w:styleId="CommentReference">
    <w:name w:val="annotation reference"/>
    <w:basedOn w:val="DefaultParagraphFont"/>
    <w:rsid w:val="00B62722"/>
    <w:rPr>
      <w:sz w:val="16"/>
      <w:szCs w:val="16"/>
    </w:rPr>
  </w:style>
  <w:style w:type="paragraph" w:styleId="CommentText">
    <w:name w:val="annotation text"/>
    <w:basedOn w:val="Normal"/>
    <w:link w:val="CommentTextChar"/>
    <w:rsid w:val="00B62722"/>
    <w:rPr>
      <w:sz w:val="20"/>
    </w:rPr>
  </w:style>
  <w:style w:type="character" w:customStyle="1" w:styleId="CommentTextChar">
    <w:name w:val="Comment Text Char"/>
    <w:basedOn w:val="DefaultParagraphFont"/>
    <w:link w:val="CommentText"/>
    <w:rsid w:val="00B62722"/>
    <w:rPr>
      <w:rFonts w:ascii="Courier New" w:hAnsi="Courier New"/>
      <w:snapToGrid w:val="0"/>
    </w:rPr>
  </w:style>
  <w:style w:type="paragraph" w:styleId="CommentSubject">
    <w:name w:val="annotation subject"/>
    <w:basedOn w:val="CommentText"/>
    <w:next w:val="CommentText"/>
    <w:link w:val="CommentSubjectChar"/>
    <w:rsid w:val="00B62722"/>
    <w:rPr>
      <w:b/>
      <w:bCs/>
    </w:rPr>
  </w:style>
  <w:style w:type="character" w:customStyle="1" w:styleId="CommentSubjectChar">
    <w:name w:val="Comment Subject Char"/>
    <w:basedOn w:val="CommentTextChar"/>
    <w:link w:val="CommentSubject"/>
    <w:rsid w:val="00B62722"/>
    <w:rPr>
      <w:rFonts w:ascii="Courier New" w:hAnsi="Courier New"/>
      <w:b/>
      <w:bCs/>
      <w:snapToGrid w:val="0"/>
    </w:rPr>
  </w:style>
  <w:style w:type="paragraph" w:styleId="ListParagraph">
    <w:name w:val="List Paragraph"/>
    <w:basedOn w:val="Normal"/>
    <w:uiPriority w:val="34"/>
    <w:qFormat/>
    <w:rsid w:val="003A7151"/>
    <w:pPr>
      <w:ind w:left="720"/>
      <w:contextualSpacing/>
    </w:pPr>
  </w:style>
  <w:style w:type="character" w:styleId="Hyperlink">
    <w:name w:val="Hyperlink"/>
    <w:basedOn w:val="DefaultParagraphFont"/>
    <w:rsid w:val="002C101A"/>
    <w:rPr>
      <w:color w:val="0563C1" w:themeColor="hyperlink"/>
      <w:u w:val="single"/>
    </w:rPr>
  </w:style>
  <w:style w:type="character" w:styleId="UnresolvedMention">
    <w:name w:val="Unresolved Mention"/>
    <w:basedOn w:val="DefaultParagraphFont"/>
    <w:uiPriority w:val="99"/>
    <w:semiHidden/>
    <w:unhideWhenUsed/>
    <w:rsid w:val="002C101A"/>
    <w:rPr>
      <w:color w:val="605E5C"/>
      <w:shd w:val="clear" w:color="auto" w:fill="E1DFDD"/>
    </w:rPr>
  </w:style>
  <w:style w:type="character" w:customStyle="1" w:styleId="FooterChar">
    <w:name w:val="Footer Char"/>
    <w:basedOn w:val="DefaultParagraphFont"/>
    <w:link w:val="Footer"/>
    <w:uiPriority w:val="99"/>
    <w:rsid w:val="00EF5805"/>
    <w:rPr>
      <w:rFonts w:ascii="Courier New" w:hAnsi="Courier New"/>
      <w:snapToGrid w:val="0"/>
      <w:sz w:val="24"/>
    </w:rPr>
  </w:style>
  <w:style w:type="paragraph" w:styleId="Revision">
    <w:name w:val="Revision"/>
    <w:hidden/>
    <w:uiPriority w:val="99"/>
    <w:semiHidden/>
    <w:rsid w:val="00334EF4"/>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4469">
      <w:bodyDiv w:val="1"/>
      <w:marLeft w:val="0"/>
      <w:marRight w:val="0"/>
      <w:marTop w:val="0"/>
      <w:marBottom w:val="0"/>
      <w:divBdr>
        <w:top w:val="none" w:sz="0" w:space="0" w:color="auto"/>
        <w:left w:val="none" w:sz="0" w:space="0" w:color="auto"/>
        <w:bottom w:val="none" w:sz="0" w:space="0" w:color="auto"/>
        <w:right w:val="none" w:sz="0" w:space="0" w:color="auto"/>
      </w:divBdr>
    </w:div>
    <w:div w:id="822820926">
      <w:bodyDiv w:val="1"/>
      <w:marLeft w:val="0"/>
      <w:marRight w:val="0"/>
      <w:marTop w:val="0"/>
      <w:marBottom w:val="0"/>
      <w:divBdr>
        <w:top w:val="none" w:sz="0" w:space="0" w:color="auto"/>
        <w:left w:val="none" w:sz="0" w:space="0" w:color="auto"/>
        <w:bottom w:val="none" w:sz="0" w:space="0" w:color="auto"/>
        <w:right w:val="none" w:sz="0" w:space="0" w:color="auto"/>
      </w:divBdr>
    </w:div>
    <w:div w:id="8966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vadaEPro.com" TargetMode="External"/><Relationship Id="rId18" Type="http://schemas.openxmlformats.org/officeDocument/2006/relationships/footer" Target="footer5.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NevadaEPro.com" TargetMode="External"/><Relationship Id="rId25" Type="http://schemas.openxmlformats.org/officeDocument/2006/relationships/hyperlink" Target="mailto:breese@crc.nv.gov"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9.xml"/><Relationship Id="rId28"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mailto:CRCAdmins@crc.nv.gov" TargetMode="Externa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58533352B04E7D89955396D1377CEB"/>
        <w:category>
          <w:name w:val="General"/>
          <w:gallery w:val="placeholder"/>
        </w:category>
        <w:types>
          <w:type w:val="bbPlcHdr"/>
        </w:types>
        <w:behaviors>
          <w:behavior w:val="content"/>
        </w:behaviors>
        <w:guid w:val="{454F6B0E-33A0-4FB9-9BC7-1F587000930D}"/>
      </w:docPartPr>
      <w:docPartBody>
        <w:p w:rsidR="00706376" w:rsidRDefault="00B80942">
          <w:r w:rsidRPr="00F04301">
            <w:rPr>
              <w:rStyle w:val="PlaceholderText"/>
            </w:rPr>
            <w:t>[Subject]</w:t>
          </w:r>
        </w:p>
      </w:docPartBody>
    </w:docPart>
    <w:docPart>
      <w:docPartPr>
        <w:name w:val="48736D0503C04F93BE5F0672251C0245"/>
        <w:category>
          <w:name w:val="General"/>
          <w:gallery w:val="placeholder"/>
        </w:category>
        <w:types>
          <w:type w:val="bbPlcHdr"/>
        </w:types>
        <w:behaviors>
          <w:behavior w:val="content"/>
        </w:behaviors>
        <w:guid w:val="{FDF2B3C9-F7ED-4501-9FFD-480307D582C5}"/>
      </w:docPartPr>
      <w:docPartBody>
        <w:p w:rsidR="00706376" w:rsidRDefault="00B80942">
          <w:r w:rsidRPr="00F04301">
            <w:rPr>
              <w:rStyle w:val="PlaceholderText"/>
            </w:rPr>
            <w:t>[Status]</w:t>
          </w:r>
        </w:p>
      </w:docPartBody>
    </w:docPart>
    <w:docPart>
      <w:docPartPr>
        <w:name w:val="2985D7BF312D4C68AC9C70EA54264002"/>
        <w:category>
          <w:name w:val="General"/>
          <w:gallery w:val="placeholder"/>
        </w:category>
        <w:types>
          <w:type w:val="bbPlcHdr"/>
        </w:types>
        <w:behaviors>
          <w:behavior w:val="content"/>
        </w:behaviors>
        <w:guid w:val="{2B1E6139-4AAE-4BCD-9886-A73F6F4784EB}"/>
      </w:docPartPr>
      <w:docPartBody>
        <w:p w:rsidR="00706376" w:rsidRDefault="00B80942">
          <w:r w:rsidRPr="00F04301">
            <w:rPr>
              <w:rStyle w:val="PlaceholderText"/>
            </w:rPr>
            <w:t>[Keywords]</w:t>
          </w:r>
        </w:p>
      </w:docPartBody>
    </w:docPart>
    <w:docPart>
      <w:docPartPr>
        <w:name w:val="890833F177194546A20E6F974CA7D56B"/>
        <w:category>
          <w:name w:val="General"/>
          <w:gallery w:val="placeholder"/>
        </w:category>
        <w:types>
          <w:type w:val="bbPlcHdr"/>
        </w:types>
        <w:behaviors>
          <w:behavior w:val="content"/>
        </w:behaviors>
        <w:guid w:val="{4858BCCC-83A0-48E8-B89A-3470B49D8671}"/>
      </w:docPartPr>
      <w:docPartBody>
        <w:p w:rsidR="00706376" w:rsidRDefault="00B80942">
          <w:r w:rsidRPr="00F04301">
            <w:rPr>
              <w:rStyle w:val="PlaceholderText"/>
            </w:rPr>
            <w:t>[Subject]</w:t>
          </w:r>
        </w:p>
      </w:docPartBody>
    </w:docPart>
    <w:docPart>
      <w:docPartPr>
        <w:name w:val="B1E3A891F7044796A501043101548F2C"/>
        <w:category>
          <w:name w:val="General"/>
          <w:gallery w:val="placeholder"/>
        </w:category>
        <w:types>
          <w:type w:val="bbPlcHdr"/>
        </w:types>
        <w:behaviors>
          <w:behavior w:val="content"/>
        </w:behaviors>
        <w:guid w:val="{9CC532F0-8060-4BE1-AD10-9183E4BE6049}"/>
      </w:docPartPr>
      <w:docPartBody>
        <w:p w:rsidR="00706376" w:rsidRDefault="00B80942">
          <w:r w:rsidRPr="00F04301">
            <w:rPr>
              <w:rStyle w:val="PlaceholderText"/>
            </w:rPr>
            <w:t>[Status]</w:t>
          </w:r>
        </w:p>
      </w:docPartBody>
    </w:docPart>
    <w:docPart>
      <w:docPartPr>
        <w:name w:val="79DE50B185C3455DA4262724BB1604C9"/>
        <w:category>
          <w:name w:val="General"/>
          <w:gallery w:val="placeholder"/>
        </w:category>
        <w:types>
          <w:type w:val="bbPlcHdr"/>
        </w:types>
        <w:behaviors>
          <w:behavior w:val="content"/>
        </w:behaviors>
        <w:guid w:val="{238547D3-F168-4B9D-AC17-E0364F667329}"/>
      </w:docPartPr>
      <w:docPartBody>
        <w:p w:rsidR="00706376" w:rsidRDefault="00B80942">
          <w:r w:rsidRPr="00F04301">
            <w:rPr>
              <w:rStyle w:val="PlaceholderText"/>
            </w:rPr>
            <w:t>[Keywords]</w:t>
          </w:r>
        </w:p>
      </w:docPartBody>
    </w:docPart>
    <w:docPart>
      <w:docPartPr>
        <w:name w:val="953F307C1AF7456CAD9435CCB1170F16"/>
        <w:category>
          <w:name w:val="General"/>
          <w:gallery w:val="placeholder"/>
        </w:category>
        <w:types>
          <w:type w:val="bbPlcHdr"/>
        </w:types>
        <w:behaviors>
          <w:behavior w:val="content"/>
        </w:behaviors>
        <w:guid w:val="{296584AA-941E-4F99-9F2C-53DD58593F47}"/>
      </w:docPartPr>
      <w:docPartBody>
        <w:p w:rsidR="00706376" w:rsidRDefault="00B80942">
          <w:r w:rsidRPr="00F04301">
            <w:rPr>
              <w:rStyle w:val="PlaceholderText"/>
            </w:rPr>
            <w:t>[Status]</w:t>
          </w:r>
        </w:p>
      </w:docPartBody>
    </w:docPart>
    <w:docPart>
      <w:docPartPr>
        <w:name w:val="234D02CFCF1B4B08B65AB2F4CD0478F3"/>
        <w:category>
          <w:name w:val="General"/>
          <w:gallery w:val="placeholder"/>
        </w:category>
        <w:types>
          <w:type w:val="bbPlcHdr"/>
        </w:types>
        <w:behaviors>
          <w:behavior w:val="content"/>
        </w:behaviors>
        <w:guid w:val="{8E977B49-BEB9-4A09-9BF1-E89FD1F54C0A}"/>
      </w:docPartPr>
      <w:docPartBody>
        <w:p w:rsidR="00706376" w:rsidRDefault="00B80942">
          <w:r w:rsidRPr="00F04301">
            <w:rPr>
              <w:rStyle w:val="PlaceholderText"/>
            </w:rPr>
            <w:t>[Keywords]</w:t>
          </w:r>
        </w:p>
      </w:docPartBody>
    </w:docPart>
    <w:docPart>
      <w:docPartPr>
        <w:name w:val="1582816D0BC7401A9F70CD4FD3AA16E0"/>
        <w:category>
          <w:name w:val="General"/>
          <w:gallery w:val="placeholder"/>
        </w:category>
        <w:types>
          <w:type w:val="bbPlcHdr"/>
        </w:types>
        <w:behaviors>
          <w:behavior w:val="content"/>
        </w:behaviors>
        <w:guid w:val="{13256925-0F9C-496F-AE91-D4DD5E0F2FE3}"/>
      </w:docPartPr>
      <w:docPartBody>
        <w:p w:rsidR="00706376" w:rsidRDefault="00B80942">
          <w:r w:rsidRPr="00F04301">
            <w:rPr>
              <w:rStyle w:val="PlaceholderText"/>
            </w:rPr>
            <w:t>[Subject]</w:t>
          </w:r>
        </w:p>
      </w:docPartBody>
    </w:docPart>
    <w:docPart>
      <w:docPartPr>
        <w:name w:val="EE74B4B5E2FC40118A596FC6BB662B7E"/>
        <w:category>
          <w:name w:val="General"/>
          <w:gallery w:val="placeholder"/>
        </w:category>
        <w:types>
          <w:type w:val="bbPlcHdr"/>
        </w:types>
        <w:behaviors>
          <w:behavior w:val="content"/>
        </w:behaviors>
        <w:guid w:val="{C8D03295-A6F6-4AFE-A830-D49A2CEBD849}"/>
      </w:docPartPr>
      <w:docPartBody>
        <w:p w:rsidR="00706376" w:rsidRDefault="00B80942">
          <w:r w:rsidRPr="00F04301">
            <w:rPr>
              <w:rStyle w:val="PlaceholderText"/>
            </w:rPr>
            <w:t>[Status]</w:t>
          </w:r>
        </w:p>
      </w:docPartBody>
    </w:docPart>
    <w:docPart>
      <w:docPartPr>
        <w:name w:val="01A26E641B0F48AE9CC2E59458CD3831"/>
        <w:category>
          <w:name w:val="General"/>
          <w:gallery w:val="placeholder"/>
        </w:category>
        <w:types>
          <w:type w:val="bbPlcHdr"/>
        </w:types>
        <w:behaviors>
          <w:behavior w:val="content"/>
        </w:behaviors>
        <w:guid w:val="{65B4474C-1A7F-492E-9B8B-EA1229447B45}"/>
      </w:docPartPr>
      <w:docPartBody>
        <w:p w:rsidR="00706376" w:rsidRDefault="00B80942">
          <w:r w:rsidRPr="00F04301">
            <w:rPr>
              <w:rStyle w:val="PlaceholderText"/>
            </w:rPr>
            <w:t>[Keywords]</w:t>
          </w:r>
        </w:p>
      </w:docPartBody>
    </w:docPart>
    <w:docPart>
      <w:docPartPr>
        <w:name w:val="EFA8CC9AAF6A42458F82E91223FF1162"/>
        <w:category>
          <w:name w:val="General"/>
          <w:gallery w:val="placeholder"/>
        </w:category>
        <w:types>
          <w:type w:val="bbPlcHdr"/>
        </w:types>
        <w:behaviors>
          <w:behavior w:val="content"/>
        </w:behaviors>
        <w:guid w:val="{187235A2-ED77-4AB1-8B32-843C0C5772B4}"/>
      </w:docPartPr>
      <w:docPartBody>
        <w:p w:rsidR="00706376" w:rsidRDefault="00B80942">
          <w:r w:rsidRPr="00F04301">
            <w:rPr>
              <w:rStyle w:val="PlaceholderText"/>
            </w:rPr>
            <w:t>[Status]</w:t>
          </w:r>
        </w:p>
      </w:docPartBody>
    </w:docPart>
    <w:docPart>
      <w:docPartPr>
        <w:name w:val="4B07444F15D547E49A027F828B1B5AF6"/>
        <w:category>
          <w:name w:val="General"/>
          <w:gallery w:val="placeholder"/>
        </w:category>
        <w:types>
          <w:type w:val="bbPlcHdr"/>
        </w:types>
        <w:behaviors>
          <w:behavior w:val="content"/>
        </w:behaviors>
        <w:guid w:val="{93955DEC-BC55-4484-A00C-5942FE4896B9}"/>
      </w:docPartPr>
      <w:docPartBody>
        <w:p w:rsidR="00706376" w:rsidRDefault="00B80942">
          <w:r w:rsidRPr="00F04301">
            <w:rPr>
              <w:rStyle w:val="PlaceholderText"/>
            </w:rPr>
            <w:t>[Subject]</w:t>
          </w:r>
        </w:p>
      </w:docPartBody>
    </w:docPart>
    <w:docPart>
      <w:docPartPr>
        <w:name w:val="A79B41CB5C3C4D6FA575C1E72A2728F2"/>
        <w:category>
          <w:name w:val="General"/>
          <w:gallery w:val="placeholder"/>
        </w:category>
        <w:types>
          <w:type w:val="bbPlcHdr"/>
        </w:types>
        <w:behaviors>
          <w:behavior w:val="content"/>
        </w:behaviors>
        <w:guid w:val="{282F2AF6-970C-4637-B7B1-168DA637C64B}"/>
      </w:docPartPr>
      <w:docPartBody>
        <w:p w:rsidR="00706376" w:rsidRDefault="00B80942">
          <w:r w:rsidRPr="00F04301">
            <w:rPr>
              <w:rStyle w:val="PlaceholderText"/>
            </w:rPr>
            <w:t>[Status]</w:t>
          </w:r>
        </w:p>
      </w:docPartBody>
    </w:docPart>
    <w:docPart>
      <w:docPartPr>
        <w:name w:val="1218FA873AE74C86B2CF40C0DF90F0E3"/>
        <w:category>
          <w:name w:val="General"/>
          <w:gallery w:val="placeholder"/>
        </w:category>
        <w:types>
          <w:type w:val="bbPlcHdr"/>
        </w:types>
        <w:behaviors>
          <w:behavior w:val="content"/>
        </w:behaviors>
        <w:guid w:val="{7B9FF00E-9252-430C-9809-4484F9842389}"/>
      </w:docPartPr>
      <w:docPartBody>
        <w:p w:rsidR="00706376" w:rsidRDefault="00B80942">
          <w:r w:rsidRPr="00F04301">
            <w:rPr>
              <w:rStyle w:val="PlaceholderText"/>
            </w:rPr>
            <w:t>[Keywords]</w:t>
          </w:r>
        </w:p>
      </w:docPartBody>
    </w:docPart>
    <w:docPart>
      <w:docPartPr>
        <w:name w:val="E86240613FA642CEBC494BC210275EAF"/>
        <w:category>
          <w:name w:val="General"/>
          <w:gallery w:val="placeholder"/>
        </w:category>
        <w:types>
          <w:type w:val="bbPlcHdr"/>
        </w:types>
        <w:behaviors>
          <w:behavior w:val="content"/>
        </w:behaviors>
        <w:guid w:val="{C9D7F312-2E33-4CD1-ADB5-4AB4086C4834}"/>
      </w:docPartPr>
      <w:docPartBody>
        <w:p w:rsidR="00706376" w:rsidRDefault="00B80942">
          <w:r w:rsidRPr="00F04301">
            <w:rPr>
              <w:rStyle w:val="PlaceholderText"/>
            </w:rPr>
            <w:t>[Subject]</w:t>
          </w:r>
        </w:p>
      </w:docPartBody>
    </w:docPart>
    <w:docPart>
      <w:docPartPr>
        <w:name w:val="7A2A7F123E3D417D9D6B05D269F3A24A"/>
        <w:category>
          <w:name w:val="General"/>
          <w:gallery w:val="placeholder"/>
        </w:category>
        <w:types>
          <w:type w:val="bbPlcHdr"/>
        </w:types>
        <w:behaviors>
          <w:behavior w:val="content"/>
        </w:behaviors>
        <w:guid w:val="{ECFF49DA-5F36-420C-A4B7-76CB4971834A}"/>
      </w:docPartPr>
      <w:docPartBody>
        <w:p w:rsidR="00706376" w:rsidRDefault="00B80942">
          <w:r w:rsidRPr="00F04301">
            <w:rPr>
              <w:rStyle w:val="PlaceholderText"/>
            </w:rPr>
            <w:t>[Status]</w:t>
          </w:r>
        </w:p>
      </w:docPartBody>
    </w:docPart>
    <w:docPart>
      <w:docPartPr>
        <w:name w:val="BEBCFD9C867B43B6AF624B4E339C9511"/>
        <w:category>
          <w:name w:val="General"/>
          <w:gallery w:val="placeholder"/>
        </w:category>
        <w:types>
          <w:type w:val="bbPlcHdr"/>
        </w:types>
        <w:behaviors>
          <w:behavior w:val="content"/>
        </w:behaviors>
        <w:guid w:val="{4E58B425-DB38-4CB8-8598-531961BF8AF1}"/>
      </w:docPartPr>
      <w:docPartBody>
        <w:p w:rsidR="00706376" w:rsidRDefault="00B80942">
          <w:r w:rsidRPr="00F04301">
            <w:rPr>
              <w:rStyle w:val="PlaceholderText"/>
            </w:rPr>
            <w:t>[Subject]</w:t>
          </w:r>
        </w:p>
      </w:docPartBody>
    </w:docPart>
    <w:docPart>
      <w:docPartPr>
        <w:name w:val="F9B9F575BEDC4919948B8CE3AE6071CB"/>
        <w:category>
          <w:name w:val="General"/>
          <w:gallery w:val="placeholder"/>
        </w:category>
        <w:types>
          <w:type w:val="bbPlcHdr"/>
        </w:types>
        <w:behaviors>
          <w:behavior w:val="content"/>
        </w:behaviors>
        <w:guid w:val="{C73564CA-091F-49E5-8A96-4A09BD411403}"/>
      </w:docPartPr>
      <w:docPartBody>
        <w:p w:rsidR="00706376" w:rsidRDefault="00B80942">
          <w:r w:rsidRPr="00F04301">
            <w:rPr>
              <w:rStyle w:val="PlaceholderText"/>
            </w:rPr>
            <w:t>[Keywords]</w:t>
          </w:r>
        </w:p>
      </w:docPartBody>
    </w:docPart>
    <w:docPart>
      <w:docPartPr>
        <w:name w:val="57A1251EACDB41058AD2437C06424786"/>
        <w:category>
          <w:name w:val="General"/>
          <w:gallery w:val="placeholder"/>
        </w:category>
        <w:types>
          <w:type w:val="bbPlcHdr"/>
        </w:types>
        <w:behaviors>
          <w:behavior w:val="content"/>
        </w:behaviors>
        <w:guid w:val="{C30095DB-64BD-45DD-A5FC-1B22E63FED19}"/>
      </w:docPartPr>
      <w:docPartBody>
        <w:p w:rsidR="00706376" w:rsidRDefault="00B80942">
          <w:r w:rsidRPr="00F04301">
            <w:rPr>
              <w:rStyle w:val="PlaceholderText"/>
            </w:rPr>
            <w:t>[Status]</w:t>
          </w:r>
        </w:p>
      </w:docPartBody>
    </w:docPart>
    <w:docPart>
      <w:docPartPr>
        <w:name w:val="E4E975977E4D4DEDA9BAC86F1956FAAB"/>
        <w:category>
          <w:name w:val="General"/>
          <w:gallery w:val="placeholder"/>
        </w:category>
        <w:types>
          <w:type w:val="bbPlcHdr"/>
        </w:types>
        <w:behaviors>
          <w:behavior w:val="content"/>
        </w:behaviors>
        <w:guid w:val="{D15C02B8-01EE-4EAB-B2BD-7A934C6A90B6}"/>
      </w:docPartPr>
      <w:docPartBody>
        <w:p w:rsidR="00706376" w:rsidRDefault="00B80942">
          <w:r w:rsidRPr="00F0430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42"/>
    <w:rsid w:val="001217ED"/>
    <w:rsid w:val="001E2B86"/>
    <w:rsid w:val="00224903"/>
    <w:rsid w:val="0032085E"/>
    <w:rsid w:val="003C655B"/>
    <w:rsid w:val="005C256A"/>
    <w:rsid w:val="00664DE6"/>
    <w:rsid w:val="006F3882"/>
    <w:rsid w:val="006F7096"/>
    <w:rsid w:val="00700CB0"/>
    <w:rsid w:val="00706376"/>
    <w:rsid w:val="007D4613"/>
    <w:rsid w:val="00821B9C"/>
    <w:rsid w:val="00877F58"/>
    <w:rsid w:val="00904B38"/>
    <w:rsid w:val="00941208"/>
    <w:rsid w:val="0099217F"/>
    <w:rsid w:val="00AE07D5"/>
    <w:rsid w:val="00B37A06"/>
    <w:rsid w:val="00B80942"/>
    <w:rsid w:val="00BA3659"/>
    <w:rsid w:val="00BF00C3"/>
    <w:rsid w:val="00C279C4"/>
    <w:rsid w:val="00CD10E9"/>
    <w:rsid w:val="00CE3732"/>
    <w:rsid w:val="00D05DB3"/>
    <w:rsid w:val="00D35A41"/>
    <w:rsid w:val="00D837D0"/>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9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4B6D-50AC-40E8-AF65-2518F2F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46</Pages>
  <Words>12836</Words>
  <Characters>71594</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Major Equip Standard</vt:lpstr>
    </vt:vector>
  </TitlesOfParts>
  <Company>Colorado River Commission</Company>
  <LinksUpToDate>false</LinksUpToDate>
  <CharactersWithSpaces>84262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Equip Standard</dc:title>
  <dc:subject>Monthill Substation</dc:subject>
  <dc:creator>David Luttrell</dc:creator>
  <cp:keywords>Liquid-Filled Main Power Transformer (MPT)</cp:keywords>
  <dc:description/>
  <cp:lastModifiedBy>Gina Goodman</cp:lastModifiedBy>
  <cp:revision>3</cp:revision>
  <cp:lastPrinted>2023-09-25T22:07:00Z</cp:lastPrinted>
  <dcterms:created xsi:type="dcterms:W3CDTF">2023-10-09T20:13:00Z</dcterms:created>
  <dcterms:modified xsi:type="dcterms:W3CDTF">2023-10-10T18:35:00Z</dcterms:modified>
  <cp:contentStatus>CRCMH-02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d1e1f35ef9e7c692899748bde0e520f002166172c7e72875a6abeedbbf84b665</vt:lpwstr>
  </property>
</Properties>
</file>